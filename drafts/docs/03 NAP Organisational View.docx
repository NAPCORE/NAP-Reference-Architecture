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B51BE" w14:textId="77777777" w:rsidR="00BC2E56" w:rsidRPr="00F850AD" w:rsidRDefault="00000000">
      <w:pPr>
        <w:pStyle w:val="CoverHeading1"/>
        <w:rPr>
          <w:lang w:val="en-GB"/>
        </w:rPr>
      </w:pPr>
      <w:r w:rsidRPr="00F850AD">
        <w:rPr>
          <w:lang w:val="en-GB"/>
        </w:rPr>
        <w:t>NAP Reference Architecture</w:t>
      </w:r>
    </w:p>
    <w:p w14:paraId="13BB9E5F" w14:textId="77777777" w:rsidR="00BC2E56" w:rsidRPr="00F850AD" w:rsidRDefault="00000000">
      <w:pPr>
        <w:pStyle w:val="CoverText1"/>
        <w:rPr>
          <w:lang w:val="en-GB"/>
        </w:rPr>
      </w:pPr>
      <w:r w:rsidRPr="00F850AD">
        <w:rPr>
          <w:lang w:val="en-GB"/>
        </w:rPr>
        <w:t>This report defines one of the Views of the NAP Reference Architecture</w:t>
      </w:r>
    </w:p>
    <w:p w14:paraId="1FB76CC5" w14:textId="77777777" w:rsidR="00BC2E56" w:rsidRPr="00F850AD" w:rsidRDefault="00000000">
      <w:pPr>
        <w:jc w:val="right"/>
        <w:rPr>
          <w:sz w:val="20"/>
          <w:szCs w:val="20"/>
          <w:lang w:val="en-GB"/>
        </w:rPr>
      </w:pPr>
      <w:r w:rsidRPr="00F850AD">
        <w:rPr>
          <w:rFonts w:ascii="Times New Roman" w:eastAsia="Times New Roman" w:hAnsi="Times New Roman" w:cs="Times New Roman"/>
          <w:sz w:val="20"/>
          <w:szCs w:val="20"/>
          <w:lang w:val="en-GB"/>
        </w:rPr>
        <w:t>10.02.2025</w:t>
      </w:r>
    </w:p>
    <w:p w14:paraId="5AD47544" w14:textId="77777777" w:rsidR="00BC2E56" w:rsidRPr="00F850AD" w:rsidRDefault="00000000">
      <w:pPr>
        <w:pStyle w:val="Nadpis1"/>
        <w:spacing w:before="120" w:after="60"/>
        <w:rPr>
          <w:lang w:val="en-GB"/>
        </w:rPr>
      </w:pPr>
      <w:bookmarkStart w:id="0" w:name="NAP_ORGANISATIONAL_VIEW"/>
      <w:bookmarkStart w:id="1" w:name="BKM_553E5112_EC18_4BFE_9402_D55E876DA206"/>
      <w:r w:rsidRPr="00F850AD">
        <w:rPr>
          <w:lang w:val="en-GB"/>
        </w:rPr>
        <w:t>NAP Organisational View</w:t>
      </w:r>
    </w:p>
    <w:p w14:paraId="23A39848"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The Organizational View provides information about the actors, their roles and responsibilities, and relationships between roles in terms of lawful or contractual relationships. It also depicts desired business results and business processes for the ITS deployment which are related to the sub-set ITS architecture (owns, plans, maintains, deploys, implements, tender, …).</w:t>
      </w:r>
    </w:p>
    <w:p w14:paraId="5615CF2E"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The View consists of </w:t>
      </w:r>
      <w:r w:rsidRPr="00F850AD">
        <w:rPr>
          <w:rFonts w:ascii="Times New Roman" w:eastAsia="Times New Roman" w:hAnsi="Times New Roman" w:cs="Times New Roman"/>
          <w:b/>
          <w:color w:val="000000"/>
          <w:sz w:val="20"/>
          <w:szCs w:val="20"/>
          <w:lang w:val="en-GB"/>
        </w:rPr>
        <w:t>Actors</w:t>
      </w:r>
      <w:r w:rsidRPr="00F850AD">
        <w:rPr>
          <w:rFonts w:ascii="Times New Roman" w:eastAsia="Times New Roman" w:hAnsi="Times New Roman" w:cs="Times New Roman"/>
          <w:color w:val="000000"/>
          <w:sz w:val="20"/>
          <w:szCs w:val="20"/>
          <w:lang w:val="en-GB"/>
        </w:rPr>
        <w:t xml:space="preserve"> performing one or more </w:t>
      </w:r>
      <w:r w:rsidRPr="00F850AD">
        <w:rPr>
          <w:rFonts w:ascii="Times New Roman" w:eastAsia="Times New Roman" w:hAnsi="Times New Roman" w:cs="Times New Roman"/>
          <w:b/>
          <w:color w:val="000000"/>
          <w:sz w:val="20"/>
          <w:szCs w:val="20"/>
          <w:lang w:val="en-GB"/>
        </w:rPr>
        <w:t>Roles</w:t>
      </w:r>
      <w:r w:rsidRPr="00F850AD">
        <w:rPr>
          <w:rFonts w:ascii="Times New Roman" w:eastAsia="Times New Roman" w:hAnsi="Times New Roman" w:cs="Times New Roman"/>
          <w:color w:val="000000"/>
          <w:sz w:val="20"/>
          <w:szCs w:val="20"/>
          <w:lang w:val="en-GB"/>
        </w:rPr>
        <w:t xml:space="preserve">, </w:t>
      </w:r>
      <w:r w:rsidRPr="00F850AD">
        <w:rPr>
          <w:rFonts w:ascii="Times New Roman" w:eastAsia="Times New Roman" w:hAnsi="Times New Roman" w:cs="Times New Roman"/>
          <w:b/>
          <w:color w:val="000000"/>
          <w:sz w:val="20"/>
          <w:szCs w:val="20"/>
          <w:lang w:val="en-GB"/>
        </w:rPr>
        <w:t>Agreements</w:t>
      </w:r>
      <w:r w:rsidRPr="00F850AD">
        <w:rPr>
          <w:rFonts w:ascii="Times New Roman" w:eastAsia="Times New Roman" w:hAnsi="Times New Roman" w:cs="Times New Roman"/>
          <w:color w:val="000000"/>
          <w:sz w:val="20"/>
          <w:szCs w:val="20"/>
          <w:lang w:val="en-GB"/>
        </w:rPr>
        <w:t xml:space="preserve"> between the Roles, and relations to the </w:t>
      </w:r>
      <w:r w:rsidRPr="00F850AD">
        <w:rPr>
          <w:rFonts w:ascii="Times New Roman" w:eastAsia="Times New Roman" w:hAnsi="Times New Roman" w:cs="Times New Roman"/>
          <w:b/>
          <w:color w:val="000000"/>
          <w:sz w:val="20"/>
          <w:szCs w:val="20"/>
          <w:lang w:val="en-GB"/>
        </w:rPr>
        <w:t>Components</w:t>
      </w:r>
      <w:r w:rsidRPr="00F850AD">
        <w:rPr>
          <w:rFonts w:ascii="Times New Roman" w:eastAsia="Times New Roman" w:hAnsi="Times New Roman" w:cs="Times New Roman"/>
          <w:color w:val="000000"/>
          <w:sz w:val="20"/>
          <w:szCs w:val="20"/>
          <w:lang w:val="en-GB"/>
        </w:rPr>
        <w:t xml:space="preserve"> and </w:t>
      </w:r>
      <w:r w:rsidRPr="00F850AD">
        <w:rPr>
          <w:rFonts w:ascii="Times New Roman" w:eastAsia="Times New Roman" w:hAnsi="Times New Roman" w:cs="Times New Roman"/>
          <w:b/>
          <w:color w:val="000000"/>
          <w:sz w:val="20"/>
          <w:szCs w:val="20"/>
          <w:lang w:val="en-GB"/>
        </w:rPr>
        <w:t>Modules</w:t>
      </w:r>
      <w:r w:rsidRPr="00F850AD">
        <w:rPr>
          <w:rFonts w:ascii="Times New Roman" w:eastAsia="Times New Roman" w:hAnsi="Times New Roman" w:cs="Times New Roman"/>
          <w:color w:val="000000"/>
          <w:sz w:val="20"/>
          <w:szCs w:val="20"/>
          <w:lang w:val="en-GB"/>
        </w:rPr>
        <w:t>.</w:t>
      </w:r>
    </w:p>
    <w:p w14:paraId="1DBA0D6D"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In the NAP Reference Architecture, the main Actors are the NAP Operator, the NAP Content Provider, the NAP Content Consumer, the National Body, the Member State, the European Commission, and the NAP Technical Operator. The Organizational View describes their responsibilities/obligations and identifies typical representatives of those roles. It also describes what lawful obligations these roles have (modelled as the relationship between the law-making roles and other roles) and what shall be the content of a contractual relationship between the roles.</w:t>
      </w:r>
    </w:p>
    <w:p w14:paraId="05A1CFCA" w14:textId="77777777" w:rsidR="00BC2E56" w:rsidRPr="00F850AD" w:rsidRDefault="00BC2E56">
      <w:pPr>
        <w:spacing w:before="60" w:after="60"/>
        <w:rPr>
          <w:color w:val="000000"/>
          <w:sz w:val="20"/>
          <w:szCs w:val="20"/>
          <w:lang w:val="en-GB"/>
        </w:rPr>
      </w:pPr>
    </w:p>
    <w:p w14:paraId="2BAD2CE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FF7F50"/>
          <w:sz w:val="20"/>
          <w:szCs w:val="20"/>
          <w:lang w:val="en-GB"/>
        </w:rPr>
        <w:t>IMPORTANT</w:t>
      </w:r>
      <w:r w:rsidRPr="00F850AD">
        <w:rPr>
          <w:rFonts w:ascii="Times New Roman" w:eastAsia="Times New Roman" w:hAnsi="Times New Roman" w:cs="Times New Roman"/>
          <w:color w:val="FF7F50"/>
          <w:sz w:val="20"/>
          <w:szCs w:val="20"/>
          <w:lang w:val="en-GB"/>
        </w:rPr>
        <w:t>: All lawful obligations come from the policy maker roles towards other roles, i.e., contracts between two non-policy-making roles do not contain what is already given, for the relationship of those roles, by the law.</w:t>
      </w:r>
    </w:p>
    <w:p w14:paraId="2DA0A6C9" w14:textId="77777777" w:rsidR="00BC2E56" w:rsidRPr="00F850AD" w:rsidRDefault="00BC2E56">
      <w:pPr>
        <w:spacing w:before="60" w:after="60"/>
        <w:rPr>
          <w:color w:val="000000"/>
          <w:sz w:val="20"/>
          <w:szCs w:val="20"/>
          <w:lang w:val="en-GB"/>
        </w:rPr>
      </w:pPr>
    </w:p>
    <w:p w14:paraId="072B3315" w14:textId="77777777" w:rsidR="00BC2E56" w:rsidRPr="00F850AD" w:rsidRDefault="00000000">
      <w:pPr>
        <w:jc w:val="center"/>
        <w:rPr>
          <w:color w:val="000000"/>
          <w:sz w:val="20"/>
          <w:szCs w:val="20"/>
          <w:lang w:val="en-GB"/>
        </w:rPr>
      </w:pPr>
      <w:bookmarkStart w:id="2" w:name="BKM_57D36614_A861_4AEB_8D07_84BB90CFFE58"/>
      <w:r w:rsidRPr="00F850AD">
        <w:rPr>
          <w:noProof/>
          <w:lang w:val="en-GB"/>
        </w:rPr>
        <w:drawing>
          <wp:inline distT="0" distB="0" distL="0" distR="0" wp14:anchorId="4A9E03A7" wp14:editId="2AFEF423">
            <wp:extent cx="6193790" cy="4386580"/>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10"/>
                    <a:stretch>
                      <a:fillRect/>
                    </a:stretch>
                  </pic:blipFill>
                  <pic:spPr bwMode="auto">
                    <a:xfrm>
                      <a:off x="0" y="0"/>
                      <a:ext cx="6193790" cy="4386580"/>
                    </a:xfrm>
                    <a:prstGeom prst="rect">
                      <a:avLst/>
                    </a:prstGeom>
                    <a:noFill/>
                    <a:ln w="9525">
                      <a:noFill/>
                      <a:miter lim="800000"/>
                      <a:headEnd/>
                      <a:tailEnd/>
                    </a:ln>
                  </pic:spPr>
                </pic:pic>
              </a:graphicData>
            </a:graphic>
          </wp:inline>
        </w:drawing>
      </w:r>
    </w:p>
    <w:p w14:paraId="1F5359BD" w14:textId="77777777" w:rsidR="00BC2E56" w:rsidRPr="00F850AD" w:rsidRDefault="00000000">
      <w:pPr>
        <w:pStyle w:val="Titulek"/>
        <w:jc w:val="center"/>
        <w:rPr>
          <w:color w:val="000000"/>
          <w:sz w:val="20"/>
          <w:szCs w:val="20"/>
          <w:lang w:val="en-GB"/>
        </w:rPr>
      </w:pPr>
      <w:r w:rsidRPr="00F850AD">
        <w:rPr>
          <w:color w:val="000000"/>
          <w:sz w:val="20"/>
          <w:szCs w:val="20"/>
          <w:lang w:val="en-GB"/>
        </w:rPr>
        <w:t>Figure: NAP Organisational View</w:t>
      </w:r>
    </w:p>
    <w:p w14:paraId="5BA66879" w14:textId="77777777" w:rsidR="00BC2E56" w:rsidRPr="00F850AD" w:rsidRDefault="00000000">
      <w:pPr>
        <w:pStyle w:val="Nadpis2"/>
        <w:spacing w:before="120" w:after="60"/>
        <w:rPr>
          <w:lang w:val="en-GB"/>
        </w:rPr>
      </w:pPr>
      <w:r w:rsidRPr="00F850AD">
        <w:rPr>
          <w:lang w:val="en-GB"/>
        </w:rPr>
        <w:t>Selected terms and definitions</w:t>
      </w:r>
    </w:p>
    <w:p w14:paraId="1A02C85F"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ITS Actor, Actor</w:t>
      </w:r>
      <w:r w:rsidRPr="00F850AD">
        <w:rPr>
          <w:rFonts w:ascii="Times New Roman" w:eastAsia="Times New Roman" w:hAnsi="Times New Roman" w:cs="Times New Roman"/>
          <w:color w:val="000000"/>
          <w:sz w:val="20"/>
          <w:szCs w:val="20"/>
          <w:lang w:val="en-GB"/>
        </w:rPr>
        <w:tab/>
        <w:t xml:space="preserve">part of an ITS value-added chain/network and is directly involved in value creation. It contributes to the added value of ITS benefits by using its </w:t>
      </w:r>
      <w:proofErr w:type="spellStart"/>
      <w:r w:rsidRPr="00F850AD">
        <w:rPr>
          <w:rFonts w:ascii="Times New Roman" w:eastAsia="Times New Roman" w:hAnsi="Times New Roman" w:cs="Times New Roman"/>
          <w:color w:val="000000"/>
          <w:sz w:val="20"/>
          <w:szCs w:val="20"/>
          <w:lang w:val="en-GB"/>
        </w:rPr>
        <w:t>ITS</w:t>
      </w:r>
      <w:proofErr w:type="spellEnd"/>
      <w:r w:rsidRPr="00F850AD">
        <w:rPr>
          <w:rFonts w:ascii="Times New Roman" w:eastAsia="Times New Roman" w:hAnsi="Times New Roman" w:cs="Times New Roman"/>
          <w:color w:val="000000"/>
          <w:sz w:val="20"/>
          <w:szCs w:val="20"/>
          <w:lang w:val="en-GB"/>
        </w:rPr>
        <w:t xml:space="preserve"> capabilities as part of its activities. It usually also </w:t>
      </w:r>
      <w:r w:rsidRPr="00F850AD">
        <w:rPr>
          <w:rFonts w:ascii="Times New Roman" w:eastAsia="Times New Roman" w:hAnsi="Times New Roman" w:cs="Times New Roman"/>
          <w:color w:val="000000"/>
          <w:sz w:val="20"/>
          <w:szCs w:val="20"/>
          <w:lang w:val="en-GB"/>
        </w:rPr>
        <w:lastRenderedPageBreak/>
        <w:t>represents the interests of ITS stakeholders who are not directly involved in the ITS value chain but have strong associated interests. The ITS end-user is also considered a special ITS actor.</w:t>
      </w:r>
    </w:p>
    <w:p w14:paraId="77CD92E4"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ITS Role, Role</w:t>
      </w:r>
      <w:r w:rsidRPr="00F850AD">
        <w:rPr>
          <w:rFonts w:ascii="Times New Roman" w:eastAsia="Times New Roman" w:hAnsi="Times New Roman" w:cs="Times New Roman"/>
          <w:color w:val="000000"/>
          <w:sz w:val="20"/>
          <w:szCs w:val="20"/>
          <w:lang w:val="en-GB"/>
        </w:rPr>
        <w:tab/>
        <w:t>Defines and describes responsibilities, tasks, and capabilities that are typical and necessary for the value creation of ITS services. Is taken by ITS actors and stakeholders depending on the requirements of the ITS service to be implemented. A single ITS actor or stakeholder can occupy one or more ITS roles.</w:t>
      </w:r>
    </w:p>
    <w:p w14:paraId="24891F6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ITS Agreement, Agreement</w:t>
      </w:r>
      <w:r w:rsidRPr="00F850AD">
        <w:rPr>
          <w:rFonts w:ascii="Times New Roman" w:eastAsia="Times New Roman" w:hAnsi="Times New Roman" w:cs="Times New Roman"/>
          <w:color w:val="000000"/>
          <w:sz w:val="20"/>
          <w:szCs w:val="20"/>
          <w:lang w:val="en-GB"/>
        </w:rPr>
        <w:tab/>
        <w:t>Contractual or lawful relationship between two roles, that defines obligations/responsibilities of the roles to each other and also the obligations/responsibilities of the roles in this relationship to other roles. The Agreement could take the form of a European or national legislative document, memorandum of understanding, contract, license, or terms and conditions.</w:t>
      </w:r>
    </w:p>
    <w:p w14:paraId="3B858B1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Content Provider (Data Holder)</w:t>
      </w:r>
      <w:r w:rsidRPr="00F850AD">
        <w:rPr>
          <w:rFonts w:ascii="Times New Roman" w:eastAsia="Times New Roman" w:hAnsi="Times New Roman" w:cs="Times New Roman"/>
          <w:color w:val="000000"/>
          <w:sz w:val="20"/>
          <w:szCs w:val="20"/>
          <w:lang w:val="en-GB"/>
        </w:rPr>
        <w:tab/>
        <w:t>any stakeholder that is required by the delegated regulations to provide data/information or services to the Content Consumers via NAP. It includes the Data Holder term as it is defined in MMTIS and RTTI regulations. For more information see the explanation in the Content Provider role.</w:t>
      </w:r>
    </w:p>
    <w:p w14:paraId="0D364D80"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Content Consumer (Data User)</w:t>
      </w:r>
      <w:r w:rsidRPr="00F850AD">
        <w:rPr>
          <w:rFonts w:ascii="Times New Roman" w:eastAsia="Times New Roman" w:hAnsi="Times New Roman" w:cs="Times New Roman"/>
          <w:color w:val="000000"/>
          <w:sz w:val="20"/>
          <w:szCs w:val="20"/>
          <w:lang w:val="en-GB"/>
        </w:rPr>
        <w:tab/>
        <w:t>any stakeholder that is specified by the delegated regulations explicitly as the user of the data/services made available by Content Providers via NAP. It includes the Data User term as it is specified in MMTIS and RTTI regulations. For more information see the explanation in the Content Consumer role.</w:t>
      </w:r>
    </w:p>
    <w:p w14:paraId="7747CDEF"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EA GUID</w:t>
      </w:r>
      <w:r w:rsidRPr="00F850AD">
        <w:rPr>
          <w:rFonts w:ascii="Times New Roman" w:eastAsia="Times New Roman" w:hAnsi="Times New Roman" w:cs="Times New Roman"/>
          <w:color w:val="000000"/>
          <w:sz w:val="20"/>
          <w:szCs w:val="20"/>
          <w:lang w:val="en-GB"/>
        </w:rPr>
        <w:tab/>
        <w:t>Enterprise Architect unique identifier, uniquely identifying the object within the model.</w:t>
      </w:r>
    </w:p>
    <w:p w14:paraId="18B450FF" w14:textId="77777777" w:rsidR="00BC2E56" w:rsidRPr="00F850AD" w:rsidRDefault="00BC2E56">
      <w:pPr>
        <w:spacing w:before="60" w:after="60"/>
        <w:rPr>
          <w:color w:val="000000"/>
          <w:sz w:val="20"/>
          <w:szCs w:val="20"/>
          <w:lang w:val="en-GB"/>
        </w:rPr>
      </w:pPr>
    </w:p>
    <w:p w14:paraId="58941430" w14:textId="77777777" w:rsidR="00BC2E56" w:rsidRPr="00F850AD" w:rsidRDefault="00000000">
      <w:pPr>
        <w:spacing w:before="60" w:after="60"/>
        <w:rPr>
          <w:sz w:val="20"/>
          <w:szCs w:val="20"/>
          <w:lang w:val="en-GB"/>
        </w:rPr>
      </w:pPr>
      <w:r w:rsidRPr="00F850AD">
        <w:rPr>
          <w:rFonts w:ascii="Times New Roman" w:eastAsia="Times New Roman" w:hAnsi="Times New Roman" w:cs="Times New Roman"/>
          <w:color w:val="000000"/>
          <w:sz w:val="20"/>
          <w:szCs w:val="20"/>
          <w:lang w:val="en-GB"/>
        </w:rPr>
        <w:t>NOTE: description of the roles and agreements are provided within the document</w:t>
      </w:r>
      <w:bookmarkEnd w:id="2"/>
    </w:p>
    <w:p w14:paraId="43D74F34" w14:textId="77777777" w:rsidR="00BC2E56" w:rsidRPr="00F850AD" w:rsidRDefault="00000000">
      <w:pPr>
        <w:pStyle w:val="Nadpis2"/>
        <w:rPr>
          <w:lang w:val="en-GB"/>
        </w:rPr>
      </w:pPr>
      <w:bookmarkStart w:id="3" w:name="ACTORS"/>
      <w:bookmarkStart w:id="4" w:name="BKM_6A10582A_DB0D_4EC1_91B4_48C9FD9D7F5B"/>
      <w:r w:rsidRPr="00F850AD">
        <w:rPr>
          <w:lang w:val="en-GB"/>
        </w:rPr>
        <w:t>Actors</w:t>
      </w:r>
    </w:p>
    <w:p w14:paraId="36064898"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This chapter defines Actors interacting with the NAP in Organizational View, irrespective of the</w:t>
      </w:r>
      <w:r w:rsidRPr="00F850AD">
        <w:rPr>
          <w:rFonts w:ascii="Times New Roman" w:eastAsia="Times New Roman" w:hAnsi="Times New Roman" w:cs="Times New Roman"/>
          <w:b/>
          <w:color w:val="000000"/>
          <w:sz w:val="20"/>
          <w:szCs w:val="20"/>
          <w:lang w:val="en-GB"/>
        </w:rPr>
        <w:t xml:space="preserve"> NAP type</w:t>
      </w:r>
      <w:r w:rsidRPr="00F850AD">
        <w:rPr>
          <w:rFonts w:ascii="Times New Roman" w:eastAsia="Times New Roman" w:hAnsi="Times New Roman" w:cs="Times New Roman"/>
          <w:color w:val="000000"/>
          <w:sz w:val="20"/>
          <w:szCs w:val="20"/>
          <w:lang w:val="en-GB"/>
        </w:rPr>
        <w:t>.</w:t>
      </w:r>
    </w:p>
    <w:p w14:paraId="2A1BCCBB" w14:textId="77777777" w:rsidR="00BC2E56" w:rsidRPr="00F850AD" w:rsidRDefault="00BC2E56">
      <w:pPr>
        <w:spacing w:before="60" w:after="60"/>
        <w:rPr>
          <w:color w:val="000000"/>
          <w:sz w:val="20"/>
          <w:szCs w:val="20"/>
          <w:lang w:val="en-GB"/>
        </w:rPr>
      </w:pPr>
    </w:p>
    <w:p w14:paraId="0789EFCA" w14:textId="77777777" w:rsidR="00BC2E56" w:rsidRPr="00F850AD" w:rsidRDefault="00000000">
      <w:pPr>
        <w:pStyle w:val="Nadpis3"/>
        <w:rPr>
          <w:lang w:val="en-GB"/>
        </w:rPr>
      </w:pPr>
      <w:bookmarkStart w:id="5" w:name="BKM_0E811D0A_2C79_462F_B560_DD0A48A6E545"/>
      <w:r w:rsidRPr="00F850AD">
        <w:rPr>
          <w:lang w:val="en-GB"/>
        </w:rPr>
        <w:t>Content Consumer</w:t>
      </w:r>
    </w:p>
    <w:p w14:paraId="51C0C14B"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11:53:38, GUID: {0E811D0A-2C79-462f-B560-DD0A48A6E545}</w:t>
      </w:r>
    </w:p>
    <w:p w14:paraId="6AC43AD4"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Public and private organizations that are using static or dynamic traffic and travel information or any other relevant content, made accessible, under the Delegated Regulations obligations, via NAP, to create multimodal or traffic and travel or mobility information or were provided by the terms and conditions using the data for other related purposes. They are one or a group of actors who get added value by using data promoted by NAP.</w:t>
      </w:r>
    </w:p>
    <w:p w14:paraId="0511B607" w14:textId="77777777" w:rsidR="00BC2E56" w:rsidRPr="00F850AD" w:rsidRDefault="00BC2E56">
      <w:pPr>
        <w:spacing w:before="60" w:after="60"/>
        <w:rPr>
          <w:color w:val="000000"/>
          <w:sz w:val="20"/>
          <w:szCs w:val="20"/>
          <w:lang w:val="en-GB"/>
        </w:rPr>
      </w:pPr>
    </w:p>
    <w:p w14:paraId="1380EA4F"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NOTE1</w:t>
      </w:r>
      <w:r w:rsidRPr="00F850AD">
        <w:rPr>
          <w:rFonts w:ascii="Times New Roman" w:eastAsia="Times New Roman" w:hAnsi="Times New Roman" w:cs="Times New Roman"/>
          <w:color w:val="000000"/>
          <w:sz w:val="20"/>
          <w:szCs w:val="20"/>
          <w:lang w:val="en-GB"/>
        </w:rPr>
        <w:t>: We do not create objects for each Content Consumer actor type.</w:t>
      </w:r>
    </w:p>
    <w:p w14:paraId="53A9A247"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NOTE2: </w:t>
      </w:r>
      <w:r w:rsidRPr="00F850AD">
        <w:rPr>
          <w:rFonts w:ascii="Times New Roman" w:eastAsia="Times New Roman" w:hAnsi="Times New Roman" w:cs="Times New Roman"/>
          <w:color w:val="000000"/>
          <w:sz w:val="20"/>
          <w:szCs w:val="20"/>
          <w:lang w:val="en-GB"/>
        </w:rPr>
        <w:t>Content Consumer includes the Data User term as it is specified in MMTIS and RTTI regulations.</w:t>
      </w:r>
    </w:p>
    <w:p w14:paraId="2DC365DF" w14:textId="77777777" w:rsidR="00BC2E56" w:rsidRPr="00F850AD" w:rsidRDefault="00BC2E56">
      <w:pPr>
        <w:spacing w:before="60" w:after="60"/>
        <w:rPr>
          <w:color w:val="000000"/>
          <w:sz w:val="20"/>
          <w:szCs w:val="20"/>
          <w:lang w:val="en-GB"/>
        </w:rPr>
      </w:pPr>
    </w:p>
    <w:p w14:paraId="3C27DAF4"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Content Consumer actor represents and fulfils the interests of the Content Consumer Stakeholder.  </w:t>
      </w:r>
    </w:p>
    <w:p w14:paraId="60078C4B" w14:textId="77777777" w:rsidR="00BC2E56" w:rsidRPr="00F850AD" w:rsidRDefault="00BC2E56">
      <w:pPr>
        <w:spacing w:before="60" w:after="60"/>
        <w:rPr>
          <w:color w:val="000000"/>
          <w:sz w:val="20"/>
          <w:szCs w:val="20"/>
          <w:lang w:val="en-GB"/>
        </w:rPr>
      </w:pPr>
    </w:p>
    <w:p w14:paraId="1C9E084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Represented by:</w:t>
      </w:r>
    </w:p>
    <w:p w14:paraId="75B0E010"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road authorities</w:t>
      </w:r>
    </w:p>
    <w:p w14:paraId="1D90B635"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public or private road operator/s</w:t>
      </w:r>
    </w:p>
    <w:p w14:paraId="53AAD469"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traffic managers</w:t>
      </w:r>
    </w:p>
    <w:p w14:paraId="5BA3B315"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tolling operators</w:t>
      </w:r>
    </w:p>
    <w:p w14:paraId="321A1EE5"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service providers*</w:t>
      </w:r>
    </w:p>
    <w:p w14:paraId="2F20111B"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broadcasters dedicated to traffic information</w:t>
      </w:r>
    </w:p>
    <w:p w14:paraId="7C3D1172"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transport authorities,</w:t>
      </w:r>
    </w:p>
    <w:p w14:paraId="4DD33E0C"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transport operators,</w:t>
      </w:r>
    </w:p>
    <w:p w14:paraId="3C00211C"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travel information service providers,</w:t>
      </w:r>
    </w:p>
    <w:p w14:paraId="6C030556"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digital map producers,</w:t>
      </w:r>
    </w:p>
    <w:p w14:paraId="4AF0B019"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transport on-demand service providers</w:t>
      </w:r>
    </w:p>
    <w:p w14:paraId="0EA092AA"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lastRenderedPageBreak/>
        <w:t>infrastructure managers</w:t>
      </w:r>
    </w:p>
    <w:p w14:paraId="41274698" w14:textId="77777777" w:rsidR="00BC2E56" w:rsidRPr="00F850AD" w:rsidRDefault="00000000">
      <w:pPr>
        <w:numPr>
          <w:ilvl w:val="0"/>
          <w:numId w:val="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data users, any public or private entity or any other entity using data listed in the Delegated Regulations</w:t>
      </w:r>
      <w:bookmarkEnd w:id="5"/>
    </w:p>
    <w:p w14:paraId="1ACC0FF6" w14:textId="77777777" w:rsidR="00BC2E56" w:rsidRPr="00F850AD" w:rsidRDefault="00000000">
      <w:pPr>
        <w:pStyle w:val="Nadpis3"/>
        <w:rPr>
          <w:lang w:val="en-GB"/>
        </w:rPr>
      </w:pPr>
      <w:bookmarkStart w:id="6" w:name="BKM_3F2BCF06_A0E6_4AAC_BD7A_3395E43C395B"/>
      <w:r w:rsidRPr="00F850AD">
        <w:rPr>
          <w:lang w:val="en-GB"/>
        </w:rPr>
        <w:t>Content Provider</w:t>
      </w:r>
    </w:p>
    <w:p w14:paraId="218D0292"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11:37:04, GUID: {3F2BCF06-A0E6-4aac-BD7A-3395E43C395B}</w:t>
      </w:r>
    </w:p>
    <w:p w14:paraId="39A86957"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Any legal person, data subject, or public or private entity/organization who has the right to grant access to or to share the data under its control. The subject in question shall hold the data that are required to be made accessible via NAP by or more of the Delegated Regulations.</w:t>
      </w:r>
    </w:p>
    <w:p w14:paraId="0CDE0154" w14:textId="77777777" w:rsidR="00BC2E56" w:rsidRPr="00F850AD" w:rsidRDefault="00BC2E56">
      <w:pPr>
        <w:spacing w:before="60" w:after="60"/>
        <w:rPr>
          <w:color w:val="000000"/>
          <w:sz w:val="20"/>
          <w:szCs w:val="20"/>
          <w:lang w:val="en-GB"/>
        </w:rPr>
      </w:pPr>
    </w:p>
    <w:p w14:paraId="3BE5BB5F"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NOTE1</w:t>
      </w:r>
      <w:r w:rsidRPr="00F850AD">
        <w:rPr>
          <w:rFonts w:ascii="Times New Roman" w:eastAsia="Times New Roman" w:hAnsi="Times New Roman" w:cs="Times New Roman"/>
          <w:color w:val="000000"/>
          <w:sz w:val="20"/>
          <w:szCs w:val="20"/>
          <w:lang w:val="en-GB"/>
        </w:rPr>
        <w:t>: We do not create objects for each Content Provider actor type.</w:t>
      </w:r>
    </w:p>
    <w:p w14:paraId="77520CC4"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NOTE2: </w:t>
      </w:r>
      <w:r w:rsidRPr="00F850AD">
        <w:rPr>
          <w:rFonts w:ascii="Times New Roman" w:eastAsia="Times New Roman" w:hAnsi="Times New Roman" w:cs="Times New Roman"/>
          <w:color w:val="000000"/>
          <w:sz w:val="20"/>
          <w:szCs w:val="20"/>
          <w:lang w:val="en-GB"/>
        </w:rPr>
        <w:t>Content Provider includes the Data Holder term as it is specified in MMTIS and RTTI regulations.</w:t>
      </w:r>
    </w:p>
    <w:p w14:paraId="21C0B291" w14:textId="77777777" w:rsidR="00BC2E56" w:rsidRPr="00F850AD" w:rsidRDefault="00BC2E56">
      <w:pPr>
        <w:spacing w:before="60" w:after="60"/>
        <w:rPr>
          <w:color w:val="000000"/>
          <w:sz w:val="20"/>
          <w:szCs w:val="20"/>
          <w:lang w:val="en-GB"/>
        </w:rPr>
      </w:pPr>
    </w:p>
    <w:p w14:paraId="788F25C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Content Provider actor represents and fulfils the interests of the Content Provider Stakeholders. </w:t>
      </w:r>
    </w:p>
    <w:p w14:paraId="26A98A4E" w14:textId="77777777" w:rsidR="00BC2E56" w:rsidRPr="00F850AD" w:rsidRDefault="00BC2E56">
      <w:pPr>
        <w:spacing w:before="60" w:after="60"/>
        <w:rPr>
          <w:color w:val="000000"/>
          <w:sz w:val="20"/>
          <w:szCs w:val="20"/>
          <w:lang w:val="en-GB"/>
        </w:rPr>
      </w:pPr>
    </w:p>
    <w:p w14:paraId="512B9698"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Represented by:</w:t>
      </w:r>
    </w:p>
    <w:p w14:paraId="103D3145" w14:textId="77777777" w:rsidR="00BC2E56" w:rsidRPr="00F850AD" w:rsidRDefault="00BC2E56">
      <w:pPr>
        <w:spacing w:before="60" w:after="60"/>
        <w:rPr>
          <w:color w:val="000000"/>
          <w:sz w:val="20"/>
          <w:szCs w:val="20"/>
          <w:lang w:val="en-GB"/>
        </w:rPr>
      </w:pPr>
    </w:p>
    <w:p w14:paraId="1697D4B3" w14:textId="20FE9208"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For the RTTI (</w:t>
      </w:r>
      <w:del w:id="7" w:author="Petr Bureš (CZ/TTR) [2]" w:date="2025-04-16T20:57:00Z" w16du:dateUtc="2025-04-16T18:57:00Z">
        <w:r w:rsidRPr="00F850AD" w:rsidDel="00FE670B">
          <w:rPr>
            <w:rFonts w:ascii="Times New Roman" w:eastAsia="Times New Roman" w:hAnsi="Times New Roman" w:cs="Times New Roman"/>
            <w:color w:val="333333"/>
            <w:sz w:val="20"/>
            <w:szCs w:val="20"/>
            <w:lang w:val="en-GB"/>
          </w:rPr>
          <w:delText xml:space="preserve">2015/962 repealed from 1 January 2025 </w:delText>
        </w:r>
        <w:r w:rsidRPr="00F850AD" w:rsidDel="00FE670B">
          <w:rPr>
            <w:rFonts w:ascii="Times New Roman" w:eastAsia="Times New Roman" w:hAnsi="Times New Roman" w:cs="Times New Roman"/>
            <w:color w:val="000000"/>
            <w:sz w:val="20"/>
            <w:szCs w:val="20"/>
            <w:lang w:val="en-GB"/>
          </w:rPr>
          <w:delText xml:space="preserve">by </w:delText>
        </w:r>
      </w:del>
      <w:r w:rsidRPr="00F850AD">
        <w:rPr>
          <w:rFonts w:ascii="Times New Roman" w:eastAsia="Times New Roman" w:hAnsi="Times New Roman" w:cs="Times New Roman"/>
          <w:color w:val="000000"/>
          <w:sz w:val="20"/>
          <w:szCs w:val="20"/>
          <w:lang w:val="en-GB"/>
        </w:rPr>
        <w:t>2022/670) concerning:</w:t>
      </w:r>
    </w:p>
    <w:p w14:paraId="59C78615" w14:textId="77777777" w:rsidR="00BC2E56" w:rsidRPr="00F850AD" w:rsidRDefault="00000000">
      <w:pPr>
        <w:numPr>
          <w:ilvl w:val="0"/>
          <w:numId w:val="3"/>
        </w:numPr>
        <w:spacing w:before="60" w:after="60"/>
        <w:ind w:left="360" w:hanging="360"/>
        <w:rPr>
          <w:color w:val="000000"/>
          <w:sz w:val="20"/>
          <w:szCs w:val="20"/>
          <w:lang w:val="en-GB"/>
        </w:rPr>
      </w:pPr>
      <w:r w:rsidRPr="00F850AD">
        <w:rPr>
          <w:rFonts w:ascii="Times New Roman" w:eastAsia="Times New Roman" w:hAnsi="Times New Roman" w:cs="Times New Roman"/>
          <w:b/>
          <w:color w:val="000000"/>
          <w:sz w:val="20"/>
          <w:szCs w:val="20"/>
          <w:lang w:val="en-GB"/>
        </w:rPr>
        <w:t>data on infrastructure</w:t>
      </w:r>
      <w:r w:rsidRPr="00F850AD">
        <w:rPr>
          <w:rFonts w:ascii="Times New Roman" w:eastAsia="Times New Roman" w:hAnsi="Times New Roman" w:cs="Times New Roman"/>
          <w:color w:val="000000"/>
          <w:sz w:val="20"/>
          <w:szCs w:val="20"/>
          <w:lang w:val="en-GB"/>
        </w:rPr>
        <w:t>: road authorities, public or private road operator/s, tolling operators, recharging and refuelling-related stakeholders</w:t>
      </w:r>
    </w:p>
    <w:p w14:paraId="566FB02A" w14:textId="77777777" w:rsidR="00BC2E56" w:rsidRPr="00F850AD" w:rsidRDefault="00000000">
      <w:pPr>
        <w:numPr>
          <w:ilvl w:val="0"/>
          <w:numId w:val="3"/>
        </w:numPr>
        <w:spacing w:before="60" w:after="60"/>
        <w:ind w:left="360" w:hanging="360"/>
        <w:rPr>
          <w:color w:val="000000"/>
          <w:sz w:val="20"/>
          <w:szCs w:val="20"/>
          <w:lang w:val="en-GB"/>
        </w:rPr>
      </w:pPr>
      <w:r w:rsidRPr="00F850AD">
        <w:rPr>
          <w:rFonts w:ascii="Times New Roman" w:eastAsia="Times New Roman" w:hAnsi="Times New Roman" w:cs="Times New Roman"/>
          <w:b/>
          <w:color w:val="000000"/>
          <w:sz w:val="20"/>
          <w:szCs w:val="20"/>
          <w:lang w:val="en-GB"/>
        </w:rPr>
        <w:t>data on regulations and restrictions</w:t>
      </w:r>
      <w:r w:rsidRPr="00F850AD">
        <w:rPr>
          <w:rFonts w:ascii="Times New Roman" w:eastAsia="Times New Roman" w:hAnsi="Times New Roman" w:cs="Times New Roman"/>
          <w:color w:val="000000"/>
          <w:sz w:val="20"/>
          <w:szCs w:val="20"/>
          <w:lang w:val="en-GB"/>
        </w:rPr>
        <w:t>: road authorities, public or private road operator/s, tolling operators</w:t>
      </w:r>
    </w:p>
    <w:p w14:paraId="15C6219D" w14:textId="77777777" w:rsidR="00BC2E56" w:rsidRPr="00F850AD" w:rsidRDefault="00000000">
      <w:pPr>
        <w:numPr>
          <w:ilvl w:val="0"/>
          <w:numId w:val="3"/>
        </w:numPr>
        <w:spacing w:before="60" w:after="60"/>
        <w:ind w:left="360" w:hanging="360"/>
        <w:rPr>
          <w:color w:val="000000"/>
          <w:sz w:val="20"/>
          <w:szCs w:val="20"/>
          <w:lang w:val="en-GB"/>
        </w:rPr>
      </w:pPr>
      <w:r w:rsidRPr="00F850AD">
        <w:rPr>
          <w:rFonts w:ascii="Times New Roman" w:eastAsia="Times New Roman" w:hAnsi="Times New Roman" w:cs="Times New Roman"/>
          <w:b/>
          <w:color w:val="000000"/>
          <w:sz w:val="20"/>
          <w:szCs w:val="20"/>
          <w:lang w:val="en-GB"/>
        </w:rPr>
        <w:t>data on the state of the network</w:t>
      </w:r>
      <w:r w:rsidRPr="00F850AD">
        <w:rPr>
          <w:rFonts w:ascii="Times New Roman" w:eastAsia="Times New Roman" w:hAnsi="Times New Roman" w:cs="Times New Roman"/>
          <w:color w:val="000000"/>
          <w:sz w:val="20"/>
          <w:szCs w:val="20"/>
          <w:lang w:val="en-GB"/>
        </w:rPr>
        <w:t>: road authorities, public or private road operator/s, holders of in-vehicle generated data, service providers*</w:t>
      </w:r>
    </w:p>
    <w:p w14:paraId="6D043C27" w14:textId="77777777" w:rsidR="00BC2E56" w:rsidRPr="00F850AD" w:rsidRDefault="00000000">
      <w:pPr>
        <w:numPr>
          <w:ilvl w:val="0"/>
          <w:numId w:val="3"/>
        </w:numPr>
        <w:spacing w:before="60" w:after="60"/>
        <w:ind w:left="360" w:hanging="360"/>
        <w:rPr>
          <w:color w:val="000000"/>
          <w:sz w:val="20"/>
          <w:szCs w:val="20"/>
          <w:lang w:val="en-GB"/>
        </w:rPr>
      </w:pPr>
      <w:r w:rsidRPr="00F850AD">
        <w:rPr>
          <w:rFonts w:ascii="Times New Roman" w:eastAsia="Times New Roman" w:hAnsi="Times New Roman" w:cs="Times New Roman"/>
          <w:b/>
          <w:color w:val="000000"/>
          <w:sz w:val="20"/>
          <w:szCs w:val="20"/>
          <w:lang w:val="en-GB"/>
        </w:rPr>
        <w:t>data on the real-time use of the network</w:t>
      </w:r>
      <w:r w:rsidRPr="00F850AD">
        <w:rPr>
          <w:rFonts w:ascii="Times New Roman" w:eastAsia="Times New Roman" w:hAnsi="Times New Roman" w:cs="Times New Roman"/>
          <w:color w:val="000000"/>
          <w:sz w:val="20"/>
          <w:szCs w:val="20"/>
          <w:lang w:val="en-GB"/>
        </w:rPr>
        <w:t>: road authorities, public or private road operator/s, holders of in-vehicle generated data, service providers*, recharging and refuelling-related stakeholders</w:t>
      </w:r>
    </w:p>
    <w:p w14:paraId="5684A63E" w14:textId="77777777" w:rsidR="00BC2E56" w:rsidRPr="00F850AD" w:rsidRDefault="00BC2E56">
      <w:pPr>
        <w:spacing w:before="60" w:after="60"/>
        <w:rPr>
          <w:color w:val="000000"/>
          <w:sz w:val="20"/>
          <w:szCs w:val="20"/>
          <w:lang w:val="en-GB"/>
        </w:rPr>
      </w:pPr>
    </w:p>
    <w:p w14:paraId="39EA7EF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 ‘service provider’ means any public or private provider of a real-time traffic information service, excluding a mere conveyer of </w:t>
      </w:r>
      <w:proofErr w:type="gramStart"/>
      <w:r w:rsidRPr="00F850AD">
        <w:rPr>
          <w:rFonts w:ascii="Times New Roman" w:eastAsia="Times New Roman" w:hAnsi="Times New Roman" w:cs="Times New Roman"/>
          <w:color w:val="000000"/>
          <w:sz w:val="20"/>
          <w:szCs w:val="20"/>
          <w:lang w:val="en-GB"/>
        </w:rPr>
        <w:t>data to data</w:t>
      </w:r>
      <w:proofErr w:type="gramEnd"/>
      <w:r w:rsidRPr="00F850AD">
        <w:rPr>
          <w:rFonts w:ascii="Times New Roman" w:eastAsia="Times New Roman" w:hAnsi="Times New Roman" w:cs="Times New Roman"/>
          <w:color w:val="000000"/>
          <w:sz w:val="20"/>
          <w:szCs w:val="20"/>
          <w:lang w:val="en-GB"/>
        </w:rPr>
        <w:t xml:space="preserve"> </w:t>
      </w:r>
      <w:proofErr w:type="gramStart"/>
      <w:r w:rsidRPr="00F850AD">
        <w:rPr>
          <w:rFonts w:ascii="Times New Roman" w:eastAsia="Times New Roman" w:hAnsi="Times New Roman" w:cs="Times New Roman"/>
          <w:color w:val="000000"/>
          <w:sz w:val="20"/>
          <w:szCs w:val="20"/>
          <w:lang w:val="en-GB"/>
        </w:rPr>
        <w:t>users;</w:t>
      </w:r>
      <w:proofErr w:type="gramEnd"/>
    </w:p>
    <w:p w14:paraId="741515BA" w14:textId="77777777" w:rsidR="00BC2E56" w:rsidRPr="00F850AD" w:rsidRDefault="00BC2E56">
      <w:pPr>
        <w:spacing w:before="60" w:after="60"/>
        <w:rPr>
          <w:color w:val="000000"/>
          <w:sz w:val="20"/>
          <w:szCs w:val="20"/>
          <w:lang w:val="en-GB"/>
        </w:rPr>
      </w:pPr>
    </w:p>
    <w:p w14:paraId="67EF7E8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For the SRTI (886/2013) concerning:</w:t>
      </w:r>
    </w:p>
    <w:p w14:paraId="69D5C18E" w14:textId="77777777" w:rsidR="00BC2E56" w:rsidRPr="00F850AD" w:rsidRDefault="00000000">
      <w:pPr>
        <w:numPr>
          <w:ilvl w:val="0"/>
          <w:numId w:val="4"/>
        </w:numPr>
        <w:spacing w:before="60" w:after="60"/>
        <w:ind w:left="360" w:hanging="360"/>
        <w:rPr>
          <w:color w:val="000000"/>
          <w:sz w:val="20"/>
          <w:szCs w:val="20"/>
          <w:lang w:val="en-GB"/>
        </w:rPr>
      </w:pPr>
      <w:r w:rsidRPr="00F850AD">
        <w:rPr>
          <w:rFonts w:ascii="Times New Roman" w:eastAsia="Times New Roman" w:hAnsi="Times New Roman" w:cs="Times New Roman"/>
          <w:b/>
          <w:color w:val="000000"/>
          <w:sz w:val="20"/>
          <w:szCs w:val="20"/>
          <w:lang w:val="en-GB"/>
        </w:rPr>
        <w:t>road safety-related traffic data</w:t>
      </w:r>
      <w:r w:rsidRPr="00F850AD">
        <w:rPr>
          <w:rFonts w:ascii="Times New Roman" w:eastAsia="Times New Roman" w:hAnsi="Times New Roman" w:cs="Times New Roman"/>
          <w:color w:val="000000"/>
          <w:sz w:val="20"/>
          <w:szCs w:val="20"/>
          <w:lang w:val="en-GB"/>
        </w:rPr>
        <w:t>: Service providers, public and/or private road operators, broadcasters dedicated to traffic information, and automotive industries (as service providers when processing vehicle data) [886/2013, art. 7]</w:t>
      </w:r>
    </w:p>
    <w:p w14:paraId="486F4D7C" w14:textId="77777777" w:rsidR="00BC2E56" w:rsidRPr="00F850AD" w:rsidRDefault="00BC2E56">
      <w:pPr>
        <w:spacing w:before="60" w:after="60"/>
        <w:rPr>
          <w:color w:val="000000"/>
          <w:sz w:val="20"/>
          <w:szCs w:val="20"/>
          <w:lang w:val="en-GB"/>
        </w:rPr>
      </w:pPr>
    </w:p>
    <w:p w14:paraId="70FC734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For the SSTP (885/2013) concerning:</w:t>
      </w:r>
    </w:p>
    <w:p w14:paraId="1FDF2D7B" w14:textId="77777777" w:rsidR="00BC2E56" w:rsidRPr="00F850AD" w:rsidRDefault="00000000">
      <w:pPr>
        <w:numPr>
          <w:ilvl w:val="0"/>
          <w:numId w:val="5"/>
        </w:numPr>
        <w:spacing w:before="60" w:after="60"/>
        <w:ind w:left="360" w:hanging="360"/>
        <w:rPr>
          <w:color w:val="000000"/>
          <w:sz w:val="20"/>
          <w:szCs w:val="20"/>
          <w:lang w:val="en-GB"/>
        </w:rPr>
      </w:pPr>
      <w:r w:rsidRPr="00F850AD">
        <w:rPr>
          <w:rFonts w:ascii="Times New Roman" w:eastAsia="Times New Roman" w:hAnsi="Times New Roman" w:cs="Times New Roman"/>
          <w:b/>
          <w:color w:val="000000"/>
          <w:sz w:val="20"/>
          <w:szCs w:val="20"/>
          <w:lang w:val="en-GB"/>
        </w:rPr>
        <w:t>static and dynamic information related to safe and secure parking</w:t>
      </w:r>
      <w:r w:rsidRPr="00F850AD">
        <w:rPr>
          <w:rFonts w:ascii="Times New Roman" w:eastAsia="Times New Roman" w:hAnsi="Times New Roman" w:cs="Times New Roman"/>
          <w:color w:val="000000"/>
          <w:sz w:val="20"/>
          <w:szCs w:val="20"/>
          <w:lang w:val="en-GB"/>
        </w:rPr>
        <w:t>: public or private parking operators and service providers (any public or private body that provides the information service to users) [885/2013 art. 5]</w:t>
      </w:r>
    </w:p>
    <w:p w14:paraId="4FE094A2" w14:textId="77777777" w:rsidR="00BC2E56" w:rsidRPr="00F850AD" w:rsidRDefault="00BC2E56">
      <w:pPr>
        <w:spacing w:before="60" w:after="60"/>
        <w:rPr>
          <w:color w:val="000000"/>
          <w:sz w:val="20"/>
          <w:szCs w:val="20"/>
          <w:lang w:val="en-GB"/>
        </w:rPr>
      </w:pPr>
    </w:p>
    <w:p w14:paraId="75B2F998"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For the AFIR (2023/1804) concerning:</w:t>
      </w:r>
    </w:p>
    <w:p w14:paraId="6E1E27E3" w14:textId="77777777" w:rsidR="00BC2E56" w:rsidRPr="00F850AD" w:rsidRDefault="00000000">
      <w:pPr>
        <w:numPr>
          <w:ilvl w:val="0"/>
          <w:numId w:val="6"/>
        </w:numPr>
        <w:spacing w:before="60" w:after="60"/>
        <w:ind w:left="360" w:hanging="360"/>
        <w:rPr>
          <w:color w:val="000000"/>
          <w:sz w:val="20"/>
          <w:szCs w:val="20"/>
          <w:lang w:val="en-GB"/>
        </w:rPr>
      </w:pPr>
      <w:r w:rsidRPr="00F850AD">
        <w:rPr>
          <w:rFonts w:ascii="Times New Roman" w:eastAsia="Times New Roman" w:hAnsi="Times New Roman" w:cs="Times New Roman"/>
          <w:b/>
          <w:color w:val="000000"/>
          <w:sz w:val="20"/>
          <w:szCs w:val="20"/>
          <w:lang w:val="en-GB"/>
        </w:rPr>
        <w:t>static and dynamic information related to alternative fuel infrastructure</w:t>
      </w:r>
      <w:r w:rsidRPr="00F850AD">
        <w:rPr>
          <w:rFonts w:ascii="Times New Roman" w:eastAsia="Times New Roman" w:hAnsi="Times New Roman" w:cs="Times New Roman"/>
          <w:color w:val="000000"/>
          <w:sz w:val="20"/>
          <w:szCs w:val="20"/>
          <w:lang w:val="en-GB"/>
        </w:rPr>
        <w:t>: operators of publicly accessible recharging points and refuelling points for alternative fuels, or, under the arrangements between them, the owners</w:t>
      </w:r>
    </w:p>
    <w:p w14:paraId="15ED306B" w14:textId="77777777" w:rsidR="00BC2E56" w:rsidRPr="00F850AD" w:rsidRDefault="00BC2E56">
      <w:pPr>
        <w:spacing w:before="60" w:after="60"/>
        <w:rPr>
          <w:color w:val="000000"/>
          <w:sz w:val="20"/>
          <w:szCs w:val="20"/>
          <w:lang w:val="en-GB"/>
        </w:rPr>
      </w:pPr>
    </w:p>
    <w:p w14:paraId="4767439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For the MMTIS (2</w:t>
      </w:r>
      <w:r w:rsidRPr="00F850AD">
        <w:rPr>
          <w:rFonts w:ascii="Times New Roman" w:eastAsia="Times New Roman" w:hAnsi="Times New Roman" w:cs="Times New Roman"/>
          <w:color w:val="333333"/>
          <w:sz w:val="20"/>
          <w:szCs w:val="20"/>
          <w:lang w:val="en-GB"/>
        </w:rPr>
        <w:t>017/1926</w:t>
      </w:r>
      <w:r w:rsidRPr="00F850AD">
        <w:rPr>
          <w:rFonts w:ascii="Times New Roman" w:eastAsia="Times New Roman" w:hAnsi="Times New Roman" w:cs="Times New Roman"/>
          <w:color w:val="000000"/>
          <w:sz w:val="20"/>
          <w:szCs w:val="20"/>
          <w:lang w:val="en-GB"/>
        </w:rPr>
        <w:t xml:space="preserve"> amended by 2024/490) concerning:</w:t>
      </w:r>
    </w:p>
    <w:p w14:paraId="5F983BE9" w14:textId="77777777" w:rsidR="00BC2E56" w:rsidRPr="00F850AD" w:rsidRDefault="00000000">
      <w:pPr>
        <w:numPr>
          <w:ilvl w:val="0"/>
          <w:numId w:val="7"/>
        </w:numPr>
        <w:spacing w:before="60" w:after="60"/>
        <w:ind w:left="360" w:hanging="360"/>
        <w:rPr>
          <w:color w:val="000000"/>
          <w:sz w:val="20"/>
          <w:szCs w:val="20"/>
          <w:lang w:val="en-GB"/>
        </w:rPr>
      </w:pPr>
      <w:r w:rsidRPr="00F850AD">
        <w:rPr>
          <w:rFonts w:ascii="Times New Roman" w:eastAsia="Times New Roman" w:hAnsi="Times New Roman" w:cs="Times New Roman"/>
          <w:b/>
          <w:color w:val="000000"/>
          <w:sz w:val="20"/>
          <w:szCs w:val="20"/>
          <w:lang w:val="en-GB"/>
        </w:rPr>
        <w:t>static, historic and observed travel and traffic data</w:t>
      </w:r>
      <w:r w:rsidRPr="00F850AD">
        <w:rPr>
          <w:rFonts w:ascii="Times New Roman" w:eastAsia="Times New Roman" w:hAnsi="Times New Roman" w:cs="Times New Roman"/>
          <w:color w:val="000000"/>
          <w:sz w:val="20"/>
          <w:szCs w:val="20"/>
          <w:lang w:val="en-GB"/>
        </w:rPr>
        <w:t>: transport authorities, transport operators, infrastructure managers, transport on demand service providers</w:t>
      </w:r>
    </w:p>
    <w:p w14:paraId="6E3F4DDB" w14:textId="77777777" w:rsidR="00BC2E56" w:rsidRPr="00F850AD" w:rsidRDefault="00000000">
      <w:pPr>
        <w:numPr>
          <w:ilvl w:val="0"/>
          <w:numId w:val="7"/>
        </w:numPr>
        <w:spacing w:before="60" w:after="60"/>
        <w:ind w:left="360" w:hanging="360"/>
        <w:rPr>
          <w:color w:val="000000"/>
          <w:sz w:val="20"/>
          <w:szCs w:val="20"/>
          <w:lang w:val="en-GB"/>
        </w:rPr>
      </w:pPr>
      <w:r w:rsidRPr="00F850AD">
        <w:rPr>
          <w:rFonts w:ascii="Times New Roman" w:eastAsia="Times New Roman" w:hAnsi="Times New Roman" w:cs="Times New Roman"/>
          <w:b/>
          <w:color w:val="000000"/>
          <w:sz w:val="20"/>
          <w:szCs w:val="20"/>
          <w:lang w:val="en-GB"/>
        </w:rPr>
        <w:t>dynamic travel and traffic data</w:t>
      </w:r>
      <w:r w:rsidRPr="00F850AD">
        <w:rPr>
          <w:rFonts w:ascii="Times New Roman" w:eastAsia="Times New Roman" w:hAnsi="Times New Roman" w:cs="Times New Roman"/>
          <w:color w:val="000000"/>
          <w:sz w:val="20"/>
          <w:szCs w:val="20"/>
          <w:lang w:val="en-GB"/>
        </w:rPr>
        <w:t>: see above</w:t>
      </w:r>
    </w:p>
    <w:p w14:paraId="0D9AC033" w14:textId="77777777" w:rsidR="00BC2E56" w:rsidRPr="00F850AD" w:rsidRDefault="00000000">
      <w:pPr>
        <w:numPr>
          <w:ilvl w:val="0"/>
          <w:numId w:val="7"/>
        </w:numPr>
        <w:spacing w:before="60" w:after="60"/>
        <w:ind w:left="360" w:hanging="360"/>
        <w:rPr>
          <w:color w:val="000000"/>
          <w:sz w:val="20"/>
          <w:szCs w:val="20"/>
          <w:lang w:val="en-GB"/>
        </w:rPr>
      </w:pPr>
      <w:r w:rsidRPr="00F850AD">
        <w:rPr>
          <w:rFonts w:ascii="Times New Roman" w:eastAsia="Times New Roman" w:hAnsi="Times New Roman" w:cs="Times New Roman"/>
          <w:b/>
          <w:color w:val="000000"/>
          <w:sz w:val="20"/>
          <w:szCs w:val="20"/>
          <w:lang w:val="en-GB"/>
        </w:rPr>
        <w:t>linking travel information services</w:t>
      </w:r>
      <w:r w:rsidRPr="00F850AD">
        <w:rPr>
          <w:rFonts w:ascii="Times New Roman" w:eastAsia="Times New Roman" w:hAnsi="Times New Roman" w:cs="Times New Roman"/>
          <w:color w:val="000000"/>
          <w:sz w:val="20"/>
          <w:szCs w:val="20"/>
          <w:lang w:val="en-GB"/>
        </w:rPr>
        <w:t>: travel information service provider</w:t>
      </w:r>
      <w:bookmarkEnd w:id="6"/>
    </w:p>
    <w:p w14:paraId="04CC1EE7" w14:textId="77777777" w:rsidR="00BC2E56" w:rsidRPr="00F850AD" w:rsidRDefault="00000000">
      <w:pPr>
        <w:pStyle w:val="Nadpis3"/>
        <w:rPr>
          <w:lang w:val="en-GB"/>
        </w:rPr>
      </w:pPr>
      <w:bookmarkStart w:id="8" w:name="BKM_142DFBFF_40C1_4F03_A7A7_E5125A5DE9FE"/>
      <w:r w:rsidRPr="00F850AD">
        <w:rPr>
          <w:lang w:val="en-GB"/>
        </w:rPr>
        <w:lastRenderedPageBreak/>
        <w:t>European Commission</w:t>
      </w:r>
    </w:p>
    <w:p w14:paraId="25CA2424"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11:54:14, GUID: {142DFBFF-40C1-4f03-A7A7-E5125A5DE9FE}</w:t>
      </w:r>
    </w:p>
    <w:p w14:paraId="56D9309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European Union responsible entity for the creation of the law and its publication.</w:t>
      </w:r>
    </w:p>
    <w:p w14:paraId="652A4E4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European Commission actor represents and fulfils the interests of the European Commission Stakeholder.</w:t>
      </w:r>
    </w:p>
    <w:p w14:paraId="2309B477" w14:textId="77777777" w:rsidR="00BC2E56" w:rsidRPr="00F850AD" w:rsidRDefault="00BC2E56">
      <w:pPr>
        <w:spacing w:before="60" w:after="60"/>
        <w:rPr>
          <w:b/>
          <w:color w:val="000000"/>
          <w:sz w:val="20"/>
          <w:szCs w:val="20"/>
          <w:lang w:val="en-GB"/>
        </w:rPr>
      </w:pPr>
    </w:p>
    <w:p w14:paraId="465CF55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Represented by:</w:t>
      </w:r>
    </w:p>
    <w:p w14:paraId="773C3E8D"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The European Commission.</w:t>
      </w:r>
      <w:bookmarkEnd w:id="8"/>
    </w:p>
    <w:p w14:paraId="5D389969" w14:textId="77777777" w:rsidR="00BC2E56" w:rsidRPr="00F850AD" w:rsidRDefault="00000000">
      <w:pPr>
        <w:pStyle w:val="Nadpis3"/>
        <w:rPr>
          <w:lang w:val="en-GB"/>
        </w:rPr>
      </w:pPr>
      <w:bookmarkStart w:id="9" w:name="BKM_28852F78_1BF6_4858_8E67_E45CF403D4E7"/>
      <w:r w:rsidRPr="00F850AD">
        <w:rPr>
          <w:lang w:val="en-GB"/>
        </w:rPr>
        <w:t>Member State</w:t>
      </w:r>
    </w:p>
    <w:p w14:paraId="5F624A74"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11:54:24, GUID: {28852F78-1BF6-4858-8E67-E45CF403D4E7}</w:t>
      </w:r>
    </w:p>
    <w:p w14:paraId="58CF20E7"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European Union Member State is the responsible entity for the application and transposition of ITS-related EU laws and the creation of the national legal framework for the operation of the NAP and its surrounding entities. </w:t>
      </w:r>
    </w:p>
    <w:p w14:paraId="1D2E12D0"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Member State actor represents and fulfils the interests of the Member State Stakeholder. </w:t>
      </w:r>
    </w:p>
    <w:p w14:paraId="0B9487B0" w14:textId="77777777" w:rsidR="00BC2E56" w:rsidRPr="00F850AD" w:rsidRDefault="00BC2E56">
      <w:pPr>
        <w:spacing w:before="60" w:after="60"/>
        <w:rPr>
          <w:color w:val="000000"/>
          <w:sz w:val="20"/>
          <w:szCs w:val="20"/>
          <w:lang w:val="en-GB"/>
        </w:rPr>
      </w:pPr>
    </w:p>
    <w:p w14:paraId="5C26216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Represented by:</w:t>
      </w:r>
    </w:p>
    <w:p w14:paraId="3DDC9502"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Usually, the MS through the Ministry responsible for the transport area.</w:t>
      </w:r>
      <w:bookmarkEnd w:id="9"/>
    </w:p>
    <w:p w14:paraId="524D3BBA" w14:textId="77777777" w:rsidR="00BC2E56" w:rsidRPr="00F850AD" w:rsidRDefault="00000000">
      <w:pPr>
        <w:pStyle w:val="Nadpis3"/>
        <w:rPr>
          <w:lang w:val="en-GB"/>
        </w:rPr>
      </w:pPr>
      <w:bookmarkStart w:id="10" w:name="BKM_B0B3260D_C376_4E8F_A620_72BC71353D5D"/>
      <w:r w:rsidRPr="00F850AD">
        <w:rPr>
          <w:lang w:val="en-GB"/>
        </w:rPr>
        <w:t>NAP Operator</w:t>
      </w:r>
    </w:p>
    <w:p w14:paraId="77F92BC7"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19.06.2024 1:39:51, GUID: {B0B3260D-C376-4e8f-A620-72BC71353D5D}</w:t>
      </w:r>
    </w:p>
    <w:p w14:paraId="2D117000"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Any public or private organization responsible for collecting and publishing information about content generated by Content Providers (metadata) under the Delegated Regulations obligations, to any interested party (Content Consumers) without prejudice. </w:t>
      </w:r>
    </w:p>
    <w:p w14:paraId="11026979" w14:textId="77777777" w:rsidR="00BC2E56" w:rsidRPr="00F850AD" w:rsidRDefault="00BC2E56">
      <w:pPr>
        <w:spacing w:before="60" w:after="60"/>
        <w:rPr>
          <w:color w:val="000000"/>
          <w:sz w:val="20"/>
          <w:szCs w:val="20"/>
          <w:lang w:val="en-GB"/>
        </w:rPr>
      </w:pPr>
    </w:p>
    <w:p w14:paraId="249506A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The NAP (National Access Point) Actor represents and fulfils the interests of the NAP (National Access Point) Stakeholder. </w:t>
      </w:r>
    </w:p>
    <w:p w14:paraId="042CD0EB" w14:textId="77777777" w:rsidR="00BC2E56" w:rsidRPr="00F850AD" w:rsidRDefault="00BC2E56">
      <w:pPr>
        <w:spacing w:before="60" w:after="60"/>
        <w:rPr>
          <w:color w:val="000000"/>
          <w:sz w:val="20"/>
          <w:szCs w:val="20"/>
          <w:lang w:val="en-GB"/>
        </w:rPr>
      </w:pPr>
    </w:p>
    <w:p w14:paraId="46578D34"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Represented by:</w:t>
      </w:r>
    </w:p>
    <w:p w14:paraId="27D0E8D2"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Usually, a department of the MS relevant Ministry (responsible for Transport matters), a state-owned organization, or a research organization. Usually, based on the explicit stating of the entity in the national law.</w:t>
      </w:r>
      <w:bookmarkEnd w:id="10"/>
    </w:p>
    <w:p w14:paraId="14808D78" w14:textId="77777777" w:rsidR="00BC2E56" w:rsidRPr="00F850AD" w:rsidRDefault="00000000">
      <w:pPr>
        <w:pStyle w:val="Nadpis3"/>
        <w:rPr>
          <w:lang w:val="en-GB"/>
        </w:rPr>
      </w:pPr>
      <w:bookmarkStart w:id="11" w:name="BKM_B4E9C168_C4F3_4026_B334_9511627C14AC"/>
      <w:r w:rsidRPr="00F850AD">
        <w:rPr>
          <w:lang w:val="en-GB"/>
        </w:rPr>
        <w:t>National Body / Competent Authority</w:t>
      </w:r>
    </w:p>
    <w:p w14:paraId="22BFEB85"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11:38:06, GUID: {B4E9C168-C4F3-4026-B334-9511627C14AC}</w:t>
      </w:r>
    </w:p>
    <w:p w14:paraId="37BB064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Independent entity performing compliance assessment of the Content Providers, their specific content, the NAP operation, and reporting its findings to the MS. </w:t>
      </w:r>
    </w:p>
    <w:p w14:paraId="1CEC13F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The NB/CA (National Body / Competent Authority) actor represents and fulfils the interests of the National Body / Competent Authority Stakeholder.</w:t>
      </w:r>
    </w:p>
    <w:p w14:paraId="27C73D48" w14:textId="77777777" w:rsidR="00BC2E56" w:rsidRPr="00F850AD" w:rsidRDefault="00BC2E56">
      <w:pPr>
        <w:spacing w:before="60" w:after="60"/>
        <w:rPr>
          <w:color w:val="000000"/>
          <w:sz w:val="20"/>
          <w:szCs w:val="20"/>
          <w:lang w:val="en-GB"/>
        </w:rPr>
      </w:pPr>
    </w:p>
    <w:p w14:paraId="2186B65E"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Represented by:</w:t>
      </w:r>
    </w:p>
    <w:p w14:paraId="480F0B5D"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Usually, a department of the MS Ministry of Transport and an independent body. Based on the explicit naming of the entity in the national law. The NB/CA </w:t>
      </w:r>
      <w:r w:rsidRPr="00F850AD">
        <w:rPr>
          <w:rFonts w:ascii="Times New Roman" w:eastAsia="Times New Roman" w:hAnsi="Times New Roman" w:cs="Times New Roman"/>
          <w:color w:val="000000"/>
          <w:sz w:val="20"/>
          <w:szCs w:val="20"/>
          <w:u w:val="single"/>
          <w:lang w:val="en-GB"/>
        </w:rPr>
        <w:t>shall be independent</w:t>
      </w:r>
      <w:r w:rsidRPr="00F850AD">
        <w:rPr>
          <w:rFonts w:ascii="Times New Roman" w:eastAsia="Times New Roman" w:hAnsi="Times New Roman" w:cs="Times New Roman"/>
          <w:color w:val="000000"/>
          <w:sz w:val="20"/>
          <w:szCs w:val="20"/>
          <w:lang w:val="en-GB"/>
        </w:rPr>
        <w:t xml:space="preserve"> of CPs and NOs since it checks its compliance.</w:t>
      </w:r>
      <w:bookmarkEnd w:id="3"/>
      <w:bookmarkEnd w:id="4"/>
      <w:bookmarkEnd w:id="11"/>
    </w:p>
    <w:p w14:paraId="0433D91D" w14:textId="77777777" w:rsidR="00BC2E56" w:rsidRPr="00F850AD" w:rsidRDefault="00000000">
      <w:pPr>
        <w:pStyle w:val="Nadpis2"/>
        <w:rPr>
          <w:lang w:val="en-GB"/>
        </w:rPr>
      </w:pPr>
      <w:bookmarkStart w:id="12" w:name="AGREEMENTS"/>
      <w:bookmarkStart w:id="13" w:name="BKM_AC628A41_4BD9_486C_B5B8_7B9ABAF28C40"/>
      <w:r w:rsidRPr="00F850AD">
        <w:rPr>
          <w:lang w:val="en-GB"/>
        </w:rPr>
        <w:t>Agreements</w:t>
      </w:r>
    </w:p>
    <w:p w14:paraId="541CD758"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This chapter defines Agreements between Actors in Organizational View, irrespective of the</w:t>
      </w:r>
      <w:r w:rsidRPr="00F850AD">
        <w:rPr>
          <w:rFonts w:ascii="Times New Roman" w:eastAsia="Times New Roman" w:hAnsi="Times New Roman" w:cs="Times New Roman"/>
          <w:b/>
          <w:color w:val="000000"/>
          <w:sz w:val="20"/>
          <w:szCs w:val="20"/>
          <w:lang w:val="en-GB"/>
        </w:rPr>
        <w:t xml:space="preserve"> NAP type</w:t>
      </w:r>
      <w:r w:rsidRPr="00F850AD">
        <w:rPr>
          <w:rFonts w:ascii="Times New Roman" w:eastAsia="Times New Roman" w:hAnsi="Times New Roman" w:cs="Times New Roman"/>
          <w:color w:val="000000"/>
          <w:sz w:val="20"/>
          <w:szCs w:val="20"/>
          <w:lang w:val="en-GB"/>
        </w:rPr>
        <w:t>.</w:t>
      </w:r>
    </w:p>
    <w:p w14:paraId="717E3271" w14:textId="77777777" w:rsidR="00BC2E56" w:rsidRPr="00F850AD" w:rsidRDefault="00BC2E56">
      <w:pPr>
        <w:spacing w:before="60" w:after="60"/>
        <w:rPr>
          <w:color w:val="000000"/>
          <w:sz w:val="20"/>
          <w:szCs w:val="20"/>
          <w:lang w:val="en-GB"/>
        </w:rPr>
      </w:pPr>
    </w:p>
    <w:p w14:paraId="11621356" w14:textId="77777777" w:rsidR="00BC2E56" w:rsidRPr="00F850AD" w:rsidRDefault="00000000">
      <w:pPr>
        <w:pStyle w:val="Nadpis3"/>
        <w:rPr>
          <w:lang w:val="en-GB"/>
        </w:rPr>
      </w:pPr>
      <w:bookmarkStart w:id="14" w:name="BKM_0B562BCC_408D_4B46_9039_5A275BDFDD86"/>
      <w:r w:rsidRPr="00F850AD">
        <w:rPr>
          <w:lang w:val="en-GB"/>
        </w:rPr>
        <w:t xml:space="preserve">Collaboration Agreement (NB/CA to NO) </w:t>
      </w:r>
    </w:p>
    <w:p w14:paraId="7A8C8E80"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12:16:33, GUID: {0B562BCC-408D-4b46-9039-5A275BDFDD86}</w:t>
      </w:r>
    </w:p>
    <w:p w14:paraId="7D43B08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Parties</w:t>
      </w:r>
      <w:r w:rsidRPr="00F850AD">
        <w:rPr>
          <w:rFonts w:ascii="Times New Roman" w:eastAsia="Times New Roman" w:hAnsi="Times New Roman" w:cs="Times New Roman"/>
          <w:color w:val="000000"/>
          <w:sz w:val="20"/>
          <w:szCs w:val="20"/>
          <w:lang w:val="en-GB"/>
        </w:rPr>
        <w:t xml:space="preserve">: National Body / Competent Authority (NB/CA) and NAP Operator (NO). </w:t>
      </w:r>
    </w:p>
    <w:p w14:paraId="28D8C20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lastRenderedPageBreak/>
        <w:t>Objective</w:t>
      </w:r>
      <w:r w:rsidRPr="00F850AD">
        <w:rPr>
          <w:rFonts w:ascii="Times New Roman" w:eastAsia="Times New Roman" w:hAnsi="Times New Roman" w:cs="Times New Roman"/>
          <w:color w:val="000000"/>
          <w:sz w:val="20"/>
          <w:szCs w:val="20"/>
          <w:lang w:val="en-GB"/>
        </w:rPr>
        <w:t>: To address all possible issues NB/CA might have towards the NO, that are not dealt with by the law.</w:t>
      </w:r>
    </w:p>
    <w:p w14:paraId="1E975D6F"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Form</w:t>
      </w:r>
      <w:r w:rsidRPr="00F850AD">
        <w:rPr>
          <w:rFonts w:ascii="Times New Roman" w:eastAsia="Times New Roman" w:hAnsi="Times New Roman" w:cs="Times New Roman"/>
          <w:color w:val="000000"/>
          <w:sz w:val="20"/>
          <w:szCs w:val="20"/>
          <w:lang w:val="en-GB"/>
        </w:rPr>
        <w:t>: National law, Collaboration agreement, memorandum of understanding.</w:t>
      </w:r>
    </w:p>
    <w:p w14:paraId="2FE8203A"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Obligations:</w:t>
      </w:r>
    </w:p>
    <w:p w14:paraId="77290DAF"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NB/CA to NO:</w:t>
      </w:r>
    </w:p>
    <w:p w14:paraId="7CFEF0C0" w14:textId="77777777" w:rsidR="00BC2E56" w:rsidRPr="00F850AD" w:rsidRDefault="00000000">
      <w:pPr>
        <w:numPr>
          <w:ilvl w:val="0"/>
          <w:numId w:val="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provide information about the performed audit (assessment) to the NO.</w:t>
      </w:r>
    </w:p>
    <w:p w14:paraId="5B66F175" w14:textId="77777777" w:rsidR="00BC2E56" w:rsidRPr="00F850AD" w:rsidRDefault="00000000">
      <w:pPr>
        <w:numPr>
          <w:ilvl w:val="0"/>
          <w:numId w:val="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be compliant with any GDPR rules (as they are stated between NO and CP).</w:t>
      </w:r>
    </w:p>
    <w:p w14:paraId="1749EB2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NO to NB/CA:</w:t>
      </w:r>
    </w:p>
    <w:p w14:paraId="09CEDBE3" w14:textId="77777777" w:rsidR="00BC2E56" w:rsidRPr="00F850AD" w:rsidRDefault="00000000">
      <w:pPr>
        <w:numPr>
          <w:ilvl w:val="0"/>
          <w:numId w:val="9"/>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fully disclose all received information/evidence to the NB/CA assisting in the assessment process.</w:t>
      </w:r>
    </w:p>
    <w:p w14:paraId="5FD64717" w14:textId="77777777" w:rsidR="00BC2E56" w:rsidRPr="00F850AD" w:rsidRDefault="00BC2E56">
      <w:pPr>
        <w:spacing w:before="60" w:after="60"/>
        <w:rPr>
          <w:color w:val="000000"/>
          <w:sz w:val="20"/>
          <w:szCs w:val="20"/>
          <w:lang w:val="en-GB"/>
        </w:rPr>
      </w:pPr>
    </w:p>
    <w:p w14:paraId="3A721CF7"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Reference to the EU law: </w:t>
      </w:r>
    </w:p>
    <w:p w14:paraId="46CE00E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NONE</w:t>
      </w:r>
      <w:bookmarkEnd w:id="14"/>
    </w:p>
    <w:p w14:paraId="680486B6" w14:textId="77777777" w:rsidR="00BC2E56" w:rsidRPr="00F850AD" w:rsidRDefault="00000000">
      <w:pPr>
        <w:pStyle w:val="Nadpis3"/>
        <w:rPr>
          <w:lang w:val="en-GB"/>
        </w:rPr>
      </w:pPr>
      <w:bookmarkStart w:id="15" w:name="BKM_0EC776B9_D6B3_48C4_906E_FF1A89AEBAFC"/>
      <w:r w:rsidRPr="00F850AD">
        <w:rPr>
          <w:lang w:val="en-GB"/>
        </w:rPr>
        <w:t>Content usage contract (CP to CC)</w:t>
      </w:r>
    </w:p>
    <w:p w14:paraId="10B0DF31"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12:25:48, GUID: {0EC776B9-D6B3-48c4-906E-FF1A89AEBAFC}</w:t>
      </w:r>
    </w:p>
    <w:p w14:paraId="6C6F23EE"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Parties</w:t>
      </w:r>
      <w:r w:rsidRPr="00F850AD">
        <w:rPr>
          <w:rFonts w:ascii="Times New Roman" w:eastAsia="Times New Roman" w:hAnsi="Times New Roman" w:cs="Times New Roman"/>
          <w:color w:val="000000"/>
          <w:sz w:val="20"/>
          <w:szCs w:val="20"/>
          <w:lang w:val="en-GB"/>
        </w:rPr>
        <w:t>:  Content Provider (CP) and Content Consumer (CC).</w:t>
      </w:r>
    </w:p>
    <w:p w14:paraId="7EC2461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Objective</w:t>
      </w:r>
      <w:r w:rsidRPr="00F850AD">
        <w:rPr>
          <w:rFonts w:ascii="Times New Roman" w:eastAsia="Times New Roman" w:hAnsi="Times New Roman" w:cs="Times New Roman"/>
          <w:color w:val="000000"/>
          <w:sz w:val="20"/>
          <w:szCs w:val="20"/>
          <w:lang w:val="en-GB"/>
        </w:rPr>
        <w:t>:  To set up terms under which the content can be used, and obligations of the CP in terms of quality and accessibility, that are not dealt with by the law.</w:t>
      </w:r>
    </w:p>
    <w:p w14:paraId="7E07B818"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Form</w:t>
      </w:r>
      <w:r w:rsidRPr="00F850AD">
        <w:rPr>
          <w:rFonts w:ascii="Times New Roman" w:eastAsia="Times New Roman" w:hAnsi="Times New Roman" w:cs="Times New Roman"/>
          <w:color w:val="000000"/>
          <w:sz w:val="20"/>
          <w:szCs w:val="20"/>
          <w:lang w:val="en-GB"/>
        </w:rPr>
        <w:t>: Contract, terms of conditions, license.</w:t>
      </w:r>
    </w:p>
    <w:p w14:paraId="092E658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Obligations:</w:t>
      </w:r>
    </w:p>
    <w:p w14:paraId="53F9F32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CP to CC:</w:t>
      </w:r>
    </w:p>
    <w:p w14:paraId="36F172A9" w14:textId="77777777" w:rsidR="00BC2E56" w:rsidRPr="00F850AD" w:rsidRDefault="00000000">
      <w:pPr>
        <w:numPr>
          <w:ilvl w:val="0"/>
          <w:numId w:val="10"/>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provide up-to-date and accurate data with a desired level of quality, in the prescribed format.</w:t>
      </w:r>
    </w:p>
    <w:p w14:paraId="67C89B47"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CC to CP:</w:t>
      </w:r>
    </w:p>
    <w:p w14:paraId="15F9E37D" w14:textId="77777777" w:rsidR="00BC2E56" w:rsidRPr="00F850AD" w:rsidRDefault="00000000">
      <w:pPr>
        <w:numPr>
          <w:ilvl w:val="0"/>
          <w:numId w:val="11"/>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use the data according to the granted license by the CP (reuse, resell, change, modify).</w:t>
      </w:r>
      <w:bookmarkEnd w:id="15"/>
    </w:p>
    <w:p w14:paraId="2E98ED15" w14:textId="77777777" w:rsidR="00BC2E56" w:rsidRPr="00F850AD" w:rsidRDefault="00000000">
      <w:pPr>
        <w:pStyle w:val="Nadpis3"/>
        <w:rPr>
          <w:lang w:val="en-GB"/>
        </w:rPr>
      </w:pPr>
      <w:bookmarkStart w:id="16" w:name="BKM_D91DD8AD_EAF3_4D4D_97EC_2668B2AFB9EC"/>
      <w:r w:rsidRPr="00F850AD">
        <w:rPr>
          <w:lang w:val="en-GB"/>
        </w:rPr>
        <w:t>EU Legal Framework (EC to MS)</w:t>
      </w:r>
    </w:p>
    <w:p w14:paraId="3BCBFAB9"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12:18:00, GUID: {D91DD8AD-EAF3-4d4d-97EC-2668B2AFB9EC}</w:t>
      </w:r>
    </w:p>
    <w:p w14:paraId="1B5E589C"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Parties</w:t>
      </w:r>
      <w:r w:rsidRPr="00F850AD">
        <w:rPr>
          <w:rFonts w:ascii="Times New Roman" w:eastAsia="Times New Roman" w:hAnsi="Times New Roman" w:cs="Times New Roman"/>
          <w:color w:val="000000"/>
          <w:sz w:val="20"/>
          <w:szCs w:val="20"/>
          <w:lang w:val="en-GB"/>
        </w:rPr>
        <w:t>: European Commission (EC) and Member State (MS).</w:t>
      </w:r>
    </w:p>
    <w:p w14:paraId="0D7A248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Objective</w:t>
      </w:r>
      <w:r w:rsidRPr="00F850AD">
        <w:rPr>
          <w:rFonts w:ascii="Times New Roman" w:eastAsia="Times New Roman" w:hAnsi="Times New Roman" w:cs="Times New Roman"/>
          <w:color w:val="000000"/>
          <w:sz w:val="20"/>
          <w:szCs w:val="20"/>
          <w:lang w:val="en-GB"/>
        </w:rPr>
        <w:t>: To set up obligations of the MS towards the EC and of the national stakeholders.</w:t>
      </w:r>
    </w:p>
    <w:p w14:paraId="21D7157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Form</w:t>
      </w:r>
      <w:r w:rsidRPr="00F850AD">
        <w:rPr>
          <w:rFonts w:ascii="Times New Roman" w:eastAsia="Times New Roman" w:hAnsi="Times New Roman" w:cs="Times New Roman"/>
          <w:color w:val="000000"/>
          <w:sz w:val="20"/>
          <w:szCs w:val="20"/>
          <w:lang w:val="en-GB"/>
        </w:rPr>
        <w:t xml:space="preserve">: the ITS Directive and Delegated Regulations </w:t>
      </w:r>
    </w:p>
    <w:p w14:paraId="535E932D"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Obligations:</w:t>
      </w:r>
    </w:p>
    <w:p w14:paraId="6E40FA3D"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EC to MS: ---</w:t>
      </w:r>
    </w:p>
    <w:p w14:paraId="4DCCEEA5"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MS to EC:</w:t>
      </w:r>
    </w:p>
    <w:p w14:paraId="49EC0CC7" w14:textId="77777777" w:rsidR="00BC2E56" w:rsidRPr="00F850AD" w:rsidRDefault="00000000">
      <w:pPr>
        <w:numPr>
          <w:ilvl w:val="0"/>
          <w:numId w:val="1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implement of EU Directives into a national law, that reaches the goals set in the ITS Directive, and direct execution of EU Regulations and Delegated Acts including an enforcement process.</w:t>
      </w:r>
    </w:p>
    <w:p w14:paraId="7FB30A27" w14:textId="77777777" w:rsidR="00BC2E56" w:rsidRPr="00F850AD" w:rsidRDefault="00000000">
      <w:pPr>
        <w:numPr>
          <w:ilvl w:val="0"/>
          <w:numId w:val="1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periodically report of the progress on the achievement of the goals established in the ITS Directive (and its delegated regulations).</w:t>
      </w:r>
    </w:p>
    <w:p w14:paraId="12996E89" w14:textId="77777777" w:rsidR="00BC2E56" w:rsidRPr="00F850AD" w:rsidRDefault="00000000">
      <w:pPr>
        <w:numPr>
          <w:ilvl w:val="0"/>
          <w:numId w:val="1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establish the NAP Operator (NO), in the national law; either delegate its establishment to a responsible ministry or directly state the party responsible for NAP operation.</w:t>
      </w:r>
    </w:p>
    <w:p w14:paraId="233234B2" w14:textId="77777777" w:rsidR="00BC2E56" w:rsidRPr="00F850AD" w:rsidRDefault="00000000">
      <w:pPr>
        <w:numPr>
          <w:ilvl w:val="0"/>
          <w:numId w:val="1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establish the National Body / Competent Authority (NB/CA) in the national law; either delegate its establishment to a responsible ministry or directly state the party responsible for NB/CA operation; create a legal framework for its operation.</w:t>
      </w:r>
    </w:p>
    <w:p w14:paraId="581C499C" w14:textId="77777777" w:rsidR="00BC2E56" w:rsidRPr="00F850AD" w:rsidRDefault="00000000">
      <w:pPr>
        <w:numPr>
          <w:ilvl w:val="0"/>
          <w:numId w:val="1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ensure compliance with the obligations laid down in EU and national legislation.</w:t>
      </w:r>
    </w:p>
    <w:p w14:paraId="5040C14F" w14:textId="77777777" w:rsidR="00BC2E56" w:rsidRPr="00F850AD" w:rsidRDefault="00000000">
      <w:pPr>
        <w:numPr>
          <w:ilvl w:val="0"/>
          <w:numId w:val="1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establish a legal obligation in national law for ITS service providers to use only ITS components that comply with the specifications set out in EU delegated acts and to provide ITS services in a manner consistent with those specifications</w:t>
      </w:r>
    </w:p>
    <w:p w14:paraId="5F44D328" w14:textId="77777777" w:rsidR="00BC2E56" w:rsidRPr="00F850AD" w:rsidRDefault="00BC2E56">
      <w:pPr>
        <w:spacing w:before="60" w:after="60"/>
        <w:rPr>
          <w:b/>
          <w:color w:val="000000"/>
          <w:sz w:val="20"/>
          <w:szCs w:val="20"/>
          <w:lang w:val="en-GB"/>
        </w:rPr>
      </w:pPr>
    </w:p>
    <w:p w14:paraId="6E658F1A"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Reference to the EU law: </w:t>
      </w:r>
    </w:p>
    <w:p w14:paraId="492FD60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The obligations of the MS are related to the following European laws:</w:t>
      </w:r>
    </w:p>
    <w:p w14:paraId="4B328E81" w14:textId="77777777" w:rsidR="00BC2E56" w:rsidRPr="00F850AD" w:rsidRDefault="00000000">
      <w:pPr>
        <w:numPr>
          <w:ilvl w:val="0"/>
          <w:numId w:val="1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2010/40/EU (ITS Directive)</w:t>
      </w:r>
    </w:p>
    <w:p w14:paraId="6D91BB09" w14:textId="77777777" w:rsidR="00BC2E56" w:rsidRPr="00F850AD" w:rsidRDefault="00000000">
      <w:pPr>
        <w:numPr>
          <w:ilvl w:val="0"/>
          <w:numId w:val="1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886/2013 (SRTI)</w:t>
      </w:r>
    </w:p>
    <w:p w14:paraId="0AC12FC0" w14:textId="77777777" w:rsidR="00BC2E56" w:rsidRPr="00F850AD" w:rsidRDefault="00000000">
      <w:pPr>
        <w:numPr>
          <w:ilvl w:val="0"/>
          <w:numId w:val="1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885/2013 (SSTP)</w:t>
      </w:r>
    </w:p>
    <w:p w14:paraId="30518662" w14:textId="5B1AE967" w:rsidR="00BC2E56" w:rsidRPr="00F850AD" w:rsidDel="00FE670B" w:rsidRDefault="00000000">
      <w:pPr>
        <w:numPr>
          <w:ilvl w:val="0"/>
          <w:numId w:val="13"/>
        </w:numPr>
        <w:spacing w:before="60" w:after="60"/>
        <w:ind w:left="360" w:hanging="360"/>
        <w:rPr>
          <w:del w:id="17" w:author="Petr Bureš (CZ/TTR) [2]" w:date="2025-04-16T20:59:00Z" w16du:dateUtc="2025-04-16T18:59:00Z"/>
          <w:color w:val="000000"/>
          <w:sz w:val="20"/>
          <w:szCs w:val="20"/>
          <w:lang w:val="en-GB"/>
        </w:rPr>
      </w:pPr>
      <w:del w:id="18" w:author="Petr Bureš (CZ/TTR) [2]" w:date="2025-04-16T20:59:00Z" w16du:dateUtc="2025-04-16T18:59:00Z">
        <w:r w:rsidRPr="00F850AD" w:rsidDel="00FE670B">
          <w:rPr>
            <w:rFonts w:ascii="Times New Roman" w:eastAsia="Times New Roman" w:hAnsi="Times New Roman" w:cs="Times New Roman"/>
            <w:color w:val="000000"/>
            <w:sz w:val="20"/>
            <w:szCs w:val="20"/>
            <w:lang w:val="en-GB"/>
          </w:rPr>
          <w:delText>2015/962 (RTTI valid until 31. December 2024)</w:delText>
        </w:r>
      </w:del>
    </w:p>
    <w:p w14:paraId="429D28D4" w14:textId="77777777" w:rsidR="00BC2E56" w:rsidRPr="00F850AD" w:rsidRDefault="00000000">
      <w:pPr>
        <w:numPr>
          <w:ilvl w:val="0"/>
          <w:numId w:val="1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2017/1926 (MMTIS)</w:t>
      </w:r>
    </w:p>
    <w:p w14:paraId="223434F1" w14:textId="77777777" w:rsidR="00BC2E56" w:rsidRPr="00F850AD" w:rsidRDefault="00000000">
      <w:pPr>
        <w:numPr>
          <w:ilvl w:val="0"/>
          <w:numId w:val="1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2022/670 (RTTI in force from 1. January 2025)</w:t>
      </w:r>
    </w:p>
    <w:p w14:paraId="47DFD8EB" w14:textId="77777777" w:rsidR="00BC2E56" w:rsidRPr="00F850AD" w:rsidRDefault="00000000">
      <w:pPr>
        <w:numPr>
          <w:ilvl w:val="0"/>
          <w:numId w:val="1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2023/2661 (ITS Directive amendment)</w:t>
      </w:r>
    </w:p>
    <w:p w14:paraId="71918144" w14:textId="77777777" w:rsidR="00BC2E56" w:rsidRPr="00F850AD" w:rsidRDefault="00000000">
      <w:pPr>
        <w:numPr>
          <w:ilvl w:val="0"/>
          <w:numId w:val="1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2024/490 (MMTIS amendment)</w:t>
      </w:r>
    </w:p>
    <w:p w14:paraId="7618FBFF" w14:textId="77777777" w:rsidR="00BC2E56" w:rsidRPr="00F850AD" w:rsidRDefault="00000000">
      <w:pPr>
        <w:numPr>
          <w:ilvl w:val="0"/>
          <w:numId w:val="1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2023/1804 (AFIR)</w:t>
      </w:r>
    </w:p>
    <w:p w14:paraId="37884DDD" w14:textId="77777777" w:rsidR="00BC2E56" w:rsidRPr="00F850AD" w:rsidRDefault="00BC2E56">
      <w:pPr>
        <w:spacing w:before="60" w:after="60"/>
        <w:rPr>
          <w:color w:val="000000"/>
          <w:sz w:val="20"/>
          <w:szCs w:val="20"/>
          <w:lang w:val="en-GB"/>
        </w:rPr>
      </w:pPr>
    </w:p>
    <w:p w14:paraId="031FE43E"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Selected references to the law:</w:t>
      </w:r>
    </w:p>
    <w:p w14:paraId="7983C08A" w14:textId="1E98C129" w:rsidR="00BC2E56" w:rsidRPr="00F850AD" w:rsidRDefault="00000000">
      <w:pPr>
        <w:numPr>
          <w:ilvl w:val="0"/>
          <w:numId w:val="14"/>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 xml:space="preserve">Each Member State </w:t>
      </w:r>
      <w:r w:rsidRPr="00F850AD">
        <w:rPr>
          <w:rFonts w:ascii="Times New Roman" w:eastAsia="Times New Roman" w:hAnsi="Times New Roman" w:cs="Times New Roman"/>
          <w:color w:val="000000"/>
          <w:sz w:val="20"/>
          <w:szCs w:val="20"/>
          <w:u w:val="single"/>
          <w:lang w:val="en-GB"/>
        </w:rPr>
        <w:t>shall set up a National Access Point</w:t>
      </w:r>
      <w:r w:rsidRPr="00F850AD">
        <w:rPr>
          <w:rFonts w:ascii="Times New Roman" w:eastAsia="Times New Roman" w:hAnsi="Times New Roman" w:cs="Times New Roman"/>
          <w:color w:val="000000"/>
          <w:sz w:val="20"/>
          <w:szCs w:val="20"/>
          <w:lang w:val="en-GB"/>
        </w:rPr>
        <w:t xml:space="preserve"> [</w:t>
      </w:r>
      <w:del w:id="19" w:author="Petr Bureš (CZ/TTR) [2]" w:date="2025-04-16T20:57:00Z" w16du:dateUtc="2025-04-16T18:57:00Z">
        <w:r w:rsidRPr="00F850AD" w:rsidDel="00FE670B">
          <w:rPr>
            <w:rFonts w:ascii="Times New Roman" w:eastAsia="Times New Roman" w:hAnsi="Times New Roman" w:cs="Times New Roman"/>
            <w:color w:val="000000"/>
            <w:sz w:val="20"/>
            <w:szCs w:val="20"/>
            <w:lang w:val="en-GB"/>
          </w:rPr>
          <w:delText xml:space="preserve">2015/962 art. 3, </w:delText>
        </w:r>
      </w:del>
      <w:r w:rsidRPr="00F850AD">
        <w:rPr>
          <w:rFonts w:ascii="Times New Roman" w:eastAsia="Times New Roman" w:hAnsi="Times New Roman" w:cs="Times New Roman"/>
          <w:color w:val="000000"/>
          <w:sz w:val="20"/>
          <w:szCs w:val="20"/>
          <w:lang w:val="en-GB"/>
        </w:rPr>
        <w:t>2017/1926 art. 3, 2022/670 art. 3].</w:t>
      </w:r>
    </w:p>
    <w:p w14:paraId="4E7E59CE" w14:textId="77777777" w:rsidR="00BC2E56" w:rsidRPr="00F850AD" w:rsidRDefault="00BC2E56">
      <w:pPr>
        <w:spacing w:before="60" w:after="60"/>
        <w:rPr>
          <w:del w:id="20" w:author="Petr Bureš (CZ/TTR)" w:date="2025-03-21T14:22:00Z" w16du:dateUtc="2025-03-21T14:22:10Z"/>
          <w:color w:val="000000"/>
          <w:sz w:val="20"/>
          <w:szCs w:val="20"/>
          <w:lang w:val="en-GB"/>
        </w:rPr>
      </w:pPr>
      <w:commentRangeStart w:id="21"/>
    </w:p>
    <w:p w14:paraId="6048255A" w14:textId="77777777" w:rsidR="00BC2E56" w:rsidRPr="00F850AD" w:rsidRDefault="00000000">
      <w:pPr>
        <w:spacing w:before="60" w:after="60"/>
        <w:rPr>
          <w:del w:id="22" w:author="Petr Bureš (CZ/TTR)" w:date="2025-03-21T14:21:00Z" w16du:dateUtc="2025-03-21T14:21:53Z"/>
          <w:color w:val="000000"/>
          <w:sz w:val="20"/>
          <w:szCs w:val="20"/>
          <w:lang w:val="en-GB"/>
        </w:rPr>
      </w:pPr>
      <w:del w:id="23" w:author="Petr Bureš (CZ/TTR)" w:date="2025-03-21T14:21:00Z">
        <w:r w:rsidRPr="3062B6F4" w:rsidDel="1F79BA62">
          <w:rPr>
            <w:rFonts w:ascii="Times New Roman" w:eastAsia="Times New Roman" w:hAnsi="Times New Roman" w:cs="Times New Roman"/>
            <w:color w:val="FF0000"/>
            <w:sz w:val="20"/>
            <w:szCs w:val="20"/>
            <w:lang w:val="en-GB"/>
          </w:rPr>
          <w:delText>TODO: give examples of how it is done (link to the document elaborating what has a country done, or link to already prepared documents by NAPCORE elaborating on it)</w:delText>
        </w:r>
      </w:del>
      <w:bookmarkEnd w:id="16"/>
      <w:commentRangeEnd w:id="21"/>
      <w:r>
        <w:commentReference w:id="21"/>
      </w:r>
    </w:p>
    <w:p w14:paraId="4ACDCEA7" w14:textId="77777777" w:rsidR="00BC2E56" w:rsidRPr="00F850AD" w:rsidRDefault="00000000">
      <w:pPr>
        <w:pStyle w:val="Nadpis3"/>
        <w:rPr>
          <w:lang w:val="en-GB"/>
        </w:rPr>
      </w:pPr>
      <w:bookmarkStart w:id="24" w:name="BKM_C7C1A638_F3DE_4B70_9BD0_F24DB573079A"/>
      <w:r w:rsidRPr="00F850AD">
        <w:rPr>
          <w:lang w:val="en-GB"/>
        </w:rPr>
        <w:t>European or national law (MS to CC)</w:t>
      </w:r>
    </w:p>
    <w:p w14:paraId="547DB828"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12:18:58, GUID: {C7C1A638-F3DE-4b70-9BD0-F24DB573079A}</w:t>
      </w:r>
    </w:p>
    <w:p w14:paraId="760EA80D"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Parties</w:t>
      </w:r>
      <w:r w:rsidRPr="00F850AD">
        <w:rPr>
          <w:rFonts w:ascii="Times New Roman" w:eastAsia="Times New Roman" w:hAnsi="Times New Roman" w:cs="Times New Roman"/>
          <w:color w:val="000000"/>
          <w:sz w:val="20"/>
          <w:szCs w:val="20"/>
          <w:lang w:val="en-GB"/>
        </w:rPr>
        <w:t xml:space="preserve">: Member State (MS) and selected Content Consumer (CC); Only digital map producers, </w:t>
      </w:r>
      <w:r w:rsidRPr="00F850AD">
        <w:rPr>
          <w:rFonts w:ascii="Times New Roman" w:eastAsia="Times New Roman" w:hAnsi="Times New Roman" w:cs="Times New Roman"/>
          <w:color w:val="333333"/>
          <w:sz w:val="20"/>
          <w:szCs w:val="20"/>
          <w:lang w:val="en-GB"/>
        </w:rPr>
        <w:t xml:space="preserve">service providers, and </w:t>
      </w:r>
      <w:r w:rsidRPr="00F850AD">
        <w:rPr>
          <w:rFonts w:ascii="Times New Roman" w:eastAsia="Times New Roman" w:hAnsi="Times New Roman" w:cs="Times New Roman"/>
          <w:color w:val="000000"/>
          <w:sz w:val="20"/>
          <w:szCs w:val="20"/>
          <w:lang w:val="en-GB"/>
        </w:rPr>
        <w:t xml:space="preserve">broadcasters are relevant Content Consumers for this "agreement". </w:t>
      </w:r>
    </w:p>
    <w:p w14:paraId="2B51EC8A"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Objective</w:t>
      </w:r>
      <w:r w:rsidRPr="00F850AD">
        <w:rPr>
          <w:rFonts w:ascii="Times New Roman" w:eastAsia="Times New Roman" w:hAnsi="Times New Roman" w:cs="Times New Roman"/>
          <w:color w:val="000000"/>
          <w:sz w:val="20"/>
          <w:szCs w:val="20"/>
          <w:lang w:val="en-GB"/>
        </w:rPr>
        <w:t>: To identify CCs and set up obligations of the CCs.</w:t>
      </w:r>
    </w:p>
    <w:p w14:paraId="00EC40AE"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Form</w:t>
      </w:r>
      <w:r w:rsidRPr="00F850AD">
        <w:rPr>
          <w:rFonts w:ascii="Times New Roman" w:eastAsia="Times New Roman" w:hAnsi="Times New Roman" w:cs="Times New Roman"/>
          <w:color w:val="000000"/>
          <w:sz w:val="20"/>
          <w:szCs w:val="20"/>
          <w:lang w:val="en-GB"/>
        </w:rPr>
        <w:t>: National law implementing the ITS Directive and direct execution of EU Regulations and Delegated Acts.</w:t>
      </w:r>
    </w:p>
    <w:p w14:paraId="0279FED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Obligations:</w:t>
      </w:r>
    </w:p>
    <w:p w14:paraId="1D318D3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MS to CC: ---</w:t>
      </w:r>
    </w:p>
    <w:p w14:paraId="11025A0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CC to MS (EC):</w:t>
      </w:r>
    </w:p>
    <w:p w14:paraId="22451CE5" w14:textId="77777777" w:rsidR="00BC2E56" w:rsidRPr="00F850AD" w:rsidRDefault="00000000">
      <w:pPr>
        <w:numPr>
          <w:ilvl w:val="0"/>
          <w:numId w:val="15"/>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report to the content provider (CP) any inaccuracies related to the data without delay</w:t>
      </w:r>
    </w:p>
    <w:p w14:paraId="5072448F" w14:textId="77777777" w:rsidR="00BC2E56" w:rsidRPr="00F850AD" w:rsidRDefault="00000000">
      <w:pPr>
        <w:numPr>
          <w:ilvl w:val="0"/>
          <w:numId w:val="15"/>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include any traffic circulation plans and traffic regulations and restrictions, temporary traffic management measures developed by the competent authorities, and made accessible via NAP, in the service. [Service providers]</w:t>
      </w:r>
    </w:p>
    <w:p w14:paraId="4ABD0F75" w14:textId="77777777" w:rsidR="00BC2E56" w:rsidRPr="00F850AD" w:rsidRDefault="00000000">
      <w:pPr>
        <w:numPr>
          <w:ilvl w:val="0"/>
          <w:numId w:val="15"/>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When presenting information to end users, processes relevant data updates on infrastructure, regulations, and restrictions [digital map producers], data updates on the state of the network / the real-time use of the network within a timeframe fitting to the reliable and effective use of the data in real-time traffic information services. [service providers]</w:t>
      </w:r>
    </w:p>
    <w:p w14:paraId="5206D412" w14:textId="77777777" w:rsidR="00BC2E56" w:rsidRPr="00F850AD" w:rsidRDefault="00000000">
      <w:pPr>
        <w:numPr>
          <w:ilvl w:val="0"/>
          <w:numId w:val="15"/>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provide SRTI information service to ensure the widest reach of end users concerned, where possible free of charge to end users.</w:t>
      </w:r>
    </w:p>
    <w:p w14:paraId="6B0284D6" w14:textId="77777777" w:rsidR="00BC2E56" w:rsidRPr="00F850AD" w:rsidRDefault="00BC2E56">
      <w:pPr>
        <w:spacing w:before="60" w:after="60"/>
        <w:rPr>
          <w:color w:val="000000"/>
          <w:sz w:val="20"/>
          <w:szCs w:val="20"/>
          <w:lang w:val="en-GB"/>
        </w:rPr>
      </w:pPr>
    </w:p>
    <w:p w14:paraId="5AAEFED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Reference to the EU law:</w:t>
      </w:r>
    </w:p>
    <w:p w14:paraId="0672D2E0"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The obligations of the CC are related to the following laws:</w:t>
      </w:r>
    </w:p>
    <w:p w14:paraId="7E109644" w14:textId="77777777" w:rsidR="00BC2E56" w:rsidRPr="00F850AD" w:rsidRDefault="00000000">
      <w:pPr>
        <w:numPr>
          <w:ilvl w:val="0"/>
          <w:numId w:val="16"/>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National law transposing 2010/40/EU (ITS Directive)</w:t>
      </w:r>
    </w:p>
    <w:p w14:paraId="5D61A610" w14:textId="77777777" w:rsidR="00BC2E56" w:rsidRPr="00F850AD" w:rsidRDefault="00000000">
      <w:pPr>
        <w:numPr>
          <w:ilvl w:val="0"/>
          <w:numId w:val="16"/>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886/2013 (SRTI)</w:t>
      </w:r>
    </w:p>
    <w:p w14:paraId="062C9B4B" w14:textId="06457E07" w:rsidR="00BC2E56" w:rsidRPr="00F850AD" w:rsidDel="00FE670B" w:rsidRDefault="00000000">
      <w:pPr>
        <w:numPr>
          <w:ilvl w:val="0"/>
          <w:numId w:val="16"/>
        </w:numPr>
        <w:spacing w:before="60" w:after="60"/>
        <w:ind w:left="360" w:hanging="360"/>
        <w:rPr>
          <w:del w:id="25" w:author="Petr Bureš (CZ/TTR) [2]" w:date="2025-04-16T20:57:00Z" w16du:dateUtc="2025-04-16T18:57:00Z"/>
          <w:color w:val="000000"/>
          <w:sz w:val="20"/>
          <w:szCs w:val="20"/>
          <w:lang w:val="en-GB"/>
        </w:rPr>
      </w:pPr>
      <w:del w:id="26" w:author="Petr Bureš (CZ/TTR) [2]" w:date="2025-04-16T20:57:00Z" w16du:dateUtc="2025-04-16T18:57:00Z">
        <w:r w:rsidRPr="00F850AD" w:rsidDel="00FE670B">
          <w:rPr>
            <w:rFonts w:ascii="Times New Roman" w:eastAsia="Times New Roman" w:hAnsi="Times New Roman" w:cs="Times New Roman"/>
            <w:color w:val="000000"/>
            <w:sz w:val="20"/>
            <w:szCs w:val="20"/>
            <w:lang w:val="en-GB"/>
          </w:rPr>
          <w:delText>2015/962 (RTTI valid until 31. December 2024)</w:delText>
        </w:r>
      </w:del>
    </w:p>
    <w:p w14:paraId="784E39CD" w14:textId="77777777" w:rsidR="00BC2E56" w:rsidRPr="00F850AD" w:rsidRDefault="00000000">
      <w:pPr>
        <w:numPr>
          <w:ilvl w:val="0"/>
          <w:numId w:val="16"/>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2022/670 (</w:t>
      </w:r>
      <w:proofErr w:type="gramStart"/>
      <w:r w:rsidRPr="00F850AD">
        <w:rPr>
          <w:rFonts w:ascii="Times New Roman" w:eastAsia="Times New Roman" w:hAnsi="Times New Roman" w:cs="Times New Roman"/>
          <w:color w:val="000000"/>
          <w:sz w:val="20"/>
          <w:szCs w:val="20"/>
          <w:lang w:val="en-GB"/>
        </w:rPr>
        <w:t>RTTI  in</w:t>
      </w:r>
      <w:proofErr w:type="gramEnd"/>
      <w:r w:rsidRPr="00F850AD">
        <w:rPr>
          <w:rFonts w:ascii="Times New Roman" w:eastAsia="Times New Roman" w:hAnsi="Times New Roman" w:cs="Times New Roman"/>
          <w:color w:val="000000"/>
          <w:sz w:val="20"/>
          <w:szCs w:val="20"/>
          <w:lang w:val="en-GB"/>
        </w:rPr>
        <w:t xml:space="preserve"> force from 1. January 2025)</w:t>
      </w:r>
    </w:p>
    <w:p w14:paraId="6C0C5818" w14:textId="77777777" w:rsidR="00BC2E56" w:rsidRPr="00F850AD" w:rsidRDefault="00000000">
      <w:pPr>
        <w:numPr>
          <w:ilvl w:val="0"/>
          <w:numId w:val="16"/>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National law transposing 2023/2661 (ITS Directive update)</w:t>
      </w:r>
    </w:p>
    <w:p w14:paraId="309C7CD7" w14:textId="77777777" w:rsidR="00BC2E56" w:rsidRPr="00F850AD" w:rsidRDefault="00BC2E56">
      <w:pPr>
        <w:spacing w:before="60" w:after="60"/>
        <w:rPr>
          <w:color w:val="000000"/>
          <w:sz w:val="20"/>
          <w:szCs w:val="20"/>
          <w:lang w:val="en-GB"/>
        </w:rPr>
      </w:pPr>
    </w:p>
    <w:p w14:paraId="7E6E222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Selected references to the law:</w:t>
      </w:r>
    </w:p>
    <w:p w14:paraId="62209758" w14:textId="77777777" w:rsidR="00BC2E56" w:rsidRPr="00F850AD" w:rsidRDefault="00000000">
      <w:pPr>
        <w:numPr>
          <w:ilvl w:val="0"/>
          <w:numId w:val="1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lastRenderedPageBreak/>
        <w:t xml:space="preserve">Data users using the data referred to in paragraph 1 and data holders </w:t>
      </w:r>
      <w:r w:rsidRPr="00F850AD">
        <w:rPr>
          <w:rFonts w:ascii="Times New Roman" w:eastAsia="Times New Roman" w:hAnsi="Times New Roman" w:cs="Times New Roman"/>
          <w:b/>
          <w:color w:val="000000"/>
          <w:sz w:val="20"/>
          <w:szCs w:val="20"/>
          <w:lang w:val="en-GB"/>
        </w:rPr>
        <w:t>shall</w:t>
      </w:r>
      <w:r w:rsidRPr="00F850AD">
        <w:rPr>
          <w:rFonts w:ascii="Times New Roman" w:eastAsia="Times New Roman" w:hAnsi="Times New Roman" w:cs="Times New Roman"/>
          <w:color w:val="000000"/>
          <w:sz w:val="20"/>
          <w:szCs w:val="20"/>
          <w:lang w:val="en-GB"/>
        </w:rPr>
        <w:t xml:space="preserve"> collaborate in order to ensure that any inaccuracies related to the data are signalled without delay to the data holder from which the data originates. [2022/670, Art 4, par 3; Art 5, par 3; Art 6, par 3]</w:t>
      </w:r>
    </w:p>
    <w:p w14:paraId="175AE3E9" w14:textId="77777777" w:rsidR="00BC2E56" w:rsidRPr="00F850AD" w:rsidRDefault="00000000">
      <w:pPr>
        <w:numPr>
          <w:ilvl w:val="0"/>
          <w:numId w:val="1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 xml:space="preserve">Service providers </w:t>
      </w:r>
      <w:r w:rsidRPr="00F850AD">
        <w:rPr>
          <w:rFonts w:ascii="Times New Roman" w:eastAsia="Times New Roman" w:hAnsi="Times New Roman" w:cs="Times New Roman"/>
          <w:b/>
          <w:color w:val="000000"/>
          <w:sz w:val="20"/>
          <w:szCs w:val="20"/>
          <w:lang w:val="en-GB"/>
        </w:rPr>
        <w:t>shall</w:t>
      </w:r>
      <w:r w:rsidRPr="00F850AD">
        <w:rPr>
          <w:rFonts w:ascii="Times New Roman" w:eastAsia="Times New Roman" w:hAnsi="Times New Roman" w:cs="Times New Roman"/>
          <w:color w:val="000000"/>
          <w:sz w:val="20"/>
          <w:szCs w:val="20"/>
          <w:lang w:val="en-GB"/>
        </w:rPr>
        <w:t xml:space="preserve"> process and include, without additional costs to the end-user, in the relevant services they provide, any traffic circulation </w:t>
      </w:r>
      <w:proofErr w:type="gramStart"/>
      <w:r w:rsidRPr="00F850AD">
        <w:rPr>
          <w:rFonts w:ascii="Times New Roman" w:eastAsia="Times New Roman" w:hAnsi="Times New Roman" w:cs="Times New Roman"/>
          <w:color w:val="000000"/>
          <w:sz w:val="20"/>
          <w:szCs w:val="20"/>
          <w:lang w:val="en-GB"/>
        </w:rPr>
        <w:t>plans</w:t>
      </w:r>
      <w:proofErr w:type="gramEnd"/>
      <w:r w:rsidRPr="00F850AD">
        <w:rPr>
          <w:rFonts w:ascii="Times New Roman" w:eastAsia="Times New Roman" w:hAnsi="Times New Roman" w:cs="Times New Roman"/>
          <w:color w:val="000000"/>
          <w:sz w:val="20"/>
          <w:szCs w:val="20"/>
          <w:lang w:val="en-GB"/>
        </w:rPr>
        <w:t xml:space="preserve"> and traffic regulations and restrictions / temporary traffic management measures developed by the competent authorities and made accessible via the national or common access point in a digital machine-readable format. [2022/670, Art 5, par 4, Art 6, par 4]</w:t>
      </w:r>
    </w:p>
    <w:p w14:paraId="14E62C6D" w14:textId="77777777" w:rsidR="00BC2E56" w:rsidRPr="00F850AD" w:rsidRDefault="00000000">
      <w:pPr>
        <w:numPr>
          <w:ilvl w:val="0"/>
          <w:numId w:val="1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 xml:space="preserve">When digital map producers and service providers present information to end users, they </w:t>
      </w:r>
      <w:r w:rsidRPr="00F850AD">
        <w:rPr>
          <w:rFonts w:ascii="Times New Roman" w:eastAsia="Times New Roman" w:hAnsi="Times New Roman" w:cs="Times New Roman"/>
          <w:b/>
          <w:color w:val="000000"/>
          <w:sz w:val="20"/>
          <w:szCs w:val="20"/>
          <w:lang w:val="en-GB"/>
        </w:rPr>
        <w:t>shall</w:t>
      </w:r>
      <w:r w:rsidRPr="00F850AD">
        <w:rPr>
          <w:rFonts w:ascii="Times New Roman" w:eastAsia="Times New Roman" w:hAnsi="Times New Roman" w:cs="Times New Roman"/>
          <w:color w:val="000000"/>
          <w:sz w:val="20"/>
          <w:szCs w:val="20"/>
          <w:lang w:val="en-GB"/>
        </w:rPr>
        <w:t xml:space="preserve"> ensure that relevant data updates on infrastructure / on regulations and restrictions are processed within a timeframe fitting to the reliable and effective use of the data in real-time traffic information services. [2022/670, Art 8, par 4, Art 9, par 4]</w:t>
      </w:r>
    </w:p>
    <w:p w14:paraId="5D430FB6" w14:textId="77777777" w:rsidR="00BC2E56" w:rsidRPr="00F850AD" w:rsidRDefault="00000000">
      <w:pPr>
        <w:numPr>
          <w:ilvl w:val="0"/>
          <w:numId w:val="1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 xml:space="preserve">When service providers present information to end users, they </w:t>
      </w:r>
      <w:r w:rsidRPr="00F850AD">
        <w:rPr>
          <w:rFonts w:ascii="Times New Roman" w:eastAsia="Times New Roman" w:hAnsi="Times New Roman" w:cs="Times New Roman"/>
          <w:b/>
          <w:color w:val="000000"/>
          <w:sz w:val="20"/>
          <w:szCs w:val="20"/>
          <w:lang w:val="en-GB"/>
        </w:rPr>
        <w:t>shall</w:t>
      </w:r>
      <w:r w:rsidRPr="00F850AD">
        <w:rPr>
          <w:rFonts w:ascii="Times New Roman" w:eastAsia="Times New Roman" w:hAnsi="Times New Roman" w:cs="Times New Roman"/>
          <w:color w:val="000000"/>
          <w:sz w:val="20"/>
          <w:szCs w:val="20"/>
          <w:lang w:val="en-GB"/>
        </w:rPr>
        <w:t xml:space="preserve"> ensure that relevant data updates on the state of the network / the real-time use of the network are processed within a timeframe fitting to the reliable and effective use of the data in real-time traffic information services. [2022/670, Art 10, par 5, Art 11, par 3]</w:t>
      </w:r>
    </w:p>
    <w:p w14:paraId="70BEA935" w14:textId="77777777" w:rsidR="00BC2E56" w:rsidRPr="00F850AD" w:rsidRDefault="00000000">
      <w:pPr>
        <w:numPr>
          <w:ilvl w:val="0"/>
          <w:numId w:val="1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 xml:space="preserve">The accessibility and regular update of data by road authorities and road operators are essential for enabling the production of up-to-date and accurate digital maps that are a key asset for reliable ITS applications. The digital map producers </w:t>
      </w:r>
      <w:r w:rsidRPr="00F850AD">
        <w:rPr>
          <w:rFonts w:ascii="Times New Roman" w:eastAsia="Times New Roman" w:hAnsi="Times New Roman" w:cs="Times New Roman"/>
          <w:b/>
          <w:color w:val="000000"/>
          <w:sz w:val="20"/>
          <w:szCs w:val="20"/>
          <w:lang w:val="en-GB"/>
        </w:rPr>
        <w:t>should</w:t>
      </w:r>
      <w:r w:rsidRPr="00F850AD">
        <w:rPr>
          <w:rFonts w:ascii="Times New Roman" w:eastAsia="Times New Roman" w:hAnsi="Times New Roman" w:cs="Times New Roman"/>
          <w:color w:val="000000"/>
          <w:sz w:val="20"/>
          <w:szCs w:val="20"/>
          <w:lang w:val="en-GB"/>
        </w:rPr>
        <w:t xml:space="preserve"> be encouraged to integrate relevant data updates into their existing map and map update services in a timely manner. In order to comply with public policies such as road safety, service providers and digital map producers </w:t>
      </w:r>
      <w:r w:rsidRPr="00F850AD">
        <w:rPr>
          <w:rFonts w:ascii="Times New Roman" w:eastAsia="Times New Roman" w:hAnsi="Times New Roman" w:cs="Times New Roman"/>
          <w:b/>
          <w:color w:val="000000"/>
          <w:sz w:val="20"/>
          <w:szCs w:val="20"/>
          <w:lang w:val="en-GB"/>
        </w:rPr>
        <w:t>should</w:t>
      </w:r>
      <w:r w:rsidRPr="00F850AD">
        <w:rPr>
          <w:rFonts w:ascii="Times New Roman" w:eastAsia="Times New Roman" w:hAnsi="Times New Roman" w:cs="Times New Roman"/>
          <w:color w:val="000000"/>
          <w:sz w:val="20"/>
          <w:szCs w:val="20"/>
          <w:lang w:val="en-GB"/>
        </w:rPr>
        <w:t xml:space="preserve"> collaborate with public authorities to correct inaccuracies in their data. [2022/670, preamble, 15]</w:t>
      </w:r>
    </w:p>
    <w:p w14:paraId="5D6E4C44" w14:textId="77777777" w:rsidR="00BC2E56" w:rsidRPr="00F850AD" w:rsidRDefault="00000000">
      <w:pPr>
        <w:numPr>
          <w:ilvl w:val="1"/>
          <w:numId w:val="1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The information service shall fulfil the following conditions: [2013/886 Art. 8, par 2]</w:t>
      </w:r>
      <w:r w:rsidRPr="00F850AD">
        <w:rPr>
          <w:rFonts w:ascii="Times New Roman" w:eastAsia="Times New Roman" w:hAnsi="Times New Roman" w:cs="Times New Roman"/>
          <w:color w:val="000000"/>
          <w:sz w:val="20"/>
          <w:szCs w:val="20"/>
          <w:lang w:val="en-GB"/>
        </w:rPr>
        <w:br/>
        <w:t xml:space="preserve">(a) it </w:t>
      </w:r>
      <w:r w:rsidRPr="00F850AD">
        <w:rPr>
          <w:rFonts w:ascii="Times New Roman" w:eastAsia="Times New Roman" w:hAnsi="Times New Roman" w:cs="Times New Roman"/>
          <w:b/>
          <w:color w:val="000000"/>
          <w:sz w:val="20"/>
          <w:szCs w:val="20"/>
          <w:lang w:val="en-GB"/>
        </w:rPr>
        <w:t>shall</w:t>
      </w:r>
      <w:r w:rsidRPr="00F850AD">
        <w:rPr>
          <w:rFonts w:ascii="Times New Roman" w:eastAsia="Times New Roman" w:hAnsi="Times New Roman" w:cs="Times New Roman"/>
          <w:color w:val="000000"/>
          <w:sz w:val="20"/>
          <w:szCs w:val="20"/>
          <w:lang w:val="en-GB"/>
        </w:rPr>
        <w:t xml:space="preserve"> be provided in such a way as to ensure the widest reach of end users concerned by the given event or condition referred to in Article 3;</w:t>
      </w:r>
      <w:r w:rsidRPr="00F850AD">
        <w:rPr>
          <w:rFonts w:ascii="Times New Roman" w:eastAsia="Times New Roman" w:hAnsi="Times New Roman" w:cs="Times New Roman"/>
          <w:color w:val="000000"/>
          <w:sz w:val="20"/>
          <w:szCs w:val="20"/>
          <w:lang w:val="en-GB"/>
        </w:rPr>
        <w:br/>
        <w:t xml:space="preserve">(b) it </w:t>
      </w:r>
      <w:r w:rsidRPr="00F850AD">
        <w:rPr>
          <w:rFonts w:ascii="Times New Roman" w:eastAsia="Times New Roman" w:hAnsi="Times New Roman" w:cs="Times New Roman"/>
          <w:b/>
          <w:color w:val="000000"/>
          <w:sz w:val="20"/>
          <w:szCs w:val="20"/>
          <w:lang w:val="en-GB"/>
        </w:rPr>
        <w:t>shall</w:t>
      </w:r>
      <w:r w:rsidRPr="00F850AD">
        <w:rPr>
          <w:rFonts w:ascii="Times New Roman" w:eastAsia="Times New Roman" w:hAnsi="Times New Roman" w:cs="Times New Roman"/>
          <w:color w:val="000000"/>
          <w:sz w:val="20"/>
          <w:szCs w:val="20"/>
          <w:lang w:val="en-GB"/>
        </w:rPr>
        <w:t xml:space="preserve"> be made available by public and/or private road operators and/or service providers and/or broadcasters dedicated to traffic information, where possible free of charge to end users. </w:t>
      </w:r>
      <w:bookmarkEnd w:id="24"/>
    </w:p>
    <w:p w14:paraId="6B70A9D6" w14:textId="77777777" w:rsidR="00BC2E56" w:rsidRPr="00F850AD" w:rsidRDefault="00BC2E56">
      <w:pPr>
        <w:spacing w:before="60" w:after="60"/>
        <w:rPr>
          <w:color w:val="000000"/>
          <w:sz w:val="20"/>
          <w:szCs w:val="20"/>
          <w:lang w:val="en-GB"/>
        </w:rPr>
      </w:pPr>
    </w:p>
    <w:p w14:paraId="5C306E7A" w14:textId="77777777" w:rsidR="00BC2E56" w:rsidRPr="00F850AD" w:rsidRDefault="00000000">
      <w:pPr>
        <w:pStyle w:val="Nadpis3"/>
        <w:rPr>
          <w:lang w:val="en-GB"/>
        </w:rPr>
      </w:pPr>
      <w:bookmarkStart w:id="27" w:name="BKM_E3368E4F_07D4_4E14_9043_DE0ED31E471E"/>
      <w:r w:rsidRPr="00F850AD">
        <w:rPr>
          <w:lang w:val="en-GB"/>
        </w:rPr>
        <w:t>European or national law (MS to CP)</w:t>
      </w:r>
    </w:p>
    <w:p w14:paraId="490B2259" w14:textId="77777777" w:rsidR="00BC2E56" w:rsidRPr="00FE670B" w:rsidRDefault="00000000">
      <w:pPr>
        <w:spacing w:before="60" w:after="60"/>
        <w:jc w:val="right"/>
        <w:rPr>
          <w:color w:val="000000"/>
          <w:sz w:val="20"/>
          <w:szCs w:val="20"/>
          <w:lang w:val="es-ES"/>
        </w:rPr>
      </w:pPr>
      <w:r w:rsidRPr="00FE670B">
        <w:rPr>
          <w:rFonts w:ascii="Times New Roman" w:eastAsia="Times New Roman" w:hAnsi="Times New Roman" w:cs="Times New Roman"/>
          <w:i/>
          <w:color w:val="808080"/>
          <w:sz w:val="20"/>
          <w:szCs w:val="20"/>
          <w:lang w:val="es-ES"/>
        </w:rPr>
        <w:t>Date Modified: 10.02.2025 12:20:52, GUID: {E3368E4F-07D4-4e14-9043-DE0ED31E471E}</w:t>
      </w:r>
    </w:p>
    <w:p w14:paraId="4B319CFA"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Parties</w:t>
      </w:r>
      <w:r w:rsidRPr="00F850AD">
        <w:rPr>
          <w:rFonts w:ascii="Times New Roman" w:eastAsia="Times New Roman" w:hAnsi="Times New Roman" w:cs="Times New Roman"/>
          <w:color w:val="000000"/>
          <w:sz w:val="20"/>
          <w:szCs w:val="20"/>
          <w:lang w:val="en-GB"/>
        </w:rPr>
        <w:t xml:space="preserve">: Member State (MS) and Content Provider (CP).  </w:t>
      </w:r>
    </w:p>
    <w:p w14:paraId="49600B32"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Objective</w:t>
      </w:r>
      <w:r w:rsidRPr="00F850AD">
        <w:rPr>
          <w:rFonts w:ascii="Times New Roman" w:eastAsia="Times New Roman" w:hAnsi="Times New Roman" w:cs="Times New Roman"/>
          <w:color w:val="000000"/>
          <w:sz w:val="20"/>
          <w:szCs w:val="20"/>
          <w:lang w:val="en-GB"/>
        </w:rPr>
        <w:t>: To identify CPs and set up obligations of the CPs.</w:t>
      </w:r>
    </w:p>
    <w:p w14:paraId="049A57F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Form</w:t>
      </w:r>
      <w:r w:rsidRPr="00F850AD">
        <w:rPr>
          <w:rFonts w:ascii="Times New Roman" w:eastAsia="Times New Roman" w:hAnsi="Times New Roman" w:cs="Times New Roman"/>
          <w:color w:val="000000"/>
          <w:sz w:val="20"/>
          <w:szCs w:val="20"/>
          <w:lang w:val="en-GB"/>
        </w:rPr>
        <w:t xml:space="preserve">: National law implementing the ITS Directive and direct execution of EU Regulations and Delegated Acts. </w:t>
      </w:r>
    </w:p>
    <w:p w14:paraId="302DF15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Obligations:</w:t>
      </w:r>
    </w:p>
    <w:p w14:paraId="6D90FA3C"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MS to CP: ---</w:t>
      </w:r>
    </w:p>
    <w:p w14:paraId="6DDCC94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CP to MS:</w:t>
      </w:r>
    </w:p>
    <w:p w14:paraId="4A21AD63" w14:textId="77777777" w:rsidR="00BC2E56" w:rsidRPr="00F850AD" w:rsidRDefault="00000000">
      <w:pPr>
        <w:numPr>
          <w:ilvl w:val="0"/>
          <w:numId w:val="1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ensure that data is provided in a correct format to the content consumers (CC) under fair, reasonable, and non-discriminatory (FRAND) conditions.</w:t>
      </w:r>
    </w:p>
    <w:p w14:paraId="090582AA" w14:textId="77777777" w:rsidR="00BC2E56" w:rsidRPr="00F850AD" w:rsidRDefault="00000000">
      <w:pPr>
        <w:numPr>
          <w:ilvl w:val="0"/>
          <w:numId w:val="1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publish relevant information about data/services (e.g., Metadata) and information on the data quality at the NAP.</w:t>
      </w:r>
    </w:p>
    <w:p w14:paraId="3372631D" w14:textId="77777777" w:rsidR="00BC2E56" w:rsidRPr="00F850AD" w:rsidRDefault="00000000">
      <w:pPr>
        <w:numPr>
          <w:ilvl w:val="0"/>
          <w:numId w:val="1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provide data compliant with the EU requirements (Provide self-declaration towards the NAP and NB/CA and assistance in case further proof of compliance is required).</w:t>
      </w:r>
    </w:p>
    <w:p w14:paraId="46512195" w14:textId="77777777" w:rsidR="00BC2E56" w:rsidRPr="00F850AD" w:rsidRDefault="00000000">
      <w:pPr>
        <w:numPr>
          <w:ilvl w:val="0"/>
          <w:numId w:val="1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ensure that required data is updated at the appropriate and recommended time intervals.</w:t>
      </w:r>
    </w:p>
    <w:p w14:paraId="318226FF" w14:textId="77777777" w:rsidR="00BC2E56" w:rsidRPr="00F850AD" w:rsidRDefault="00000000">
      <w:pPr>
        <w:numPr>
          <w:ilvl w:val="0"/>
          <w:numId w:val="1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provide a description of the data, digital map, or real-time traffic information services they provide as well as the information on the quality thereof and the conditions of re-use of these data and an evidence-based declaration of compliance to the NB/CA. And to cooperate in the compliance assessment process.</w:t>
      </w:r>
    </w:p>
    <w:p w14:paraId="691EE49E" w14:textId="77777777" w:rsidR="00BC2E56" w:rsidRPr="00F850AD" w:rsidRDefault="00BC2E56">
      <w:pPr>
        <w:spacing w:before="60" w:after="60"/>
        <w:rPr>
          <w:color w:val="000000"/>
          <w:sz w:val="20"/>
          <w:szCs w:val="20"/>
          <w:lang w:val="en-GB"/>
        </w:rPr>
      </w:pPr>
    </w:p>
    <w:p w14:paraId="6135756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Reference to the EU law: </w:t>
      </w:r>
    </w:p>
    <w:p w14:paraId="5AE537B2"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The obligations of the CP are related to the following laws:</w:t>
      </w:r>
    </w:p>
    <w:p w14:paraId="2696949D" w14:textId="77777777" w:rsidR="00BC2E56" w:rsidRPr="00F850AD" w:rsidRDefault="00000000">
      <w:pPr>
        <w:numPr>
          <w:ilvl w:val="0"/>
          <w:numId w:val="19"/>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National law transposing 2010/40/EU (ITS Directive)</w:t>
      </w:r>
    </w:p>
    <w:p w14:paraId="79D0028E" w14:textId="77777777" w:rsidR="00BC2E56" w:rsidRPr="00F850AD" w:rsidRDefault="00000000">
      <w:pPr>
        <w:numPr>
          <w:ilvl w:val="0"/>
          <w:numId w:val="19"/>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886/2013 (SRTI)</w:t>
      </w:r>
    </w:p>
    <w:p w14:paraId="3BFEF247" w14:textId="77777777" w:rsidR="00BC2E56" w:rsidRPr="00F850AD" w:rsidRDefault="00000000">
      <w:pPr>
        <w:numPr>
          <w:ilvl w:val="0"/>
          <w:numId w:val="19"/>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885/2013 (SSTP)</w:t>
      </w:r>
    </w:p>
    <w:p w14:paraId="3EA16ED3" w14:textId="0E2577DA" w:rsidR="00BC2E56" w:rsidRPr="00F850AD" w:rsidDel="00FE670B" w:rsidRDefault="00000000">
      <w:pPr>
        <w:numPr>
          <w:ilvl w:val="0"/>
          <w:numId w:val="19"/>
        </w:numPr>
        <w:spacing w:before="60" w:after="60"/>
        <w:ind w:left="360" w:hanging="360"/>
        <w:rPr>
          <w:del w:id="28" w:author="Petr Bureš (CZ/TTR) [2]" w:date="2025-04-16T20:58:00Z" w16du:dateUtc="2025-04-16T18:58:00Z"/>
          <w:color w:val="000000"/>
          <w:sz w:val="20"/>
          <w:szCs w:val="20"/>
          <w:lang w:val="en-GB"/>
        </w:rPr>
      </w:pPr>
      <w:del w:id="29" w:author="Petr Bureš (CZ/TTR) [2]" w:date="2025-04-16T20:58:00Z" w16du:dateUtc="2025-04-16T18:58:00Z">
        <w:r w:rsidRPr="00F850AD" w:rsidDel="00FE670B">
          <w:rPr>
            <w:rFonts w:ascii="Times New Roman" w:eastAsia="Times New Roman" w:hAnsi="Times New Roman" w:cs="Times New Roman"/>
            <w:color w:val="000000"/>
            <w:sz w:val="20"/>
            <w:szCs w:val="20"/>
            <w:lang w:val="en-GB"/>
          </w:rPr>
          <w:delText>2015/962 (RTTI valid until 31. December 2024)</w:delText>
        </w:r>
      </w:del>
    </w:p>
    <w:p w14:paraId="5225771B" w14:textId="77777777" w:rsidR="00BC2E56" w:rsidRPr="00F850AD" w:rsidRDefault="00000000">
      <w:pPr>
        <w:numPr>
          <w:ilvl w:val="0"/>
          <w:numId w:val="19"/>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2017/1926 (MMTIS)</w:t>
      </w:r>
    </w:p>
    <w:p w14:paraId="02573A94" w14:textId="77777777" w:rsidR="00BC2E56" w:rsidRPr="00F850AD" w:rsidRDefault="00000000">
      <w:pPr>
        <w:numPr>
          <w:ilvl w:val="0"/>
          <w:numId w:val="19"/>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lastRenderedPageBreak/>
        <w:t>2022/670 (</w:t>
      </w:r>
      <w:proofErr w:type="gramStart"/>
      <w:r w:rsidRPr="00F850AD">
        <w:rPr>
          <w:rFonts w:ascii="Times New Roman" w:eastAsia="Times New Roman" w:hAnsi="Times New Roman" w:cs="Times New Roman"/>
          <w:color w:val="000000"/>
          <w:sz w:val="20"/>
          <w:szCs w:val="20"/>
          <w:lang w:val="en-GB"/>
        </w:rPr>
        <w:t>RTTI  in</w:t>
      </w:r>
      <w:proofErr w:type="gramEnd"/>
      <w:r w:rsidRPr="00F850AD">
        <w:rPr>
          <w:rFonts w:ascii="Times New Roman" w:eastAsia="Times New Roman" w:hAnsi="Times New Roman" w:cs="Times New Roman"/>
          <w:color w:val="000000"/>
          <w:sz w:val="20"/>
          <w:szCs w:val="20"/>
          <w:lang w:val="en-GB"/>
        </w:rPr>
        <w:t xml:space="preserve"> force from 1. January 2025)</w:t>
      </w:r>
    </w:p>
    <w:p w14:paraId="676EE53A" w14:textId="77777777" w:rsidR="00BC2E56" w:rsidRPr="00F850AD" w:rsidRDefault="00000000">
      <w:pPr>
        <w:numPr>
          <w:ilvl w:val="0"/>
          <w:numId w:val="19"/>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2023/1804 (AFIR)</w:t>
      </w:r>
    </w:p>
    <w:p w14:paraId="245CDB62" w14:textId="77777777" w:rsidR="00BC2E56" w:rsidRPr="00F850AD" w:rsidRDefault="00000000">
      <w:pPr>
        <w:numPr>
          <w:ilvl w:val="0"/>
          <w:numId w:val="19"/>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National law transposing 2023/2661 (ITS Directive amendment)</w:t>
      </w:r>
    </w:p>
    <w:p w14:paraId="19590C01" w14:textId="77777777" w:rsidR="00BC2E56" w:rsidRPr="00F850AD" w:rsidRDefault="00000000">
      <w:pPr>
        <w:numPr>
          <w:ilvl w:val="0"/>
          <w:numId w:val="19"/>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2024/490 (</w:t>
      </w:r>
      <w:proofErr w:type="gramStart"/>
      <w:r w:rsidRPr="00F850AD">
        <w:rPr>
          <w:rFonts w:ascii="Times New Roman" w:eastAsia="Times New Roman" w:hAnsi="Times New Roman" w:cs="Times New Roman"/>
          <w:color w:val="000000"/>
          <w:sz w:val="20"/>
          <w:szCs w:val="20"/>
          <w:lang w:val="en-GB"/>
        </w:rPr>
        <w:t>MMTIS  amendment</w:t>
      </w:r>
      <w:proofErr w:type="gramEnd"/>
      <w:r w:rsidRPr="00F850AD">
        <w:rPr>
          <w:rFonts w:ascii="Times New Roman" w:eastAsia="Times New Roman" w:hAnsi="Times New Roman" w:cs="Times New Roman"/>
          <w:color w:val="000000"/>
          <w:sz w:val="20"/>
          <w:szCs w:val="20"/>
          <w:lang w:val="en-GB"/>
        </w:rPr>
        <w:t>)</w:t>
      </w:r>
    </w:p>
    <w:p w14:paraId="082E4E32" w14:textId="77777777" w:rsidR="00BC2E56" w:rsidRPr="00F850AD" w:rsidRDefault="00BC2E56">
      <w:pPr>
        <w:spacing w:before="60" w:after="60"/>
        <w:rPr>
          <w:color w:val="000000"/>
          <w:sz w:val="20"/>
          <w:szCs w:val="20"/>
          <w:lang w:val="en-GB"/>
        </w:rPr>
      </w:pPr>
    </w:p>
    <w:p w14:paraId="737A80BE"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Selected references to the law:</w:t>
      </w:r>
    </w:p>
    <w:p w14:paraId="3DA9FC26" w14:textId="77777777" w:rsidR="00BC2E56" w:rsidRPr="00F850AD" w:rsidRDefault="00000000">
      <w:pPr>
        <w:numPr>
          <w:ilvl w:val="0"/>
          <w:numId w:val="20"/>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 xml:space="preserve">For the sole purposes of providing the information service, public and private road operators and/or service providers </w:t>
      </w:r>
      <w:r w:rsidRPr="00F850AD">
        <w:rPr>
          <w:rFonts w:ascii="Times New Roman" w:eastAsia="Times New Roman" w:hAnsi="Times New Roman" w:cs="Times New Roman"/>
          <w:b/>
          <w:color w:val="000000"/>
          <w:sz w:val="20"/>
          <w:szCs w:val="20"/>
          <w:lang w:val="en-GB"/>
        </w:rPr>
        <w:t xml:space="preserve">shall </w:t>
      </w:r>
      <w:r w:rsidRPr="00F850AD">
        <w:rPr>
          <w:rFonts w:ascii="Times New Roman" w:eastAsia="Times New Roman" w:hAnsi="Times New Roman" w:cs="Times New Roman"/>
          <w:color w:val="000000"/>
          <w:sz w:val="20"/>
          <w:szCs w:val="20"/>
          <w:lang w:val="en-GB"/>
        </w:rPr>
        <w:t xml:space="preserve">set up or use the means to detect events or identify </w:t>
      </w:r>
      <w:proofErr w:type="gramStart"/>
      <w:r w:rsidRPr="00F850AD">
        <w:rPr>
          <w:rFonts w:ascii="Times New Roman" w:eastAsia="Times New Roman" w:hAnsi="Times New Roman" w:cs="Times New Roman"/>
          <w:color w:val="000000"/>
          <w:sz w:val="20"/>
          <w:szCs w:val="20"/>
          <w:lang w:val="en-GB"/>
        </w:rPr>
        <w:t>conditions, and</w:t>
      </w:r>
      <w:proofErr w:type="gramEnd"/>
      <w:r w:rsidRPr="00F850AD">
        <w:rPr>
          <w:rFonts w:ascii="Times New Roman" w:eastAsia="Times New Roman" w:hAnsi="Times New Roman" w:cs="Times New Roman"/>
          <w:color w:val="000000"/>
          <w:sz w:val="20"/>
          <w:szCs w:val="20"/>
          <w:lang w:val="en-GB"/>
        </w:rPr>
        <w:t xml:space="preserve"> shall collect the relevant road safety-related traffic data. The deployment of these means shall comply with the conditions and requirements set out in national law. [886/2013, art. 6].</w:t>
      </w:r>
    </w:p>
    <w:p w14:paraId="3D3B12D9" w14:textId="77777777" w:rsidR="00BC2E56" w:rsidRPr="00F850AD" w:rsidRDefault="00000000">
      <w:pPr>
        <w:numPr>
          <w:ilvl w:val="0"/>
          <w:numId w:val="20"/>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Public and/or private road operators and/or service providers shall share and exchange the data they collect pursuant to art. 6 of DR 886/2013. For that purpose, they shall make these data available in the DATEX II (CEN/TS 16157) format or any fully compatible and interoperable with DATEX II machine-readable format through an access point [886/2013, art. 7].</w:t>
      </w:r>
    </w:p>
    <w:p w14:paraId="1E4EEEE4" w14:textId="77777777" w:rsidR="00BC2E56" w:rsidRPr="00F850AD" w:rsidRDefault="00000000">
      <w:pPr>
        <w:numPr>
          <w:ilvl w:val="0"/>
          <w:numId w:val="20"/>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 xml:space="preserve">Public or private parking operators and service providers shall </w:t>
      </w:r>
      <w:proofErr w:type="gramStart"/>
      <w:r w:rsidRPr="00F850AD">
        <w:rPr>
          <w:rFonts w:ascii="Times New Roman" w:eastAsia="Times New Roman" w:hAnsi="Times New Roman" w:cs="Times New Roman"/>
          <w:color w:val="000000"/>
          <w:sz w:val="20"/>
          <w:szCs w:val="20"/>
          <w:lang w:val="en-GB"/>
        </w:rPr>
        <w:t>share</w:t>
      </w:r>
      <w:proofErr w:type="gramEnd"/>
      <w:r w:rsidRPr="00F850AD">
        <w:rPr>
          <w:rFonts w:ascii="Times New Roman" w:eastAsia="Times New Roman" w:hAnsi="Times New Roman" w:cs="Times New Roman"/>
          <w:color w:val="000000"/>
          <w:sz w:val="20"/>
          <w:szCs w:val="20"/>
          <w:lang w:val="en-GB"/>
        </w:rPr>
        <w:t xml:space="preserve"> and exchange data referred to in paragraph 1 of art. 4 of DR 885/2013. For these purposes, they shall use DATEX II (CEN/TS 16157) format or any DATEX II compatible international machine-readable format. Data shall be accessible for exchange and reuse by any public or private information service provider and/or parking operator on a non-discriminatory basis and in accordance with access rights and procedures defined in Directive 2003/98/EC [885/2013 art. 5].</w:t>
      </w:r>
    </w:p>
    <w:p w14:paraId="552F756C" w14:textId="38F56511" w:rsidR="00BC2E56" w:rsidRPr="00F850AD" w:rsidRDefault="00000000">
      <w:pPr>
        <w:numPr>
          <w:ilvl w:val="0"/>
          <w:numId w:val="20"/>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Road authorities and road operators, in cooperation with digital map producers and service providers (any public or private provider of a real-time traffic information service, excluding a mere conveyer of information, to users and end-users), shall ensure that they provide the appropriate metadata in order to allow users to discover and use the datasets to which access is provided through the national access points [</w:t>
      </w:r>
      <w:ins w:id="30" w:author="Petr Bureš (CZ/TTR) [2]" w:date="2025-04-16T20:58:00Z" w16du:dateUtc="2025-04-16T18:58:00Z">
        <w:r w:rsidR="00FE670B" w:rsidRPr="00FE670B">
          <w:rPr>
            <w:rFonts w:ascii="Times New Roman" w:eastAsia="Times New Roman" w:hAnsi="Times New Roman" w:cs="Times New Roman"/>
            <w:color w:val="000000"/>
            <w:sz w:val="20"/>
            <w:szCs w:val="20"/>
            <w:lang w:val="en-GB"/>
          </w:rPr>
          <w:t>2022/670</w:t>
        </w:r>
      </w:ins>
      <w:del w:id="31" w:author="Petr Bureš (CZ/TTR) [2]" w:date="2025-04-16T20:58:00Z" w16du:dateUtc="2025-04-16T18:58:00Z">
        <w:r w:rsidRPr="00F850AD" w:rsidDel="00FE670B">
          <w:rPr>
            <w:rFonts w:ascii="Times New Roman" w:eastAsia="Times New Roman" w:hAnsi="Times New Roman" w:cs="Times New Roman"/>
            <w:color w:val="000000"/>
            <w:sz w:val="20"/>
            <w:szCs w:val="20"/>
            <w:lang w:val="en-GB"/>
          </w:rPr>
          <w:delText>2015/962</w:delText>
        </w:r>
      </w:del>
      <w:r w:rsidRPr="00F850AD">
        <w:rPr>
          <w:rFonts w:ascii="Times New Roman" w:eastAsia="Times New Roman" w:hAnsi="Times New Roman" w:cs="Times New Roman"/>
          <w:color w:val="000000"/>
          <w:sz w:val="20"/>
          <w:szCs w:val="20"/>
          <w:lang w:val="en-GB"/>
        </w:rPr>
        <w:t xml:space="preserve"> art. 3].</w:t>
      </w:r>
    </w:p>
    <w:p w14:paraId="18B88CD9" w14:textId="77777777" w:rsidR="00BC2E56" w:rsidRPr="00F850AD" w:rsidRDefault="00000000">
      <w:pPr>
        <w:numPr>
          <w:ilvl w:val="0"/>
          <w:numId w:val="20"/>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The travel and traffic data listed in the Annex and the corresponding metadata including information on the quality thereof shall be accessible for exchange and reuse within the Union on a non-discriminatory basis, via the national access point set up in accordance with Article 3 and within a timeframe allowing reliable and effective reuse of the data. Such data shall be accurate and up to date and based on minimum data quality requirements [2024/490 art. 8].</w:t>
      </w:r>
    </w:p>
    <w:p w14:paraId="7B0027C9" w14:textId="77777777" w:rsidR="00BC2E56" w:rsidRPr="00F850AD" w:rsidRDefault="00000000">
      <w:pPr>
        <w:numPr>
          <w:ilvl w:val="0"/>
          <w:numId w:val="20"/>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The data referred to in paragraph 1 and the corresponding metadata including information on the quality thereof shall be accessible for exchange and re-use by any data user within the Union:</w:t>
      </w:r>
      <w:r w:rsidRPr="00F850AD">
        <w:rPr>
          <w:rFonts w:ascii="Times New Roman" w:eastAsia="Times New Roman" w:hAnsi="Times New Roman" w:cs="Times New Roman"/>
          <w:color w:val="000000"/>
          <w:sz w:val="20"/>
          <w:szCs w:val="20"/>
          <w:lang w:val="en-GB"/>
        </w:rPr>
        <w:br/>
        <w:t>(a) on a non-discriminatory [2022/670, art. 4, par 2, art. 5, par 2]</w:t>
      </w:r>
      <w:r w:rsidRPr="00F850AD">
        <w:rPr>
          <w:rFonts w:ascii="Times New Roman" w:eastAsia="Times New Roman" w:hAnsi="Times New Roman" w:cs="Times New Roman"/>
          <w:color w:val="000000"/>
          <w:sz w:val="20"/>
          <w:szCs w:val="20"/>
          <w:lang w:val="en-GB"/>
        </w:rPr>
        <w:br/>
        <w:t>(a) on a non-discriminatory basis when provided by road authorities and road operators; [2022/670, art. 6 par 2, art. 7, par 2]</w:t>
      </w:r>
      <w:r w:rsidRPr="00F850AD">
        <w:rPr>
          <w:rFonts w:ascii="Times New Roman" w:eastAsia="Times New Roman" w:hAnsi="Times New Roman" w:cs="Times New Roman"/>
          <w:color w:val="000000"/>
          <w:sz w:val="20"/>
          <w:szCs w:val="20"/>
          <w:lang w:val="en-GB"/>
        </w:rPr>
        <w:br/>
        <w:t>(b) following minimum quality requirements that Member States shall agree upon in cooperation with relevant stakeholders;</w:t>
      </w:r>
      <w:r w:rsidRPr="00F850AD">
        <w:rPr>
          <w:rFonts w:ascii="Times New Roman" w:eastAsia="Times New Roman" w:hAnsi="Times New Roman" w:cs="Times New Roman"/>
          <w:color w:val="000000"/>
          <w:sz w:val="20"/>
          <w:szCs w:val="20"/>
          <w:lang w:val="en-GB"/>
        </w:rPr>
        <w:br/>
        <w:t>(c) within a time-frame fitting to the reliable and effective use of the data to create real-time traffic information;</w:t>
      </w:r>
      <w:r w:rsidRPr="00F850AD">
        <w:rPr>
          <w:rFonts w:ascii="Times New Roman" w:eastAsia="Times New Roman" w:hAnsi="Times New Roman" w:cs="Times New Roman"/>
          <w:color w:val="000000"/>
          <w:sz w:val="20"/>
          <w:szCs w:val="20"/>
          <w:lang w:val="en-GB"/>
        </w:rPr>
        <w:br/>
        <w:t>(d) via the national or common access point referred to in Article 3;</w:t>
      </w:r>
    </w:p>
    <w:p w14:paraId="50034ABF" w14:textId="77777777" w:rsidR="00BC2E56" w:rsidRPr="00F850AD" w:rsidRDefault="00000000">
      <w:pPr>
        <w:numPr>
          <w:ilvl w:val="0"/>
          <w:numId w:val="21"/>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NB/CA (competent authorities of the Member States) may request from the data holders and travel information service providers the following documents: [2024/490 art. 9]</w:t>
      </w:r>
      <w:r w:rsidRPr="00F850AD">
        <w:rPr>
          <w:rFonts w:ascii="Times New Roman" w:eastAsia="Times New Roman" w:hAnsi="Times New Roman" w:cs="Times New Roman"/>
          <w:color w:val="000000"/>
          <w:sz w:val="20"/>
          <w:szCs w:val="20"/>
          <w:lang w:val="en-GB"/>
        </w:rPr>
        <w:br/>
        <w:t>1 a description of the travel and traffic data accessible via the national access point, the information on the quality thereof and the conditions of reuse of that data;</w:t>
      </w:r>
      <w:r w:rsidRPr="00F850AD">
        <w:rPr>
          <w:rFonts w:ascii="Times New Roman" w:eastAsia="Times New Roman" w:hAnsi="Times New Roman" w:cs="Times New Roman"/>
          <w:color w:val="000000"/>
          <w:sz w:val="20"/>
          <w:szCs w:val="20"/>
          <w:lang w:val="en-GB"/>
        </w:rPr>
        <w:br/>
        <w:t>2 a description of the travel information services available including connections with other services where applicable;</w:t>
      </w:r>
      <w:r w:rsidRPr="00F850AD">
        <w:rPr>
          <w:rFonts w:ascii="Times New Roman" w:eastAsia="Times New Roman" w:hAnsi="Times New Roman" w:cs="Times New Roman"/>
          <w:color w:val="000000"/>
          <w:sz w:val="20"/>
          <w:szCs w:val="20"/>
          <w:lang w:val="en-GB"/>
        </w:rPr>
        <w:br/>
        <w:t>3 an evidence-based declaration of compliance with the requirements set out in Delegated Regulations;</w:t>
      </w:r>
      <w:r w:rsidRPr="00F850AD">
        <w:rPr>
          <w:rFonts w:ascii="Times New Roman" w:eastAsia="Times New Roman" w:hAnsi="Times New Roman" w:cs="Times New Roman"/>
          <w:color w:val="000000"/>
          <w:sz w:val="20"/>
          <w:szCs w:val="20"/>
          <w:lang w:val="en-GB"/>
        </w:rPr>
        <w:br/>
        <w:t>4 the licence or contractual agreements with travel information service providers.</w:t>
      </w:r>
      <w:bookmarkEnd w:id="27"/>
    </w:p>
    <w:p w14:paraId="29575DA0" w14:textId="77777777" w:rsidR="00BC2E56" w:rsidRPr="00F850AD" w:rsidRDefault="00000000">
      <w:pPr>
        <w:pStyle w:val="Nadpis3"/>
        <w:rPr>
          <w:lang w:val="en-GB"/>
        </w:rPr>
      </w:pPr>
      <w:bookmarkStart w:id="32" w:name="BKM_A4F1EAAE_9BC4_407B_BD46_63A87F19C315"/>
      <w:r w:rsidRPr="00F850AD">
        <w:rPr>
          <w:lang w:val="en-GB"/>
        </w:rPr>
        <w:t>IT-operation contract (NO to NIT)</w:t>
      </w:r>
    </w:p>
    <w:p w14:paraId="17AF8D9B"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12:25:38, GUID: {A4F1EAAE-9BC4-407b-BD46-63A87F19C315}</w:t>
      </w:r>
    </w:p>
    <w:p w14:paraId="44D83BEA"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Parties</w:t>
      </w:r>
      <w:r w:rsidRPr="00F850AD">
        <w:rPr>
          <w:rFonts w:ascii="Times New Roman" w:eastAsia="Times New Roman" w:hAnsi="Times New Roman" w:cs="Times New Roman"/>
          <w:color w:val="000000"/>
          <w:sz w:val="20"/>
          <w:szCs w:val="20"/>
          <w:lang w:val="en-GB"/>
        </w:rPr>
        <w:t>: NAP operator (NO) and NAP IT Provider (NIT).</w:t>
      </w:r>
    </w:p>
    <w:p w14:paraId="367F5A3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Objective</w:t>
      </w:r>
      <w:r w:rsidRPr="00F850AD">
        <w:rPr>
          <w:rFonts w:ascii="Times New Roman" w:eastAsia="Times New Roman" w:hAnsi="Times New Roman" w:cs="Times New Roman"/>
          <w:color w:val="000000"/>
          <w:sz w:val="20"/>
          <w:szCs w:val="20"/>
          <w:lang w:val="en-GB"/>
        </w:rPr>
        <w:t>: To set up terms under which the NIT manages the IT infrastructure (level of service), that are not dealt with by the law.</w:t>
      </w:r>
    </w:p>
    <w:p w14:paraId="4EB50AD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Form</w:t>
      </w:r>
      <w:r w:rsidRPr="00F850AD">
        <w:rPr>
          <w:rFonts w:ascii="Times New Roman" w:eastAsia="Times New Roman" w:hAnsi="Times New Roman" w:cs="Times New Roman"/>
          <w:color w:val="000000"/>
          <w:sz w:val="20"/>
          <w:szCs w:val="20"/>
          <w:lang w:val="en-GB"/>
        </w:rPr>
        <w:t>: Contract, service level agreement.</w:t>
      </w:r>
    </w:p>
    <w:p w14:paraId="126E5EB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Obligations:</w:t>
      </w:r>
    </w:p>
    <w:p w14:paraId="2F3415D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NO to NIT:</w:t>
      </w:r>
    </w:p>
    <w:p w14:paraId="7C372CB3" w14:textId="77777777" w:rsidR="00BC2E56" w:rsidRPr="00F850AD" w:rsidRDefault="00000000">
      <w:pPr>
        <w:numPr>
          <w:ilvl w:val="0"/>
          <w:numId w:val="22"/>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lastRenderedPageBreak/>
        <w:t>To set up maintenance requirements</w:t>
      </w:r>
    </w:p>
    <w:p w14:paraId="6BBACD6E"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NIT to NO</w:t>
      </w:r>
    </w:p>
    <w:p w14:paraId="7867DF48" w14:textId="77777777" w:rsidR="00BC2E56" w:rsidRPr="00F850AD" w:rsidRDefault="00000000">
      <w:pPr>
        <w:numPr>
          <w:ilvl w:val="0"/>
          <w:numId w:val="2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operate the NAP IT infrastructure under specific conditions of availability and security given by the service level agreement.</w:t>
      </w:r>
    </w:p>
    <w:p w14:paraId="43EDC3C5" w14:textId="77777777" w:rsidR="00BC2E56" w:rsidRPr="00F850AD" w:rsidRDefault="00000000">
      <w:pPr>
        <w:numPr>
          <w:ilvl w:val="0"/>
          <w:numId w:val="2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respond to an incident in a proper response time given by the service level agreement.</w:t>
      </w:r>
    </w:p>
    <w:p w14:paraId="137C24BA" w14:textId="77777777" w:rsidR="00BC2E56" w:rsidRPr="00F850AD" w:rsidRDefault="00000000">
      <w:pPr>
        <w:numPr>
          <w:ilvl w:val="0"/>
          <w:numId w:val="2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regularly report IT usage and NAP operation to the NO.</w:t>
      </w:r>
    </w:p>
    <w:p w14:paraId="1C99A3FA" w14:textId="77777777" w:rsidR="00BC2E56" w:rsidRPr="00F850AD" w:rsidRDefault="00000000">
      <w:pPr>
        <w:numPr>
          <w:ilvl w:val="0"/>
          <w:numId w:val="23"/>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agree on liability, confidentiality and termination.</w:t>
      </w:r>
      <w:bookmarkEnd w:id="32"/>
    </w:p>
    <w:p w14:paraId="4D346E55" w14:textId="77777777" w:rsidR="00BC2E56" w:rsidRPr="00F850AD" w:rsidRDefault="00000000">
      <w:pPr>
        <w:pStyle w:val="Nadpis3"/>
        <w:rPr>
          <w:lang w:val="en-GB"/>
        </w:rPr>
      </w:pPr>
      <w:bookmarkStart w:id="33" w:name="BKM_BEED600A_C5D2_4829_9BF5_6E6649CB3D14"/>
      <w:r w:rsidRPr="00F850AD">
        <w:rPr>
          <w:lang w:val="en-GB"/>
        </w:rPr>
        <w:t>Metadata provision contract (NO to CP)</w:t>
      </w:r>
    </w:p>
    <w:p w14:paraId="6F799BC7"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12:23:09, GUID: {BEED600A-C5D2-4829-9BF5-6E6649CB3D14}</w:t>
      </w:r>
    </w:p>
    <w:p w14:paraId="275A068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Parties</w:t>
      </w:r>
      <w:r w:rsidRPr="00F850AD">
        <w:rPr>
          <w:rFonts w:ascii="Times New Roman" w:eastAsia="Times New Roman" w:hAnsi="Times New Roman" w:cs="Times New Roman"/>
          <w:color w:val="000000"/>
          <w:sz w:val="20"/>
          <w:szCs w:val="20"/>
          <w:lang w:val="en-GB"/>
        </w:rPr>
        <w:t>: NAP operator (NO) and Content Provider (CP).</w:t>
      </w:r>
    </w:p>
    <w:p w14:paraId="43B9057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Objective</w:t>
      </w:r>
      <w:r w:rsidRPr="00F850AD">
        <w:rPr>
          <w:rFonts w:ascii="Times New Roman" w:eastAsia="Times New Roman" w:hAnsi="Times New Roman" w:cs="Times New Roman"/>
          <w:color w:val="000000"/>
          <w:sz w:val="20"/>
          <w:szCs w:val="20"/>
          <w:lang w:val="en-GB"/>
        </w:rPr>
        <w:t xml:space="preserve">: To set up terms under which the metadata content provided to the NAP can be used. Set up obligations and responsibilities of the NAP towards the CP, that are not dealt with by the law. </w:t>
      </w:r>
    </w:p>
    <w:p w14:paraId="2C1293D2"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Form</w:t>
      </w:r>
      <w:r w:rsidRPr="00F850AD">
        <w:rPr>
          <w:rFonts w:ascii="Times New Roman" w:eastAsia="Times New Roman" w:hAnsi="Times New Roman" w:cs="Times New Roman"/>
          <w:color w:val="000000"/>
          <w:sz w:val="20"/>
          <w:szCs w:val="20"/>
          <w:lang w:val="en-GB"/>
        </w:rPr>
        <w:t>: Contract, terms of conditions, license.</w:t>
      </w:r>
    </w:p>
    <w:p w14:paraId="5FBDBBF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Obligations:</w:t>
      </w:r>
    </w:p>
    <w:p w14:paraId="0CE133C0"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CP to NO</w:t>
      </w:r>
    </w:p>
    <w:p w14:paraId="368AFCA1" w14:textId="77777777" w:rsidR="00BC2E56" w:rsidRPr="00F850AD" w:rsidRDefault="00000000">
      <w:pPr>
        <w:numPr>
          <w:ilvl w:val="0"/>
          <w:numId w:val="24"/>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provide the right to reuse the metadata including consensually provided personal information.</w:t>
      </w:r>
    </w:p>
    <w:p w14:paraId="0D0A88F4" w14:textId="77777777" w:rsidR="00BC2E56" w:rsidRPr="00F850AD" w:rsidRDefault="00000000">
      <w:pPr>
        <w:numPr>
          <w:ilvl w:val="0"/>
          <w:numId w:val="24"/>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provide accurate, timely, and complete metadata.</w:t>
      </w:r>
    </w:p>
    <w:p w14:paraId="6834B1A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NO to CP</w:t>
      </w:r>
    </w:p>
    <w:p w14:paraId="48908300" w14:textId="77777777" w:rsidR="00BC2E56" w:rsidRPr="00F850AD" w:rsidRDefault="00000000">
      <w:pPr>
        <w:numPr>
          <w:ilvl w:val="0"/>
          <w:numId w:val="25"/>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assist in publishing (meta)data to the NAP</w:t>
      </w:r>
    </w:p>
    <w:p w14:paraId="6AFE7256" w14:textId="77777777" w:rsidR="00BC2E56" w:rsidRPr="00F850AD" w:rsidRDefault="00000000">
      <w:pPr>
        <w:numPr>
          <w:ilvl w:val="0"/>
          <w:numId w:val="25"/>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communicate to CP any provided metadata insufficiency, that, as a consequence, results in not publishing or removing published datasets.</w:t>
      </w:r>
    </w:p>
    <w:p w14:paraId="3E753731" w14:textId="77777777" w:rsidR="00BC2E56" w:rsidRPr="00F850AD" w:rsidRDefault="00000000">
      <w:pPr>
        <w:numPr>
          <w:ilvl w:val="0"/>
          <w:numId w:val="25"/>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ensure CP that the provided metadata, data/services are not tampered with by the NAP in any manner.</w:t>
      </w:r>
    </w:p>
    <w:p w14:paraId="31D326A6" w14:textId="77777777" w:rsidR="00BC2E56" w:rsidRPr="00F850AD" w:rsidRDefault="00BC2E56">
      <w:pPr>
        <w:spacing w:before="60" w:after="60"/>
        <w:rPr>
          <w:color w:val="000000"/>
          <w:sz w:val="20"/>
          <w:szCs w:val="20"/>
          <w:lang w:val="en-GB"/>
        </w:rPr>
      </w:pPr>
    </w:p>
    <w:p w14:paraId="0C7E6B9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NOTE: The obligations to the CP, coming from the EU or national law, are part of the “Agreement” between MS and CP.</w:t>
      </w:r>
    </w:p>
    <w:p w14:paraId="68F29662" w14:textId="77777777" w:rsidR="00BC2E56" w:rsidRPr="00F850AD" w:rsidRDefault="00BC2E56">
      <w:pPr>
        <w:spacing w:before="60" w:after="60"/>
        <w:rPr>
          <w:color w:val="000000"/>
          <w:sz w:val="20"/>
          <w:szCs w:val="20"/>
          <w:lang w:val="en-GB"/>
        </w:rPr>
      </w:pPr>
    </w:p>
    <w:p w14:paraId="3D802A95"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Reference to the EU law: </w:t>
      </w:r>
    </w:p>
    <w:p w14:paraId="78EE6F1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NONE</w:t>
      </w:r>
      <w:bookmarkEnd w:id="33"/>
    </w:p>
    <w:p w14:paraId="6E27D051" w14:textId="77777777" w:rsidR="00BC2E56" w:rsidRPr="00F850AD" w:rsidRDefault="00000000">
      <w:pPr>
        <w:pStyle w:val="Nadpis3"/>
        <w:rPr>
          <w:lang w:val="en-GB"/>
        </w:rPr>
      </w:pPr>
      <w:bookmarkStart w:id="34" w:name="BKM_7328A6B7_6F92_4B97_9F8D_A12E0B3807B9"/>
      <w:r w:rsidRPr="00F850AD">
        <w:rPr>
          <w:lang w:val="en-GB"/>
        </w:rPr>
        <w:t>National Law or Contract (MS to NB/CA)</w:t>
      </w:r>
    </w:p>
    <w:p w14:paraId="086F980F"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12:23:37, GUID: {7328A6B7-6F92-4b97-9F8D-A12E0B3807B9}</w:t>
      </w:r>
    </w:p>
    <w:p w14:paraId="3C2928D4"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Parties</w:t>
      </w:r>
      <w:r w:rsidRPr="00F850AD">
        <w:rPr>
          <w:rFonts w:ascii="Times New Roman" w:eastAsia="Times New Roman" w:hAnsi="Times New Roman" w:cs="Times New Roman"/>
          <w:color w:val="000000"/>
          <w:sz w:val="20"/>
          <w:szCs w:val="20"/>
          <w:lang w:val="en-GB"/>
        </w:rPr>
        <w:t>: Member State (MS) and National Body / Competent Authority (NB/CA).</w:t>
      </w:r>
    </w:p>
    <w:p w14:paraId="12101B65"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Objective:</w:t>
      </w:r>
      <w:r w:rsidRPr="00F850AD">
        <w:rPr>
          <w:rFonts w:ascii="Times New Roman" w:eastAsia="Times New Roman" w:hAnsi="Times New Roman" w:cs="Times New Roman"/>
          <w:color w:val="000000"/>
          <w:sz w:val="20"/>
          <w:szCs w:val="20"/>
          <w:lang w:val="en-GB"/>
        </w:rPr>
        <w:t xml:space="preserve"> Setting up the framework and responsibilities of the NB/CA operation.</w:t>
      </w:r>
    </w:p>
    <w:p w14:paraId="0EF7A505"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Form</w:t>
      </w:r>
      <w:r w:rsidRPr="00F850AD">
        <w:rPr>
          <w:rFonts w:ascii="Times New Roman" w:eastAsia="Times New Roman" w:hAnsi="Times New Roman" w:cs="Times New Roman"/>
          <w:color w:val="000000"/>
          <w:sz w:val="20"/>
          <w:szCs w:val="20"/>
          <w:lang w:val="en-GB"/>
        </w:rPr>
        <w:t>:  National law implementing the ITS Directive and direct execution of EU Regulations and Delegated Acts or a contract for nonessential parts of the NB/CA duty.</w:t>
      </w:r>
    </w:p>
    <w:p w14:paraId="4D82748D"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Obligations:</w:t>
      </w:r>
    </w:p>
    <w:p w14:paraId="20BE26D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MS to NB/CA: ---</w:t>
      </w:r>
    </w:p>
    <w:p w14:paraId="39E56D0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NB/CA to MS:</w:t>
      </w:r>
    </w:p>
    <w:p w14:paraId="3194C511" w14:textId="77777777" w:rsidR="00BC2E56" w:rsidRPr="00F850AD" w:rsidRDefault="00000000">
      <w:pPr>
        <w:numPr>
          <w:ilvl w:val="0"/>
          <w:numId w:val="26"/>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identify relevant stakeholders (CPs) that are obliged to make data accessible via NAP.</w:t>
      </w:r>
    </w:p>
    <w:p w14:paraId="3358EC00" w14:textId="77777777" w:rsidR="00BC2E56" w:rsidRPr="00F850AD" w:rsidRDefault="00000000">
      <w:pPr>
        <w:numPr>
          <w:ilvl w:val="0"/>
          <w:numId w:val="26"/>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periodically and randomly assess the compliance of the Content Providers (CP) with the Law.</w:t>
      </w:r>
    </w:p>
    <w:p w14:paraId="75629922" w14:textId="77777777" w:rsidR="00BC2E56" w:rsidRPr="00F850AD" w:rsidRDefault="00000000">
      <w:pPr>
        <w:numPr>
          <w:ilvl w:val="0"/>
          <w:numId w:val="26"/>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provide information about the performed compliance assessment to the MS and to NO.</w:t>
      </w:r>
    </w:p>
    <w:p w14:paraId="6299A516" w14:textId="77777777" w:rsidR="00BC2E56" w:rsidRPr="00F850AD" w:rsidRDefault="00000000">
      <w:pPr>
        <w:numPr>
          <w:ilvl w:val="0"/>
          <w:numId w:val="26"/>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 xml:space="preserve">To cooperate with NO on the ITS directive implementation. </w:t>
      </w:r>
      <w:bookmarkEnd w:id="34"/>
    </w:p>
    <w:p w14:paraId="3B5F2106" w14:textId="77777777" w:rsidR="00BC2E56" w:rsidRPr="00F850AD" w:rsidRDefault="00BC2E56">
      <w:pPr>
        <w:spacing w:before="60" w:after="60"/>
        <w:rPr>
          <w:color w:val="000000"/>
          <w:sz w:val="20"/>
          <w:szCs w:val="20"/>
          <w:lang w:val="en-GB"/>
        </w:rPr>
      </w:pPr>
    </w:p>
    <w:p w14:paraId="4B82A976" w14:textId="77777777" w:rsidR="00BC2E56" w:rsidRPr="00F850AD" w:rsidRDefault="00000000">
      <w:pPr>
        <w:pStyle w:val="Nadpis3"/>
        <w:rPr>
          <w:lang w:val="en-GB"/>
        </w:rPr>
      </w:pPr>
      <w:bookmarkStart w:id="35" w:name="BKM_832264BF_9750_421B_9BFF_C77CE32FA053"/>
      <w:r w:rsidRPr="00F850AD">
        <w:rPr>
          <w:lang w:val="en-GB"/>
        </w:rPr>
        <w:lastRenderedPageBreak/>
        <w:t>National Law or Contract (MS to NO)</w:t>
      </w:r>
    </w:p>
    <w:p w14:paraId="6EABFC3D"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12:24:44, GUID: {832264BF-9750-421b-9BFF-C77CE32FA053}</w:t>
      </w:r>
    </w:p>
    <w:p w14:paraId="56F8B15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Parties</w:t>
      </w:r>
      <w:r w:rsidRPr="00F850AD">
        <w:rPr>
          <w:rFonts w:ascii="Times New Roman" w:eastAsia="Times New Roman" w:hAnsi="Times New Roman" w:cs="Times New Roman"/>
          <w:color w:val="000000"/>
          <w:sz w:val="20"/>
          <w:szCs w:val="20"/>
          <w:lang w:val="en-GB"/>
        </w:rPr>
        <w:t>: Member State (MS) and NAP Operator (NO).</w:t>
      </w:r>
    </w:p>
    <w:p w14:paraId="1DB80FC7"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Objective</w:t>
      </w:r>
      <w:r w:rsidRPr="00F850AD">
        <w:rPr>
          <w:rFonts w:ascii="Times New Roman" w:eastAsia="Times New Roman" w:hAnsi="Times New Roman" w:cs="Times New Roman"/>
          <w:color w:val="000000"/>
          <w:sz w:val="20"/>
          <w:szCs w:val="20"/>
          <w:lang w:val="en-GB"/>
        </w:rPr>
        <w:t xml:space="preserve">:  Setting up the framework and responsibilities of the NAP operation. </w:t>
      </w:r>
    </w:p>
    <w:p w14:paraId="39420F7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Form</w:t>
      </w:r>
      <w:r w:rsidRPr="00F850AD">
        <w:rPr>
          <w:rFonts w:ascii="Times New Roman" w:eastAsia="Times New Roman" w:hAnsi="Times New Roman" w:cs="Times New Roman"/>
          <w:color w:val="000000"/>
          <w:sz w:val="20"/>
          <w:szCs w:val="20"/>
          <w:lang w:val="en-GB"/>
        </w:rPr>
        <w:t>:  National law implementing the ITS Directive and direct execution of EU Regulations and Delegated Acts or a contract for nonessential parts of the NO duty.</w:t>
      </w:r>
    </w:p>
    <w:p w14:paraId="3658680E"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Obligations:</w:t>
      </w:r>
    </w:p>
    <w:p w14:paraId="789CA56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MS to NO: ---</w:t>
      </w:r>
    </w:p>
    <w:p w14:paraId="2C82ECE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NO to MS:</w:t>
      </w:r>
    </w:p>
    <w:p w14:paraId="35C69369" w14:textId="77777777" w:rsidR="00BC2E56" w:rsidRPr="00F850AD" w:rsidRDefault="00000000">
      <w:pPr>
        <w:numPr>
          <w:ilvl w:val="0"/>
          <w:numId w:val="2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allow CPs to register their metadata at NAP and to check the quality thereof.</w:t>
      </w:r>
    </w:p>
    <w:p w14:paraId="1E11FFE8" w14:textId="77777777" w:rsidR="00BC2E56" w:rsidRPr="00F850AD" w:rsidRDefault="00000000">
      <w:pPr>
        <w:numPr>
          <w:ilvl w:val="0"/>
          <w:numId w:val="2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provide appropriate discovery services to NAP users / Content Consumers (CP).</w:t>
      </w:r>
    </w:p>
    <w:p w14:paraId="33933C2D" w14:textId="77777777" w:rsidR="00BC2E56" w:rsidRPr="00F850AD" w:rsidRDefault="00000000">
      <w:pPr>
        <w:numPr>
          <w:ilvl w:val="0"/>
          <w:numId w:val="2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Report to the MS about the NAP usage statistics related to the ITS directive implementation for the progress reporting of the MS to EC.</w:t>
      </w:r>
    </w:p>
    <w:p w14:paraId="32785C78" w14:textId="77777777" w:rsidR="00BC2E56" w:rsidRPr="00F850AD" w:rsidRDefault="00000000">
      <w:pPr>
        <w:numPr>
          <w:ilvl w:val="0"/>
          <w:numId w:val="2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allow the NB/CA to access stored information about the CPs at the NAP.</w:t>
      </w:r>
    </w:p>
    <w:p w14:paraId="4E80446E" w14:textId="77777777" w:rsidR="00BC2E56" w:rsidRPr="00F850AD" w:rsidRDefault="00000000">
      <w:pPr>
        <w:numPr>
          <w:ilvl w:val="0"/>
          <w:numId w:val="2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provide a feedback mechanism to allow CC and CP cooperation on reporting and resolving any inaccuracies.</w:t>
      </w:r>
    </w:p>
    <w:p w14:paraId="29CE0BD3" w14:textId="77777777" w:rsidR="00BC2E56" w:rsidRPr="00F850AD" w:rsidRDefault="00000000">
      <w:pPr>
        <w:numPr>
          <w:ilvl w:val="0"/>
          <w:numId w:val="27"/>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cooperate with NB/CA on the ITS directive implementation.</w:t>
      </w:r>
    </w:p>
    <w:p w14:paraId="60A86BA7" w14:textId="77777777" w:rsidR="00BC2E56" w:rsidRPr="00F850AD" w:rsidRDefault="00BC2E56">
      <w:pPr>
        <w:spacing w:before="60" w:after="60"/>
        <w:rPr>
          <w:color w:val="000000"/>
          <w:sz w:val="20"/>
          <w:szCs w:val="20"/>
          <w:lang w:val="en-GB"/>
        </w:rPr>
      </w:pPr>
    </w:p>
    <w:p w14:paraId="3836C2E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Reference to the EU law: </w:t>
      </w:r>
    </w:p>
    <w:p w14:paraId="27DF0A15"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The obligations of the NO are related to the following laws:</w:t>
      </w:r>
    </w:p>
    <w:p w14:paraId="32928106" w14:textId="77777777" w:rsidR="00BC2E56" w:rsidRPr="00F850AD" w:rsidRDefault="00000000">
      <w:pPr>
        <w:numPr>
          <w:ilvl w:val="0"/>
          <w:numId w:val="2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national law transposing 2010/40/EU (ITS Directive)</w:t>
      </w:r>
    </w:p>
    <w:p w14:paraId="396CA244" w14:textId="77777777" w:rsidR="00BC2E56" w:rsidRPr="00F850AD" w:rsidRDefault="00000000">
      <w:pPr>
        <w:numPr>
          <w:ilvl w:val="0"/>
          <w:numId w:val="2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886/2013 (SRTI)</w:t>
      </w:r>
    </w:p>
    <w:p w14:paraId="1799D170" w14:textId="77777777" w:rsidR="00BC2E56" w:rsidRPr="00F850AD" w:rsidRDefault="00000000">
      <w:pPr>
        <w:numPr>
          <w:ilvl w:val="0"/>
          <w:numId w:val="2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885/2013 (SSTP)</w:t>
      </w:r>
    </w:p>
    <w:p w14:paraId="03047B26" w14:textId="659648ED" w:rsidR="00BC2E56" w:rsidRPr="00F850AD" w:rsidDel="00FE670B" w:rsidRDefault="00000000">
      <w:pPr>
        <w:numPr>
          <w:ilvl w:val="0"/>
          <w:numId w:val="28"/>
        </w:numPr>
        <w:spacing w:before="60" w:after="60"/>
        <w:ind w:left="360" w:hanging="360"/>
        <w:rPr>
          <w:del w:id="36" w:author="Petr Bureš (CZ/TTR) [2]" w:date="2025-04-16T20:58:00Z" w16du:dateUtc="2025-04-16T18:58:00Z"/>
          <w:color w:val="000000"/>
          <w:sz w:val="20"/>
          <w:szCs w:val="20"/>
          <w:lang w:val="en-GB"/>
        </w:rPr>
      </w:pPr>
      <w:del w:id="37" w:author="Petr Bureš (CZ/TTR) [2]" w:date="2025-04-16T20:58:00Z" w16du:dateUtc="2025-04-16T18:58:00Z">
        <w:r w:rsidRPr="00F850AD" w:rsidDel="00FE670B">
          <w:rPr>
            <w:rFonts w:ascii="Times New Roman" w:eastAsia="Times New Roman" w:hAnsi="Times New Roman" w:cs="Times New Roman"/>
            <w:color w:val="000000"/>
            <w:sz w:val="20"/>
            <w:szCs w:val="20"/>
            <w:lang w:val="en-GB"/>
          </w:rPr>
          <w:delText>2015/962 (RTTI valid until 31. December 2024)</w:delText>
        </w:r>
      </w:del>
    </w:p>
    <w:p w14:paraId="5DF522E4" w14:textId="77777777" w:rsidR="00BC2E56" w:rsidRPr="00F850AD" w:rsidRDefault="00000000">
      <w:pPr>
        <w:numPr>
          <w:ilvl w:val="0"/>
          <w:numId w:val="2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2017/1926 (MMTIS)</w:t>
      </w:r>
    </w:p>
    <w:p w14:paraId="2048669D" w14:textId="77777777" w:rsidR="00BC2E56" w:rsidRPr="00F850AD" w:rsidRDefault="00000000">
      <w:pPr>
        <w:numPr>
          <w:ilvl w:val="0"/>
          <w:numId w:val="2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2022/670 (RTTI in force from 1. January 2025)</w:t>
      </w:r>
    </w:p>
    <w:p w14:paraId="14956117" w14:textId="77777777" w:rsidR="00BC2E56" w:rsidRPr="00F850AD" w:rsidRDefault="00000000">
      <w:pPr>
        <w:numPr>
          <w:ilvl w:val="0"/>
          <w:numId w:val="2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2024/490 (MMTIS amendment)</w:t>
      </w:r>
    </w:p>
    <w:p w14:paraId="41BA70D8" w14:textId="77777777" w:rsidR="00BC2E56" w:rsidRPr="00F850AD" w:rsidRDefault="00000000">
      <w:pPr>
        <w:numPr>
          <w:ilvl w:val="0"/>
          <w:numId w:val="28"/>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national law transposing 2023/2661 (ITS Directive amendment)</w:t>
      </w:r>
    </w:p>
    <w:p w14:paraId="2887DEDE" w14:textId="77777777" w:rsidR="00BC2E56" w:rsidRPr="00F850AD" w:rsidRDefault="00BC2E56">
      <w:pPr>
        <w:spacing w:before="60" w:after="60"/>
        <w:rPr>
          <w:color w:val="000000"/>
          <w:sz w:val="20"/>
          <w:szCs w:val="20"/>
          <w:lang w:val="en-GB"/>
        </w:rPr>
      </w:pPr>
    </w:p>
    <w:p w14:paraId="7F7DC0AA"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Selected references to the law:</w:t>
      </w:r>
    </w:p>
    <w:p w14:paraId="165527AE" w14:textId="73EB12FD" w:rsidR="00BC2E56" w:rsidRPr="00F850AD" w:rsidRDefault="00000000">
      <w:pPr>
        <w:numPr>
          <w:ilvl w:val="0"/>
          <w:numId w:val="29"/>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National Access Points shall provide appropriate discovery services to users [</w:t>
      </w:r>
      <w:ins w:id="38" w:author="Petr Bureš (CZ/TTR) [2]" w:date="2025-04-16T20:58:00Z" w16du:dateUtc="2025-04-16T18:58:00Z">
        <w:r w:rsidR="00FE670B" w:rsidRPr="00FE670B">
          <w:rPr>
            <w:rFonts w:ascii="Times New Roman" w:eastAsia="Times New Roman" w:hAnsi="Times New Roman" w:cs="Times New Roman"/>
            <w:color w:val="000000"/>
            <w:sz w:val="20"/>
            <w:szCs w:val="20"/>
            <w:lang w:val="en-GB"/>
          </w:rPr>
          <w:t>2022/670</w:t>
        </w:r>
        <w:r w:rsidR="00FE670B">
          <w:rPr>
            <w:rFonts w:ascii="Times New Roman" w:eastAsia="Times New Roman" w:hAnsi="Times New Roman" w:cs="Times New Roman"/>
            <w:color w:val="000000"/>
            <w:sz w:val="20"/>
            <w:szCs w:val="20"/>
            <w:lang w:val="en-GB"/>
          </w:rPr>
          <w:t xml:space="preserve"> </w:t>
        </w:r>
      </w:ins>
      <w:del w:id="39" w:author="Petr Bureš (CZ/TTR) [2]" w:date="2025-04-16T20:58:00Z" w16du:dateUtc="2025-04-16T18:58:00Z">
        <w:r w:rsidRPr="00F850AD" w:rsidDel="00FE670B">
          <w:rPr>
            <w:rFonts w:ascii="Times New Roman" w:eastAsia="Times New Roman" w:hAnsi="Times New Roman" w:cs="Times New Roman"/>
            <w:color w:val="000000"/>
            <w:sz w:val="20"/>
            <w:szCs w:val="20"/>
            <w:lang w:val="en-GB"/>
          </w:rPr>
          <w:delText xml:space="preserve">2015/962 </w:delText>
        </w:r>
      </w:del>
      <w:r w:rsidRPr="00F850AD">
        <w:rPr>
          <w:rFonts w:ascii="Times New Roman" w:eastAsia="Times New Roman" w:hAnsi="Times New Roman" w:cs="Times New Roman"/>
          <w:color w:val="000000"/>
          <w:sz w:val="20"/>
          <w:szCs w:val="20"/>
          <w:lang w:val="en-GB"/>
        </w:rPr>
        <w:t>art. 3].</w:t>
      </w:r>
      <w:bookmarkEnd w:id="35"/>
    </w:p>
    <w:p w14:paraId="5BE003AB" w14:textId="77777777" w:rsidR="00BC2E56" w:rsidRPr="00F850AD" w:rsidRDefault="00000000">
      <w:pPr>
        <w:pStyle w:val="Nadpis3"/>
        <w:rPr>
          <w:lang w:val="en-GB"/>
        </w:rPr>
      </w:pPr>
      <w:bookmarkStart w:id="40" w:name="BKM_AF555DF2_4535_42F6_993A_5BE72947BD12"/>
      <w:r w:rsidRPr="00F850AD">
        <w:rPr>
          <w:lang w:val="en-GB"/>
        </w:rPr>
        <w:t>Privacy agreement (CC to NO) and general terms and conditions</w:t>
      </w:r>
    </w:p>
    <w:p w14:paraId="3BF99F92"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12:25:29, GUID: {AF555DF2-4535-42f6-993A-5BE72947BD12}</w:t>
      </w:r>
    </w:p>
    <w:p w14:paraId="726B85D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Parties</w:t>
      </w:r>
      <w:r w:rsidRPr="00F850AD">
        <w:rPr>
          <w:rFonts w:ascii="Times New Roman" w:eastAsia="Times New Roman" w:hAnsi="Times New Roman" w:cs="Times New Roman"/>
          <w:color w:val="000000"/>
          <w:sz w:val="20"/>
          <w:szCs w:val="20"/>
          <w:lang w:val="en-GB"/>
        </w:rPr>
        <w:t>: NAP operator (NO) and Content Consumer (CC)</w:t>
      </w:r>
    </w:p>
    <w:p w14:paraId="21F9A4B4"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Objective</w:t>
      </w:r>
      <w:r w:rsidRPr="00F850AD">
        <w:rPr>
          <w:rFonts w:ascii="Times New Roman" w:eastAsia="Times New Roman" w:hAnsi="Times New Roman" w:cs="Times New Roman"/>
          <w:color w:val="000000"/>
          <w:sz w:val="20"/>
          <w:szCs w:val="20"/>
          <w:lang w:val="en-GB"/>
        </w:rPr>
        <w:t>: To set up terms and conditions under which CC could access and reuse the (meta)data published and the obligations of the NO towards the CC, that are not dealt with by the law.</w:t>
      </w:r>
    </w:p>
    <w:p w14:paraId="013057F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Form</w:t>
      </w:r>
      <w:r w:rsidRPr="00F850AD">
        <w:rPr>
          <w:rFonts w:ascii="Times New Roman" w:eastAsia="Times New Roman" w:hAnsi="Times New Roman" w:cs="Times New Roman"/>
          <w:color w:val="000000"/>
          <w:sz w:val="20"/>
          <w:szCs w:val="20"/>
          <w:lang w:val="en-GB"/>
        </w:rPr>
        <w:t>: Terms and conditions, license.</w:t>
      </w:r>
    </w:p>
    <w:p w14:paraId="36AAAE7D"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Obligations:</w:t>
      </w:r>
    </w:p>
    <w:p w14:paraId="4CF4C78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NO to CC:</w:t>
      </w:r>
    </w:p>
    <w:p w14:paraId="659679DA" w14:textId="77777777" w:rsidR="00BC2E56" w:rsidRPr="00F850AD" w:rsidRDefault="00000000">
      <w:pPr>
        <w:numPr>
          <w:ilvl w:val="0"/>
          <w:numId w:val="30"/>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inform about the best effort to publish up-to-date and accurate (meta)data about content providers (CP) and their data at the NAP.</w:t>
      </w:r>
    </w:p>
    <w:p w14:paraId="58CD7FCD" w14:textId="77777777" w:rsidR="00BC2E56" w:rsidRPr="00F850AD" w:rsidRDefault="00000000">
      <w:pPr>
        <w:numPr>
          <w:ilvl w:val="0"/>
          <w:numId w:val="30"/>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reject responsibility for the published data by CPs.</w:t>
      </w:r>
    </w:p>
    <w:p w14:paraId="5EACD2FB" w14:textId="77777777" w:rsidR="00BC2E56" w:rsidRPr="00F850AD" w:rsidRDefault="00000000">
      <w:pPr>
        <w:numPr>
          <w:ilvl w:val="0"/>
          <w:numId w:val="30"/>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lastRenderedPageBreak/>
        <w:t>If subscribed: to notify CC about any outages and, optionally, additions to the NAP. NO must ensure that personal data is not misused, General Data Protection Regulation (GDPR) and to whom can it be disclosed. NO must provide the CC the right to delete the account on the NAP.</w:t>
      </w:r>
    </w:p>
    <w:p w14:paraId="2726DC8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&gt; CC to NO:</w:t>
      </w:r>
    </w:p>
    <w:p w14:paraId="18E6C564" w14:textId="77777777" w:rsidR="00BC2E56" w:rsidRPr="00F850AD" w:rsidRDefault="00000000">
      <w:pPr>
        <w:numPr>
          <w:ilvl w:val="0"/>
          <w:numId w:val="31"/>
        </w:numPr>
        <w:spacing w:before="60" w:after="60"/>
        <w:ind w:left="360" w:hanging="360"/>
        <w:rPr>
          <w:color w:val="000000"/>
          <w:sz w:val="20"/>
          <w:szCs w:val="20"/>
          <w:lang w:val="en-GB"/>
        </w:rPr>
      </w:pPr>
      <w:r w:rsidRPr="00F850AD">
        <w:rPr>
          <w:rFonts w:ascii="Times New Roman" w:eastAsia="Times New Roman" w:hAnsi="Times New Roman" w:cs="Times New Roman"/>
          <w:color w:val="000000"/>
          <w:sz w:val="20"/>
          <w:szCs w:val="20"/>
          <w:lang w:val="en-GB"/>
        </w:rPr>
        <w:t>To reuse the (meta)data shared by NAP according to the terms and conditions.</w:t>
      </w:r>
    </w:p>
    <w:p w14:paraId="682F5675" w14:textId="77777777" w:rsidR="00BC2E56" w:rsidRPr="00F850AD" w:rsidRDefault="00BC2E56">
      <w:pPr>
        <w:spacing w:before="60" w:after="60"/>
        <w:rPr>
          <w:color w:val="000000"/>
          <w:sz w:val="20"/>
          <w:szCs w:val="20"/>
          <w:lang w:val="en-GB"/>
        </w:rPr>
      </w:pPr>
    </w:p>
    <w:p w14:paraId="7B14AB2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Reference to the EU law: </w:t>
      </w:r>
    </w:p>
    <w:p w14:paraId="62F60F04"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NONE</w:t>
      </w:r>
      <w:bookmarkEnd w:id="12"/>
      <w:bookmarkEnd w:id="13"/>
      <w:bookmarkEnd w:id="40"/>
    </w:p>
    <w:p w14:paraId="14AAFA60" w14:textId="77777777" w:rsidR="00BC2E56" w:rsidRPr="00F850AD" w:rsidRDefault="00000000">
      <w:pPr>
        <w:pStyle w:val="Nadpis2"/>
        <w:rPr>
          <w:lang w:val="en-GB"/>
        </w:rPr>
      </w:pPr>
      <w:bookmarkStart w:id="41" w:name="ROLES"/>
      <w:bookmarkStart w:id="42" w:name="BKM_6A5ADC96_B8FF_49AF_890A_75475AB933A0"/>
      <w:r w:rsidRPr="00F850AD">
        <w:rPr>
          <w:lang w:val="en-GB"/>
        </w:rPr>
        <w:t>Roles</w:t>
      </w:r>
    </w:p>
    <w:p w14:paraId="7E53FA4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This chapter defines Roles taken by Actors in Organizational View, irrespective of the</w:t>
      </w:r>
      <w:r w:rsidRPr="00F850AD">
        <w:rPr>
          <w:rFonts w:ascii="Times New Roman" w:eastAsia="Times New Roman" w:hAnsi="Times New Roman" w:cs="Times New Roman"/>
          <w:b/>
          <w:color w:val="000000"/>
          <w:sz w:val="20"/>
          <w:szCs w:val="20"/>
          <w:lang w:val="en-GB"/>
        </w:rPr>
        <w:t xml:space="preserve"> NAP type</w:t>
      </w:r>
      <w:r w:rsidRPr="00F850AD">
        <w:rPr>
          <w:rFonts w:ascii="Times New Roman" w:eastAsia="Times New Roman" w:hAnsi="Times New Roman" w:cs="Times New Roman"/>
          <w:color w:val="000000"/>
          <w:sz w:val="20"/>
          <w:szCs w:val="20"/>
          <w:lang w:val="en-GB"/>
        </w:rPr>
        <w:t>.</w:t>
      </w:r>
    </w:p>
    <w:p w14:paraId="76B49775" w14:textId="77777777" w:rsidR="00BC2E56" w:rsidRPr="00F850AD" w:rsidRDefault="00BC2E56">
      <w:pPr>
        <w:spacing w:before="60" w:after="60"/>
        <w:rPr>
          <w:color w:val="000000"/>
          <w:sz w:val="20"/>
          <w:szCs w:val="20"/>
          <w:lang w:val="en-GB"/>
        </w:rPr>
      </w:pPr>
    </w:p>
    <w:p w14:paraId="0923497C" w14:textId="77777777" w:rsidR="00BC2E56" w:rsidRPr="00F850AD" w:rsidRDefault="00000000">
      <w:pPr>
        <w:pStyle w:val="Nadpis3"/>
        <w:rPr>
          <w:lang w:val="en-GB"/>
        </w:rPr>
      </w:pPr>
      <w:bookmarkStart w:id="43" w:name="BKM_1BC0C89E_82C2_4B54_8EF3_C2F663049E05"/>
      <w:r w:rsidRPr="00F850AD">
        <w:rPr>
          <w:lang w:val="en-GB"/>
        </w:rPr>
        <w:t>European Commission (EC)</w:t>
      </w:r>
    </w:p>
    <w:p w14:paraId="29C6D5C4"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11:42:09, GUID: {1BC0C89E-82C2-4b54-8EF3-C2F663049E05}</w:t>
      </w:r>
    </w:p>
    <w:p w14:paraId="4C039120"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Key issue:</w:t>
      </w:r>
    </w:p>
    <w:p w14:paraId="3FE3590F"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Creation of the EU law that responds to the action plan and white/green books defining the advances in the health, safety, or environmental agendas. </w:t>
      </w:r>
    </w:p>
    <w:p w14:paraId="0FDC6586" w14:textId="77777777" w:rsidR="00BC2E56" w:rsidRPr="00F850AD" w:rsidRDefault="00BC2E56">
      <w:pPr>
        <w:spacing w:before="60" w:after="60"/>
        <w:rPr>
          <w:color w:val="000000"/>
          <w:sz w:val="20"/>
          <w:szCs w:val="20"/>
          <w:lang w:val="en-GB"/>
        </w:rPr>
      </w:pPr>
    </w:p>
    <w:p w14:paraId="152F8DB0"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Tasks and responsibilities: </w:t>
      </w:r>
    </w:p>
    <w:p w14:paraId="5C5B61C4"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Create a legal document (based on the Expert input and MS consultation) to be adopted by the defined approval procedure. To observe the adoption of those legal documents (assessing the obligations of MSs and reacting in case of non-adoption). </w:t>
      </w:r>
      <w:bookmarkEnd w:id="43"/>
    </w:p>
    <w:p w14:paraId="38C28B53" w14:textId="77777777" w:rsidR="00BC2E56" w:rsidRPr="00F850AD" w:rsidRDefault="00000000">
      <w:pPr>
        <w:pStyle w:val="Nadpis3"/>
        <w:rPr>
          <w:lang w:val="en-GB"/>
        </w:rPr>
      </w:pPr>
      <w:bookmarkStart w:id="44" w:name="BKM_6F6F2869_325C_42F0_BF2D_A1998A4C3C70"/>
      <w:r w:rsidRPr="00F850AD">
        <w:rPr>
          <w:lang w:val="en-GB"/>
        </w:rPr>
        <w:t>Member State (MS)</w:t>
      </w:r>
    </w:p>
    <w:p w14:paraId="1A67B0F1"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19.06.2024 1:47:29, GUID: {6F6F2869-325C-42f0-BF2D-A1998A4C3C70}</w:t>
      </w:r>
    </w:p>
    <w:p w14:paraId="16FBD37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Key issue:</w:t>
      </w:r>
    </w:p>
    <w:p w14:paraId="55EC1B6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Transposition of the ITS Directive to the national law and setting up responsibilities for NAP and NB/CA operation. </w:t>
      </w:r>
    </w:p>
    <w:p w14:paraId="5DE40779" w14:textId="77777777" w:rsidR="00BC2E56" w:rsidRPr="00F850AD" w:rsidRDefault="00BC2E56">
      <w:pPr>
        <w:spacing w:before="60" w:after="60"/>
        <w:rPr>
          <w:color w:val="000000"/>
          <w:sz w:val="20"/>
          <w:szCs w:val="20"/>
          <w:lang w:val="en-GB"/>
        </w:rPr>
      </w:pPr>
    </w:p>
    <w:p w14:paraId="0FFF8A9F"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Tasks and responsibilities: </w:t>
      </w:r>
    </w:p>
    <w:p w14:paraId="5975AB2F"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Create a legal framework for the operation of the NAP and NB/CA, including clear definitions of their responsibilities, duties, and rights. Clear definition of obligations of Content Providers and selected Content Consumers.</w:t>
      </w:r>
      <w:bookmarkEnd w:id="44"/>
    </w:p>
    <w:p w14:paraId="12351779" w14:textId="77777777" w:rsidR="00BC2E56" w:rsidRPr="00F850AD" w:rsidRDefault="00000000">
      <w:pPr>
        <w:pStyle w:val="Nadpis3"/>
        <w:rPr>
          <w:lang w:val="en-GB"/>
        </w:rPr>
      </w:pPr>
      <w:bookmarkStart w:id="45" w:name="BKM_D6B4B664_6BE7_4041_8FFE_448812935D1D"/>
      <w:r w:rsidRPr="00F850AD">
        <w:rPr>
          <w:lang w:val="en-GB"/>
        </w:rPr>
        <w:t>NAP Content Consumer (CC)</w:t>
      </w:r>
    </w:p>
    <w:p w14:paraId="19D237EE"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19.06.2024 1:45:12, GUID: {D6B4B664-6BE7-4041-8FFE-448812935D1D}</w:t>
      </w:r>
    </w:p>
    <w:p w14:paraId="30B8571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IMPORTANT</w:t>
      </w:r>
      <w:r w:rsidRPr="00F850AD">
        <w:rPr>
          <w:rFonts w:ascii="Times New Roman" w:eastAsia="Times New Roman" w:hAnsi="Times New Roman" w:cs="Times New Roman"/>
          <w:color w:val="000000"/>
          <w:sz w:val="20"/>
          <w:szCs w:val="20"/>
          <w:lang w:val="en-GB"/>
        </w:rPr>
        <w:t>: Content Consumer includes the Data User term as it is specified in MMTIS and RTTI regulations</w:t>
      </w:r>
    </w:p>
    <w:p w14:paraId="2AF0E418" w14:textId="77777777" w:rsidR="00BC2E56" w:rsidRPr="00F850AD" w:rsidRDefault="00BC2E56">
      <w:pPr>
        <w:spacing w:before="60" w:after="60"/>
        <w:rPr>
          <w:color w:val="333333"/>
          <w:sz w:val="20"/>
          <w:szCs w:val="20"/>
          <w:lang w:val="en-GB"/>
        </w:rPr>
      </w:pPr>
    </w:p>
    <w:p w14:paraId="766B3A0B"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Key issue:</w:t>
      </w:r>
    </w:p>
    <w:p w14:paraId="0A9EA33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Specific Content Consumers shall integrate data shared at NAP and/or provide feedback to Content Providers.</w:t>
      </w:r>
    </w:p>
    <w:p w14:paraId="02E8727D" w14:textId="77777777" w:rsidR="00BC2E56" w:rsidRPr="00F850AD" w:rsidRDefault="00BC2E56">
      <w:pPr>
        <w:spacing w:before="60" w:after="60"/>
        <w:rPr>
          <w:color w:val="000000"/>
          <w:sz w:val="20"/>
          <w:szCs w:val="20"/>
          <w:lang w:val="en-GB"/>
        </w:rPr>
      </w:pPr>
    </w:p>
    <w:p w14:paraId="2A7CE267"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Tasks and responsibilities: </w:t>
      </w:r>
    </w:p>
    <w:p w14:paraId="14065DB8"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Provision of the service based on the consumed data, or any other task related to data processing and analysis. Sign a contract for content consumption with a content provider or with a proxy. Feedback to content providers. Timely and accurate integration of the subscribed content to their products and services.</w:t>
      </w:r>
      <w:bookmarkEnd w:id="45"/>
    </w:p>
    <w:p w14:paraId="53460D38" w14:textId="77777777" w:rsidR="00BC2E56" w:rsidRPr="00F850AD" w:rsidRDefault="00000000">
      <w:pPr>
        <w:pStyle w:val="Nadpis3"/>
        <w:rPr>
          <w:lang w:val="en-GB"/>
        </w:rPr>
      </w:pPr>
      <w:bookmarkStart w:id="46" w:name="BKM_0BAD153C_6775_4495_9098_8C8115DD8867"/>
      <w:r w:rsidRPr="00F850AD">
        <w:rPr>
          <w:lang w:val="en-GB"/>
        </w:rPr>
        <w:t>NAP Content Provider (CP)</w:t>
      </w:r>
    </w:p>
    <w:p w14:paraId="41761215"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19.06.2024 1:45:40, GUID: {0BAD153C-6775-4495-9098-8C8115DD8867}</w:t>
      </w:r>
    </w:p>
    <w:p w14:paraId="69A08951"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IMPORTANT</w:t>
      </w:r>
      <w:r w:rsidRPr="00F850AD">
        <w:rPr>
          <w:rFonts w:ascii="Times New Roman" w:eastAsia="Times New Roman" w:hAnsi="Times New Roman" w:cs="Times New Roman"/>
          <w:color w:val="000000"/>
          <w:sz w:val="20"/>
          <w:szCs w:val="20"/>
          <w:lang w:val="en-GB"/>
        </w:rPr>
        <w:t>: Content Provider includes the Data Holder term as it is specified in MMTIS and RTTI regulation.</w:t>
      </w:r>
    </w:p>
    <w:p w14:paraId="4EC0D286" w14:textId="77777777" w:rsidR="00BC2E56" w:rsidRPr="00F850AD" w:rsidRDefault="00BC2E56">
      <w:pPr>
        <w:spacing w:before="60" w:after="60"/>
        <w:rPr>
          <w:color w:val="000000"/>
          <w:sz w:val="20"/>
          <w:szCs w:val="20"/>
          <w:lang w:val="en-GB"/>
        </w:rPr>
      </w:pPr>
    </w:p>
    <w:p w14:paraId="5659404F"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Key issue:</w:t>
      </w:r>
    </w:p>
    <w:p w14:paraId="39050A8A"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Publish metadata (and in certain cases data) at the NAP. Provide self-declaration and assistance in case of compliance assessment. Provide data in the prescribed format and with the desired level of quality.</w:t>
      </w:r>
    </w:p>
    <w:p w14:paraId="117222EF" w14:textId="77777777" w:rsidR="00BC2E56" w:rsidRPr="00F850AD" w:rsidRDefault="00BC2E56">
      <w:pPr>
        <w:spacing w:before="60" w:after="60"/>
        <w:rPr>
          <w:color w:val="000000"/>
          <w:sz w:val="20"/>
          <w:szCs w:val="20"/>
          <w:lang w:val="en-GB"/>
        </w:rPr>
      </w:pPr>
    </w:p>
    <w:p w14:paraId="62B2D34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Tasks and responsibilities: </w:t>
      </w:r>
    </w:p>
    <w:p w14:paraId="016074A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Publish content they generate based on requirements from the Delegated Regulations under the FRAND conditions. In cases of safety-related traffic information publish content for free.  Be of assistance to the NB/CA when performing a compliance assessment and correct any issues found promptly. Publish data with a desired level of quality in a timely fashion and in a prescribed format. </w:t>
      </w:r>
      <w:bookmarkEnd w:id="46"/>
    </w:p>
    <w:p w14:paraId="6C682267" w14:textId="77777777" w:rsidR="00BC2E56" w:rsidRPr="00F850AD" w:rsidRDefault="00000000">
      <w:pPr>
        <w:pStyle w:val="Nadpis3"/>
        <w:rPr>
          <w:lang w:val="en-GB"/>
        </w:rPr>
      </w:pPr>
      <w:bookmarkStart w:id="47" w:name="BKM_273E7961_AD50_416E_AC9A_92FA926DD4A7"/>
      <w:r w:rsidRPr="00F850AD">
        <w:rPr>
          <w:lang w:val="en-GB"/>
        </w:rPr>
        <w:t>NAP IT Provider (NIT)</w:t>
      </w:r>
    </w:p>
    <w:p w14:paraId="71FCAD4C"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10.02.2025 11:46:07, GUID: {273E7961-AD50-416e-AC9A-92FA926DD4A7}</w:t>
      </w:r>
    </w:p>
    <w:p w14:paraId="059126F0"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Key issue:</w:t>
      </w:r>
    </w:p>
    <w:p w14:paraId="2C8F6F13"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Manage IT allowing NAP operation under the service level agreement. </w:t>
      </w:r>
    </w:p>
    <w:p w14:paraId="15A4F3FC" w14:textId="77777777" w:rsidR="00BC2E56" w:rsidRPr="00F850AD" w:rsidRDefault="00BC2E56">
      <w:pPr>
        <w:spacing w:before="60" w:after="60"/>
        <w:rPr>
          <w:color w:val="000000"/>
          <w:sz w:val="20"/>
          <w:szCs w:val="20"/>
          <w:lang w:val="en-GB"/>
        </w:rPr>
      </w:pPr>
    </w:p>
    <w:p w14:paraId="7430DA58"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Tasks and responsibilities: </w:t>
      </w:r>
    </w:p>
    <w:p w14:paraId="11354CF8"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Set up the IT infrastructure. Scale the IT infrastructure according to the CPs, CCs, and NO demands. Operate, manage, and secure the infrastructure. Report to the NO and resolve promptly any technical issues. Provide technical user support.</w:t>
      </w:r>
      <w:bookmarkEnd w:id="47"/>
    </w:p>
    <w:p w14:paraId="44D68841" w14:textId="77777777" w:rsidR="00BC2E56" w:rsidRPr="00F850AD" w:rsidRDefault="00000000">
      <w:pPr>
        <w:pStyle w:val="Nadpis3"/>
        <w:rPr>
          <w:lang w:val="en-GB"/>
        </w:rPr>
      </w:pPr>
      <w:bookmarkStart w:id="48" w:name="BKM_234C8914_6D8F_43FD_B3A7_34118A92FBA3"/>
      <w:r w:rsidRPr="00F850AD">
        <w:rPr>
          <w:lang w:val="en-GB"/>
        </w:rPr>
        <w:t>NAP Operator (NO)</w:t>
      </w:r>
    </w:p>
    <w:p w14:paraId="75360E5C"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19.06.2024 1:47:15, GUID: {234C8914-6D8F-43fd-B3A7-34118A92FBA3}</w:t>
      </w:r>
    </w:p>
    <w:p w14:paraId="35D1DD14"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Key issue:</w:t>
      </w:r>
    </w:p>
    <w:p w14:paraId="4F1B1345"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Publish information about Content Providers (CP) and their content in a transparent and timely manner. Provide free-to-all, barrier-free access to information collected by NO.</w:t>
      </w:r>
    </w:p>
    <w:p w14:paraId="5CBF1116" w14:textId="77777777" w:rsidR="00BC2E56" w:rsidRPr="00F850AD" w:rsidRDefault="00BC2E56">
      <w:pPr>
        <w:spacing w:before="60" w:after="60"/>
        <w:rPr>
          <w:color w:val="000000"/>
          <w:sz w:val="20"/>
          <w:szCs w:val="20"/>
          <w:lang w:val="en-GB"/>
        </w:rPr>
      </w:pPr>
    </w:p>
    <w:p w14:paraId="28FF5CB9"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Tasks and responsibilities: </w:t>
      </w:r>
    </w:p>
    <w:p w14:paraId="6794F5FA"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 xml:space="preserve">Publish information about the responsibilities of the Content Providers (CP), and the purpose of the NAP. Provide guidance and help to entities obliged to publish metadata to the NAP. Publish metadata about Content Providers and their content, free-to-all, barrier-free at the NAP. Enable CP to update/insert any information about their content or their organization. Publish metadata quality guidelines. Handle the exceptions about metadata/data not meeting threshold conditions for its publication (i.e., content is not in prescribed format). Promote the NAP and provide support for the Content Providers and Content Consumers. Monitor metadata quality and, potentially, data usage and provide this information either at NAP (if in the public interest) or to MS. Report to the MS about its operation. Keep the NAP-published metadata up to date. Provide a mechanism to collect feedback from the Content Consumers (CC) on the Content Providers' content. </w:t>
      </w:r>
    </w:p>
    <w:p w14:paraId="58AD70AE" w14:textId="77777777" w:rsidR="00BC2E56" w:rsidRPr="00F850AD" w:rsidRDefault="00BC2E56">
      <w:pPr>
        <w:spacing w:before="60" w:after="60"/>
        <w:rPr>
          <w:color w:val="000000"/>
          <w:sz w:val="20"/>
          <w:szCs w:val="20"/>
          <w:lang w:val="en-GB"/>
        </w:rPr>
      </w:pPr>
    </w:p>
    <w:p w14:paraId="10C89C87"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The tasks of the NAP Operator (or NAP) are NOT data processing, they publish Content Providers (meta)data in one place.</w:t>
      </w:r>
    </w:p>
    <w:p w14:paraId="7B29AE4C" w14:textId="77777777" w:rsidR="00BC2E56" w:rsidRPr="00F850AD" w:rsidRDefault="00BC2E56">
      <w:pPr>
        <w:spacing w:before="60" w:after="60"/>
        <w:rPr>
          <w:color w:val="000000"/>
          <w:sz w:val="20"/>
          <w:szCs w:val="20"/>
          <w:lang w:val="en-GB"/>
        </w:rPr>
      </w:pPr>
    </w:p>
    <w:p w14:paraId="09108FDA"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NOTE</w:t>
      </w:r>
      <w:r w:rsidRPr="00F850AD">
        <w:rPr>
          <w:rFonts w:ascii="Times New Roman" w:eastAsia="Times New Roman" w:hAnsi="Times New Roman" w:cs="Times New Roman"/>
          <w:color w:val="000000"/>
          <w:sz w:val="20"/>
          <w:szCs w:val="20"/>
          <w:lang w:val="en-GB"/>
        </w:rPr>
        <w:t xml:space="preserve">: The organization performing the NAP Operator (NO) role can also perform other roles (i.e. Content Provider and Content Consumer) these roles do not intersect and shall be performed in such a way as to avoid conflict of interest. </w:t>
      </w:r>
      <w:bookmarkEnd w:id="48"/>
    </w:p>
    <w:p w14:paraId="5B6B4395" w14:textId="77777777" w:rsidR="00BC2E56" w:rsidRPr="00F850AD" w:rsidRDefault="00000000">
      <w:pPr>
        <w:pStyle w:val="Nadpis3"/>
        <w:rPr>
          <w:lang w:val="en-GB"/>
        </w:rPr>
      </w:pPr>
      <w:bookmarkStart w:id="49" w:name="BKM_43A7EC8B_5AD2_462B_8F3A_F564FD31B71C"/>
      <w:r w:rsidRPr="00F850AD">
        <w:rPr>
          <w:lang w:val="en-GB"/>
        </w:rPr>
        <w:t>National Body / Competent Authority (NB/CA)</w:t>
      </w:r>
    </w:p>
    <w:p w14:paraId="3D0C9D78" w14:textId="77777777" w:rsidR="00BC2E56" w:rsidRPr="00F850AD" w:rsidRDefault="00000000">
      <w:pPr>
        <w:spacing w:before="60" w:after="60"/>
        <w:jc w:val="right"/>
        <w:rPr>
          <w:color w:val="000000"/>
          <w:sz w:val="20"/>
          <w:szCs w:val="20"/>
          <w:lang w:val="en-GB"/>
        </w:rPr>
      </w:pPr>
      <w:r w:rsidRPr="00F850AD">
        <w:rPr>
          <w:rFonts w:ascii="Times New Roman" w:eastAsia="Times New Roman" w:hAnsi="Times New Roman" w:cs="Times New Roman"/>
          <w:i/>
          <w:color w:val="808080"/>
          <w:sz w:val="20"/>
          <w:szCs w:val="20"/>
          <w:lang w:val="en-GB"/>
        </w:rPr>
        <w:t>Date Modified: 19.06.2024 1:44:37, GUID: {43A7EC8B-5AD2-462b-8F3A-F564FD31B71C}</w:t>
      </w:r>
    </w:p>
    <w:p w14:paraId="2801E57A"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Key issue:</w:t>
      </w:r>
    </w:p>
    <w:p w14:paraId="6BCD4DD6"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t>Provide a compliance assessment of the Content Providers (CP) and NAP operator (NO) with the Delegated Regulations and share these assessments with the CPs and NO. To operate objectively and independently from the NO and CPs.</w:t>
      </w:r>
    </w:p>
    <w:p w14:paraId="3E3006C0" w14:textId="77777777" w:rsidR="00BC2E56" w:rsidRPr="00F850AD" w:rsidRDefault="00BC2E56">
      <w:pPr>
        <w:spacing w:before="60" w:after="60"/>
        <w:rPr>
          <w:color w:val="000000"/>
          <w:sz w:val="20"/>
          <w:szCs w:val="20"/>
          <w:lang w:val="en-GB"/>
        </w:rPr>
      </w:pPr>
    </w:p>
    <w:p w14:paraId="537FBEE7"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b/>
          <w:color w:val="000000"/>
          <w:sz w:val="20"/>
          <w:szCs w:val="20"/>
          <w:lang w:val="en-GB"/>
        </w:rPr>
        <w:t xml:space="preserve">Tasks and responsibilities: </w:t>
      </w:r>
    </w:p>
    <w:p w14:paraId="66CB84E0" w14:textId="77777777" w:rsidR="00BC2E56" w:rsidRPr="00F850AD" w:rsidRDefault="00000000">
      <w:pPr>
        <w:spacing w:before="60" w:after="60"/>
        <w:rPr>
          <w:color w:val="000000"/>
          <w:sz w:val="20"/>
          <w:szCs w:val="20"/>
          <w:lang w:val="en-GB"/>
        </w:rPr>
      </w:pPr>
      <w:r w:rsidRPr="00F850AD">
        <w:rPr>
          <w:rFonts w:ascii="Times New Roman" w:eastAsia="Times New Roman" w:hAnsi="Times New Roman" w:cs="Times New Roman"/>
          <w:color w:val="000000"/>
          <w:sz w:val="20"/>
          <w:szCs w:val="20"/>
          <w:lang w:val="en-GB"/>
        </w:rPr>
        <w:lastRenderedPageBreak/>
        <w:t>Randomly and regularly check the compliance of CPs and the NO with the Delegated Regulations (data and metadata are compliant and processes of sharing the data and reporting are compliant with the rules set up by Delegated Regulations). Follow up on non-compliant results, and report results to the MS and NO. Collaborate with CP to reach a successful Compliance Assessment. Identify and contact entities obliged to publish (meta)data to the NAP.</w:t>
      </w:r>
      <w:bookmarkEnd w:id="0"/>
      <w:bookmarkEnd w:id="1"/>
      <w:bookmarkEnd w:id="41"/>
      <w:bookmarkEnd w:id="42"/>
      <w:bookmarkEnd w:id="49"/>
    </w:p>
    <w:p w14:paraId="28B560DD" w14:textId="77777777" w:rsidR="00BC2E56" w:rsidRPr="00F850AD" w:rsidRDefault="00BC2E56">
      <w:pPr>
        <w:rPr>
          <w:sz w:val="20"/>
          <w:szCs w:val="20"/>
          <w:lang w:val="en-GB"/>
        </w:rPr>
      </w:pPr>
    </w:p>
    <w:p w14:paraId="5151CFCE" w14:textId="77777777" w:rsidR="00BC2E56" w:rsidRPr="00F850AD" w:rsidRDefault="00BC2E56">
      <w:pPr>
        <w:rPr>
          <w:lang w:val="en-GB"/>
        </w:rPr>
      </w:pPr>
    </w:p>
    <w:sectPr w:rsidR="00BC2E56" w:rsidRPr="00F850AD">
      <w:headerReference w:type="default" r:id="rId15"/>
      <w:footerReference w:type="default" r:id="rId16"/>
      <w:pgSz w:w="11902" w:h="16835"/>
      <w:pgMar w:top="720" w:right="1080" w:bottom="72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1" w:author="Petr Bureš (CZ/TTR)" w:date="2025-03-21T15:22:00Z" w:initials="P(">
    <w:p w14:paraId="3A3C7C6F" w14:textId="1A8E3EAB" w:rsidR="00000000" w:rsidRDefault="00000000">
      <w:r>
        <w:annotationRef/>
      </w:r>
      <w:r w:rsidRPr="0FBD82EB">
        <w:t>moved to issues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3C7C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B64FE3" w16cex:dateUtc="2025-03-21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3C7C6F" w16cid:durableId="40B64F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6FD21" w14:textId="77777777" w:rsidR="000D0441" w:rsidRDefault="000D0441">
      <w:r>
        <w:separator/>
      </w:r>
    </w:p>
  </w:endnote>
  <w:endnote w:type="continuationSeparator" w:id="0">
    <w:p w14:paraId="38858DB7" w14:textId="77777777" w:rsidR="000D0441" w:rsidRDefault="000D0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38"/>
    <w:family w:val="roman"/>
    <w:pitch w:val="default"/>
  </w:font>
  <w:font w:name="Courier New">
    <w:panose1 w:val="02070309020205020404"/>
    <w:charset w:val="EE"/>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FB934" w14:textId="77777777" w:rsidR="00BC2E56" w:rsidRDefault="00000000">
    <w:pPr>
      <w:jc w:val="cente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Pr>
        <w:rFonts w:ascii="Times New Roman" w:eastAsia="Times New Roman" w:hAnsi="Times New Roman" w:cs="Times New Roman"/>
      </w:rPr>
      <w:t xml:space="preserve"> 1</w:t>
    </w:r>
    <w: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NUMPAGES </w:instrText>
    </w:r>
    <w:r>
      <w:rPr>
        <w:rFonts w:ascii="Times New Roman" w:eastAsia="Times New Roman" w:hAnsi="Times New Roman" w:cs="Times New Roman"/>
      </w:rPr>
      <w:fldChar w:fldCharType="separate"/>
    </w:r>
    <w:r>
      <w:rPr>
        <w:rFonts w:ascii="Times New Roman" w:eastAsia="Times New Roman" w:hAnsi="Times New Roman" w:cs="Times New Roman"/>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99FCA" w14:textId="77777777" w:rsidR="000D0441" w:rsidRDefault="000D0441">
      <w:r>
        <w:separator/>
      </w:r>
    </w:p>
  </w:footnote>
  <w:footnote w:type="continuationSeparator" w:id="0">
    <w:p w14:paraId="343ADECC" w14:textId="77777777" w:rsidR="000D0441" w:rsidRDefault="000D0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64FA0" w14:textId="77777777" w:rsidR="00BC2E56" w:rsidRDefault="00000000">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3558CD7A"/>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ABCDEF1"/>
    <w:multiLevelType w:val="singleLevel"/>
    <w:tmpl w:val="F282F986"/>
    <w:name w:val="TerOld1"/>
    <w:lvl w:ilvl="0">
      <w:numFmt w:val="decimal"/>
      <w:lvlText w:val="%1"/>
      <w:lvlJc w:val="left"/>
    </w:lvl>
  </w:abstractNum>
  <w:abstractNum w:abstractNumId="2" w15:restartNumberingAfterBreak="0">
    <w:nsid w:val="0ABCDEF2"/>
    <w:multiLevelType w:val="singleLevel"/>
    <w:tmpl w:val="635C418E"/>
    <w:name w:val="TerOld2"/>
    <w:lvl w:ilvl="0">
      <w:numFmt w:val="decimal"/>
      <w:lvlText w:val="%1"/>
      <w:lvlJc w:val="left"/>
    </w:lvl>
  </w:abstractNum>
  <w:abstractNum w:abstractNumId="3" w15:restartNumberingAfterBreak="0">
    <w:nsid w:val="0ABCDEF3"/>
    <w:multiLevelType w:val="singleLevel"/>
    <w:tmpl w:val="0390FB18"/>
    <w:name w:val="TerOld3"/>
    <w:lvl w:ilvl="0">
      <w:numFmt w:val="decimal"/>
      <w:lvlText w:val="%1"/>
      <w:lvlJc w:val="left"/>
    </w:lvl>
  </w:abstractNum>
  <w:abstractNum w:abstractNumId="4" w15:restartNumberingAfterBreak="0">
    <w:nsid w:val="10158BDB"/>
    <w:multiLevelType w:val="multilevel"/>
    <w:tmpl w:val="9592A99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15:restartNumberingAfterBreak="0">
    <w:nsid w:val="10158BEB"/>
    <w:multiLevelType w:val="multilevel"/>
    <w:tmpl w:val="0E42731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 w15:restartNumberingAfterBreak="0">
    <w:nsid w:val="10158BFA"/>
    <w:multiLevelType w:val="multilevel"/>
    <w:tmpl w:val="4A2A7DE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10158C0A"/>
    <w:multiLevelType w:val="multilevel"/>
    <w:tmpl w:val="90A238F4"/>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15:restartNumberingAfterBreak="0">
    <w:nsid w:val="10158C1A"/>
    <w:multiLevelType w:val="multilevel"/>
    <w:tmpl w:val="FDA2F040"/>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15:restartNumberingAfterBreak="0">
    <w:nsid w:val="10158C29"/>
    <w:multiLevelType w:val="multilevel"/>
    <w:tmpl w:val="1AD6D11C"/>
    <w:name w:val="HTML-List5"/>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0" w15:restartNumberingAfterBreak="0">
    <w:nsid w:val="10158C97"/>
    <w:multiLevelType w:val="multilevel"/>
    <w:tmpl w:val="7BC25CB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15:restartNumberingAfterBreak="0">
    <w:nsid w:val="10158CA6"/>
    <w:multiLevelType w:val="multilevel"/>
    <w:tmpl w:val="6538939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15:restartNumberingAfterBreak="0">
    <w:nsid w:val="10158CB6"/>
    <w:multiLevelType w:val="multilevel"/>
    <w:tmpl w:val="7640DB6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15:restartNumberingAfterBreak="0">
    <w:nsid w:val="10158CC6"/>
    <w:multiLevelType w:val="multilevel"/>
    <w:tmpl w:val="33AA56D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15:restartNumberingAfterBreak="0">
    <w:nsid w:val="10158CD5"/>
    <w:multiLevelType w:val="multilevel"/>
    <w:tmpl w:val="9DA65D4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15:restartNumberingAfterBreak="0">
    <w:nsid w:val="10158CE5"/>
    <w:multiLevelType w:val="multilevel"/>
    <w:tmpl w:val="06B8FF9E"/>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10158CF4"/>
    <w:multiLevelType w:val="multilevel"/>
    <w:tmpl w:val="165074A4"/>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10158D04"/>
    <w:multiLevelType w:val="multilevel"/>
    <w:tmpl w:val="1A5ECAA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10158D14"/>
    <w:multiLevelType w:val="multilevel"/>
    <w:tmpl w:val="6B1EFFD6"/>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10158D23"/>
    <w:multiLevelType w:val="multilevel"/>
    <w:tmpl w:val="AB28CF5E"/>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10158D33"/>
    <w:multiLevelType w:val="multilevel"/>
    <w:tmpl w:val="9A786DD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15:restartNumberingAfterBreak="0">
    <w:nsid w:val="10158D43"/>
    <w:multiLevelType w:val="multilevel"/>
    <w:tmpl w:val="1D664A4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15:restartNumberingAfterBreak="0">
    <w:nsid w:val="10158D52"/>
    <w:multiLevelType w:val="multilevel"/>
    <w:tmpl w:val="B0A66A76"/>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15:restartNumberingAfterBreak="0">
    <w:nsid w:val="10158D62"/>
    <w:multiLevelType w:val="multilevel"/>
    <w:tmpl w:val="3F2628B4"/>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15:restartNumberingAfterBreak="0">
    <w:nsid w:val="10158D71"/>
    <w:multiLevelType w:val="multilevel"/>
    <w:tmpl w:val="0D9A4C4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15:restartNumberingAfterBreak="0">
    <w:nsid w:val="10158D81"/>
    <w:multiLevelType w:val="multilevel"/>
    <w:tmpl w:val="A80A0D1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15:restartNumberingAfterBreak="0">
    <w:nsid w:val="10158D91"/>
    <w:multiLevelType w:val="multilevel"/>
    <w:tmpl w:val="30C0A4C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7" w15:restartNumberingAfterBreak="0">
    <w:nsid w:val="10158DA0"/>
    <w:multiLevelType w:val="multilevel"/>
    <w:tmpl w:val="6C741594"/>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8" w15:restartNumberingAfterBreak="0">
    <w:nsid w:val="10158DB0"/>
    <w:multiLevelType w:val="multilevel"/>
    <w:tmpl w:val="50F8A2B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9" w15:restartNumberingAfterBreak="0">
    <w:nsid w:val="10158DC0"/>
    <w:multiLevelType w:val="multilevel"/>
    <w:tmpl w:val="533A49D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0" w15:restartNumberingAfterBreak="0">
    <w:nsid w:val="10158DCF"/>
    <w:multiLevelType w:val="multilevel"/>
    <w:tmpl w:val="6B74BE74"/>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1" w15:restartNumberingAfterBreak="0">
    <w:nsid w:val="10158DDF"/>
    <w:multiLevelType w:val="multilevel"/>
    <w:tmpl w:val="9FCC00B0"/>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2" w15:restartNumberingAfterBreak="0">
    <w:nsid w:val="10158DEE"/>
    <w:multiLevelType w:val="multilevel"/>
    <w:tmpl w:val="B9848E6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3" w15:restartNumberingAfterBreak="0">
    <w:nsid w:val="10158DFE"/>
    <w:multiLevelType w:val="multilevel"/>
    <w:tmpl w:val="F1D037F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16cid:durableId="363135806">
    <w:abstractNumId w:val="0"/>
    <w:lvlOverride w:ilvl="0">
      <w:startOverride w:val="1"/>
      <w:lvl w:ilvl="0">
        <w:start w:val="1"/>
        <w:numFmt w:val="decimal"/>
        <w:pStyle w:val="Nadpis1"/>
        <w:lvlText w:val="%1"/>
        <w:lvlJc w:val="left"/>
        <w:rPr>
          <w:rFonts w:ascii="Calibri" w:eastAsia="Calibri" w:hAnsi="Calibri" w:cs="Calibri"/>
          <w:b/>
          <w:color w:val="365F91"/>
          <w:sz w:val="44"/>
          <w:szCs w:val="44"/>
        </w:rPr>
      </w:lvl>
    </w:lvlOverride>
    <w:lvlOverride w:ilvl="1">
      <w:startOverride w:val="1"/>
      <w:lvl w:ilvl="1">
        <w:start w:val="1"/>
        <w:numFmt w:val="decimal"/>
        <w:pStyle w:val="Nadpis2"/>
        <w:lvlText w:val="%1.%2"/>
        <w:lvlJc w:val="left"/>
        <w:rPr>
          <w:rFonts w:ascii="Calibri" w:eastAsia="Calibri" w:hAnsi="Calibri" w:cs="Calibri"/>
          <w:b/>
          <w:color w:val="4F81BC"/>
          <w:sz w:val="36"/>
          <w:szCs w:val="36"/>
        </w:rPr>
      </w:lvl>
    </w:lvlOverride>
    <w:lvlOverride w:ilvl="2">
      <w:startOverride w:val="1"/>
      <w:lvl w:ilvl="2">
        <w:start w:val="1"/>
        <w:numFmt w:val="decimal"/>
        <w:pStyle w:val="Nadpis3"/>
        <w:lvlText w:val="%1.%2.%3"/>
        <w:lvlJc w:val="left"/>
        <w:rPr>
          <w:rFonts w:ascii="Calibri" w:eastAsia="Calibri" w:hAnsi="Calibri" w:cs="Calibri"/>
          <w:b/>
          <w:color w:val="4F81BC"/>
          <w:sz w:val="32"/>
          <w:szCs w:val="32"/>
        </w:rPr>
      </w:lvl>
    </w:lvlOverride>
    <w:lvlOverride w:ilvl="3">
      <w:startOverride w:val="1"/>
      <w:lvl w:ilvl="3">
        <w:start w:val="1"/>
        <w:numFmt w:val="decimal"/>
        <w:lvlText w:val="%1.%2.%3.%4"/>
        <w:lvlJc w:val="left"/>
        <w:rPr>
          <w:rFonts w:ascii="Calibri" w:eastAsia="Calibri" w:hAnsi="Calibri" w:cs="Calibri"/>
          <w:b/>
          <w:color w:val="4F81BC"/>
          <w:sz w:val="28"/>
          <w:szCs w:val="28"/>
        </w:rPr>
      </w:lvl>
    </w:lvlOverride>
    <w:lvlOverride w:ilvl="4">
      <w:startOverride w:val="1"/>
      <w:lvl w:ilvl="4">
        <w:start w:val="1"/>
        <w:numFmt w:val="decimal"/>
        <w:lvlText w:val="%1.%2.%3.%4.%5"/>
        <w:lvlJc w:val="left"/>
        <w:rPr>
          <w:rFonts w:ascii="Calibri" w:eastAsia="Calibri" w:hAnsi="Calibri" w:cs="Calibri"/>
          <w:b/>
          <w:color w:val="233E5F"/>
          <w:sz w:val="24"/>
          <w:szCs w:val="24"/>
        </w:rPr>
      </w:lvl>
    </w:lvlOverride>
    <w:lvlOverride w:ilvl="5">
      <w:startOverride w:val="1"/>
      <w:lvl w:ilvl="5">
        <w:start w:val="1"/>
        <w:numFmt w:val="decimal"/>
        <w:lvlText w:val="%1.%2.%3.%4.%5.%6"/>
        <w:lvlJc w:val="left"/>
        <w:rPr>
          <w:rFonts w:ascii="Calibri" w:eastAsia="Calibri" w:hAnsi="Calibri" w:cs="Calibri"/>
          <w:b/>
          <w:color w:val="233E5F"/>
          <w:sz w:val="24"/>
          <w:szCs w:val="24"/>
        </w:rPr>
      </w:lvl>
    </w:lvlOverride>
    <w:lvlOverride w:ilvl="6">
      <w:startOverride w:val="1"/>
      <w:lvl w:ilvl="6">
        <w:start w:val="1"/>
        <w:numFmt w:val="decimal"/>
        <w:lvlText w:val="%1.%2.%3.%4.%5.%6.%7"/>
        <w:lvlJc w:val="left"/>
        <w:rPr>
          <w:rFonts w:ascii="Calibri" w:eastAsia="Calibri" w:hAnsi="Calibri" w:cs="Calibri"/>
          <w:b/>
          <w:color w:val="3F3F3F"/>
          <w:sz w:val="24"/>
          <w:szCs w:val="24"/>
        </w:rPr>
      </w:lvl>
    </w:lvlOverride>
    <w:lvlOverride w:ilvl="7">
      <w:startOverride w:val="1"/>
      <w:lvl w:ilvl="7">
        <w:start w:val="1"/>
        <w:numFmt w:val="decimal"/>
        <w:lvlText w:val="%1.%2.%3.%4.%5.%6.%7.%8"/>
        <w:lvlJc w:val="left"/>
        <w:rPr>
          <w:rFonts w:ascii="Calibri" w:eastAsia="Calibri" w:hAnsi="Calibri" w:cs="Calibri"/>
          <w:b/>
          <w:color w:val="3F3F3F"/>
          <w:sz w:val="24"/>
          <w:szCs w:val="24"/>
        </w:rPr>
      </w:lvl>
    </w:lvlOverride>
    <w:lvlOverride w:ilvl="8">
      <w:startOverride w:val="1"/>
      <w:lvl w:ilvl="8">
        <w:start w:val="1"/>
        <w:numFmt w:val="decimal"/>
        <w:lvlText w:val="%1.%2.%3.%4.%5.%6.%7.%8.%9"/>
        <w:lvlJc w:val="left"/>
        <w:rPr>
          <w:rFonts w:ascii="Calibri" w:eastAsia="Calibri" w:hAnsi="Calibri" w:cs="Calibri"/>
          <w:b/>
          <w:color w:val="3F3F3F"/>
          <w:sz w:val="24"/>
          <w:szCs w:val="24"/>
        </w:rPr>
      </w:lvl>
    </w:lvlOverride>
  </w:num>
  <w:num w:numId="2" w16cid:durableId="1143889039">
    <w:abstractNumId w:val="4"/>
  </w:num>
  <w:num w:numId="3" w16cid:durableId="1735346387">
    <w:abstractNumId w:val="5"/>
  </w:num>
  <w:num w:numId="4" w16cid:durableId="2123305193">
    <w:abstractNumId w:val="6"/>
  </w:num>
  <w:num w:numId="5" w16cid:durableId="1340424055">
    <w:abstractNumId w:val="7"/>
  </w:num>
  <w:num w:numId="6" w16cid:durableId="1966158715">
    <w:abstractNumId w:val="8"/>
  </w:num>
  <w:num w:numId="7" w16cid:durableId="1101492897">
    <w:abstractNumId w:val="9"/>
  </w:num>
  <w:num w:numId="8" w16cid:durableId="1565988316">
    <w:abstractNumId w:val="10"/>
  </w:num>
  <w:num w:numId="9" w16cid:durableId="1820880149">
    <w:abstractNumId w:val="11"/>
  </w:num>
  <w:num w:numId="10" w16cid:durableId="87583555">
    <w:abstractNumId w:val="12"/>
  </w:num>
  <w:num w:numId="11" w16cid:durableId="1676228922">
    <w:abstractNumId w:val="13"/>
  </w:num>
  <w:num w:numId="12" w16cid:durableId="1376151706">
    <w:abstractNumId w:val="14"/>
  </w:num>
  <w:num w:numId="13" w16cid:durableId="58291848">
    <w:abstractNumId w:val="15"/>
  </w:num>
  <w:num w:numId="14" w16cid:durableId="671643451">
    <w:abstractNumId w:val="16"/>
  </w:num>
  <w:num w:numId="15" w16cid:durableId="134613008">
    <w:abstractNumId w:val="17"/>
  </w:num>
  <w:num w:numId="16" w16cid:durableId="2116165604">
    <w:abstractNumId w:val="18"/>
  </w:num>
  <w:num w:numId="17" w16cid:durableId="90322648">
    <w:abstractNumId w:val="19"/>
  </w:num>
  <w:num w:numId="18" w16cid:durableId="261301331">
    <w:abstractNumId w:val="20"/>
  </w:num>
  <w:num w:numId="19" w16cid:durableId="1290362188">
    <w:abstractNumId w:val="21"/>
  </w:num>
  <w:num w:numId="20" w16cid:durableId="1336886741">
    <w:abstractNumId w:val="22"/>
  </w:num>
  <w:num w:numId="21" w16cid:durableId="1777093640">
    <w:abstractNumId w:val="23"/>
  </w:num>
  <w:num w:numId="22" w16cid:durableId="324403807">
    <w:abstractNumId w:val="24"/>
  </w:num>
  <w:num w:numId="23" w16cid:durableId="62605310">
    <w:abstractNumId w:val="25"/>
  </w:num>
  <w:num w:numId="24" w16cid:durableId="460801940">
    <w:abstractNumId w:val="26"/>
  </w:num>
  <w:num w:numId="25" w16cid:durableId="1308781450">
    <w:abstractNumId w:val="27"/>
  </w:num>
  <w:num w:numId="26" w16cid:durableId="868879410">
    <w:abstractNumId w:val="28"/>
  </w:num>
  <w:num w:numId="27" w16cid:durableId="1599872903">
    <w:abstractNumId w:val="29"/>
  </w:num>
  <w:num w:numId="28" w16cid:durableId="798494231">
    <w:abstractNumId w:val="30"/>
  </w:num>
  <w:num w:numId="29" w16cid:durableId="2121338891">
    <w:abstractNumId w:val="31"/>
  </w:num>
  <w:num w:numId="30" w16cid:durableId="1807040292">
    <w:abstractNumId w:val="32"/>
  </w:num>
  <w:num w:numId="31" w16cid:durableId="948391699">
    <w:abstractNumId w:val="33"/>
  </w:num>
  <w:num w:numId="32" w16cid:durableId="1862628119">
    <w:abstractNumId w:val="1"/>
  </w:num>
  <w:num w:numId="33" w16cid:durableId="995575658">
    <w:abstractNumId w:val="2"/>
  </w:num>
  <w:num w:numId="34" w16cid:durableId="1709213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tr Bureš (CZ/TTR) [2]">
    <w15:presenceInfo w15:providerId="AD" w15:userId="S::petr.bures@tamtamresearch.com::c5cbf6d0-8fff-4cc7-be0b-05e731ef035c"/>
  </w15:person>
  <w15:person w15:author="Petr Bureš (CZ/TTR)">
    <w15:presenceInfo w15:providerId="AD" w15:userId="S::petr.bures_tamtamresearch.com#ext#@rupprechtconsultde.onmicrosoft.com::5c505f83-6ac1-4020-bd5d-80d1af241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C2E56"/>
    <w:rsid w:val="000D0441"/>
    <w:rsid w:val="00987058"/>
    <w:rsid w:val="00A957A3"/>
    <w:rsid w:val="00B65F62"/>
    <w:rsid w:val="00BC2E56"/>
    <w:rsid w:val="00F850AD"/>
    <w:rsid w:val="00FE670B"/>
    <w:rsid w:val="1F79BA62"/>
    <w:rsid w:val="3062B6F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9298"/>
  <w15:docId w15:val="{8BFA017A-0938-47F5-9EFA-F22B10B06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numPr>
        <w:numId w:val="1"/>
      </w:numPr>
      <w:spacing w:after="80"/>
      <w:outlineLvl w:val="0"/>
    </w:pPr>
    <w:rPr>
      <w:rFonts w:ascii="Calibri" w:eastAsia="Calibri" w:hAnsi="Calibri" w:cs="Calibri"/>
      <w:b/>
      <w:color w:val="365F91"/>
      <w:sz w:val="44"/>
      <w:szCs w:val="44"/>
    </w:rPr>
  </w:style>
  <w:style w:type="paragraph" w:styleId="Nadpis2">
    <w:name w:val="heading 2"/>
    <w:basedOn w:val="Normln"/>
    <w:next w:val="Normln"/>
    <w:uiPriority w:val="9"/>
    <w:unhideWhenUsed/>
    <w:qFormat/>
    <w:pPr>
      <w:numPr>
        <w:ilvl w:val="1"/>
        <w:numId w:val="1"/>
      </w:numPr>
      <w:spacing w:after="80"/>
      <w:outlineLvl w:val="1"/>
    </w:pPr>
    <w:rPr>
      <w:rFonts w:ascii="Calibri" w:eastAsia="Calibri" w:hAnsi="Calibri" w:cs="Calibri"/>
      <w:b/>
      <w:color w:val="4F81BC"/>
      <w:sz w:val="36"/>
      <w:szCs w:val="36"/>
    </w:rPr>
  </w:style>
  <w:style w:type="paragraph" w:styleId="Nadpis3">
    <w:name w:val="heading 3"/>
    <w:basedOn w:val="Normln"/>
    <w:next w:val="Normln"/>
    <w:uiPriority w:val="9"/>
    <w:unhideWhenUsed/>
    <w:qFormat/>
    <w:pPr>
      <w:numPr>
        <w:ilvl w:val="2"/>
        <w:numId w:val="1"/>
      </w:numPr>
      <w:spacing w:after="80"/>
      <w:outlineLvl w:val="2"/>
    </w:pPr>
    <w:rPr>
      <w:rFonts w:ascii="Calibri" w:eastAsia="Calibri" w:hAnsi="Calibri" w:cs="Calibri"/>
      <w:b/>
      <w:color w:val="4F81BC"/>
      <w:sz w:val="32"/>
      <w:szCs w:val="32"/>
    </w:rPr>
  </w:style>
  <w:style w:type="paragraph" w:styleId="Nadpis4">
    <w:name w:val="heading 4"/>
    <w:basedOn w:val="Normln"/>
    <w:next w:val="Normln"/>
    <w:uiPriority w:val="9"/>
    <w:semiHidden/>
    <w:unhideWhenUsed/>
    <w:qFormat/>
    <w:pPr>
      <w:spacing w:after="80"/>
      <w:outlineLvl w:val="3"/>
    </w:pPr>
    <w:rPr>
      <w:rFonts w:ascii="Calibri" w:eastAsia="Calibri" w:hAnsi="Calibri" w:cs="Calibri"/>
      <w:b/>
      <w:color w:val="4F81BC"/>
      <w:sz w:val="28"/>
      <w:szCs w:val="28"/>
    </w:rPr>
  </w:style>
  <w:style w:type="paragraph" w:styleId="Nadpis5">
    <w:name w:val="heading 5"/>
    <w:basedOn w:val="Normln"/>
    <w:next w:val="Normln"/>
    <w:uiPriority w:val="9"/>
    <w:semiHidden/>
    <w:unhideWhenUsed/>
    <w:qFormat/>
    <w:pPr>
      <w:spacing w:after="80"/>
      <w:outlineLvl w:val="4"/>
    </w:pPr>
    <w:rPr>
      <w:rFonts w:ascii="Calibri" w:eastAsia="Calibri" w:hAnsi="Calibri" w:cs="Calibri"/>
      <w:b/>
      <w:color w:val="233E5F"/>
    </w:rPr>
  </w:style>
  <w:style w:type="paragraph" w:styleId="Nadpis6">
    <w:name w:val="heading 6"/>
    <w:basedOn w:val="Normln"/>
    <w:next w:val="Normln"/>
    <w:uiPriority w:val="9"/>
    <w:semiHidden/>
    <w:unhideWhenUsed/>
    <w:qFormat/>
    <w:pPr>
      <w:spacing w:after="80"/>
      <w:outlineLvl w:val="5"/>
    </w:pPr>
    <w:rPr>
      <w:rFonts w:ascii="Calibri" w:eastAsia="Calibri" w:hAnsi="Calibri" w:cs="Calibri"/>
      <w:b/>
      <w:color w:val="233E5F"/>
    </w:rPr>
  </w:style>
  <w:style w:type="paragraph" w:styleId="Nadpis7">
    <w:name w:val="heading 7"/>
    <w:basedOn w:val="Normln"/>
    <w:next w:val="Normln"/>
    <w:pPr>
      <w:spacing w:after="80"/>
      <w:outlineLvl w:val="6"/>
    </w:pPr>
    <w:rPr>
      <w:rFonts w:ascii="Calibri" w:eastAsia="Calibri" w:hAnsi="Calibri" w:cs="Calibri"/>
      <w:b/>
      <w:color w:val="3F3F3F"/>
    </w:rPr>
  </w:style>
  <w:style w:type="paragraph" w:styleId="Nadpis8">
    <w:name w:val="heading 8"/>
    <w:basedOn w:val="Normln"/>
    <w:next w:val="Normln"/>
    <w:pPr>
      <w:spacing w:after="80"/>
      <w:outlineLvl w:val="7"/>
    </w:pPr>
    <w:rPr>
      <w:rFonts w:ascii="Calibri" w:eastAsia="Calibri" w:hAnsi="Calibri" w:cs="Calibri"/>
      <w:b/>
      <w:color w:val="3F3F3F"/>
    </w:rPr>
  </w:style>
  <w:style w:type="paragraph" w:styleId="Nadpis9">
    <w:name w:val="heading 9"/>
    <w:basedOn w:val="Normln"/>
    <w:next w:val="Normln"/>
    <w:pPr>
      <w:spacing w:after="80"/>
      <w:outlineLvl w:val="8"/>
    </w:pPr>
    <w:rPr>
      <w:rFonts w:ascii="Calibri" w:eastAsia="Calibri" w:hAnsi="Calibri" w:cs="Calibri"/>
      <w:b/>
      <w:color w:val="3F3F3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
    <w:next w:val="Normln"/>
    <w:pPr>
      <w:jc w:val="right"/>
    </w:pPr>
    <w:rPr>
      <w:rFonts w:ascii="Calibri" w:eastAsia="Calibri" w:hAnsi="Calibri" w:cs="Calibri"/>
      <w:b/>
      <w:sz w:val="72"/>
      <w:szCs w:val="72"/>
    </w:rPr>
  </w:style>
  <w:style w:type="paragraph" w:customStyle="1" w:styleId="CoverHeading2">
    <w:name w:val="Cover Heading 2"/>
    <w:basedOn w:val="Normln"/>
    <w:next w:val="Normln"/>
    <w:pPr>
      <w:jc w:val="right"/>
    </w:pPr>
    <w:rPr>
      <w:rFonts w:ascii="Calibri" w:eastAsia="Calibri" w:hAnsi="Calibri" w:cs="Calibri"/>
      <w:color w:val="800000"/>
      <w:sz w:val="60"/>
      <w:szCs w:val="60"/>
    </w:rPr>
  </w:style>
  <w:style w:type="paragraph" w:customStyle="1" w:styleId="CoverText1">
    <w:name w:val="Cover Text 1"/>
    <w:basedOn w:val="Normln"/>
    <w:next w:val="Normln"/>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ln"/>
    <w:next w:val="Normln"/>
    <w:pPr>
      <w:jc w:val="right"/>
    </w:pPr>
    <w:rPr>
      <w:rFonts w:ascii="Liberation Sans Narrow" w:eastAsia="Liberation Sans Narrow" w:hAnsi="Liberation Sans Narrow" w:cs="Liberation Sans Narrow"/>
      <w:color w:val="7F7F7F"/>
      <w:sz w:val="20"/>
      <w:szCs w:val="20"/>
    </w:rPr>
  </w:style>
  <w:style w:type="paragraph" w:styleId="Nadpisobsahu">
    <w:name w:val="TOC Heading"/>
    <w:basedOn w:val="Normln"/>
    <w:next w:val="Normln"/>
    <w:pPr>
      <w:spacing w:before="240" w:after="80"/>
    </w:pPr>
    <w:rPr>
      <w:rFonts w:ascii="Calibri" w:eastAsia="Calibri" w:hAnsi="Calibri" w:cs="Calibri"/>
      <w:b/>
      <w:sz w:val="32"/>
      <w:szCs w:val="32"/>
    </w:rPr>
  </w:style>
  <w:style w:type="paragraph" w:styleId="Obsah1">
    <w:name w:val="toc 1"/>
    <w:basedOn w:val="Normln"/>
    <w:next w:val="Normln"/>
    <w:pPr>
      <w:spacing w:before="120" w:after="40"/>
      <w:ind w:right="720"/>
    </w:pPr>
    <w:rPr>
      <w:rFonts w:ascii="Times New Roman" w:eastAsia="Times New Roman" w:hAnsi="Times New Roman" w:cs="Times New Roman"/>
      <w:b/>
      <w:sz w:val="20"/>
      <w:szCs w:val="20"/>
    </w:rPr>
  </w:style>
  <w:style w:type="paragraph" w:styleId="Obsah2">
    <w:name w:val="toc 2"/>
    <w:basedOn w:val="Normln"/>
    <w:next w:val="Normln"/>
    <w:pPr>
      <w:spacing w:before="40" w:after="20"/>
      <w:ind w:right="720"/>
    </w:pPr>
    <w:rPr>
      <w:rFonts w:ascii="Times New Roman" w:eastAsia="Times New Roman" w:hAnsi="Times New Roman" w:cs="Times New Roman"/>
      <w:sz w:val="20"/>
      <w:szCs w:val="20"/>
    </w:rPr>
  </w:style>
  <w:style w:type="paragraph" w:styleId="Obsah3">
    <w:name w:val="toc 3"/>
    <w:basedOn w:val="Normln"/>
    <w:next w:val="Normln"/>
    <w:pPr>
      <w:spacing w:before="40" w:after="20"/>
      <w:ind w:right="720"/>
    </w:pPr>
    <w:rPr>
      <w:rFonts w:ascii="Times New Roman" w:eastAsia="Times New Roman" w:hAnsi="Times New Roman" w:cs="Times New Roman"/>
      <w:sz w:val="20"/>
      <w:szCs w:val="20"/>
    </w:rPr>
  </w:style>
  <w:style w:type="paragraph" w:styleId="Obsah4">
    <w:name w:val="toc 4"/>
    <w:basedOn w:val="Normln"/>
    <w:next w:val="Normln"/>
    <w:pPr>
      <w:spacing w:before="40" w:after="20"/>
      <w:ind w:right="720"/>
    </w:pPr>
    <w:rPr>
      <w:rFonts w:ascii="Times New Roman" w:eastAsia="Times New Roman" w:hAnsi="Times New Roman" w:cs="Times New Roman"/>
      <w:sz w:val="20"/>
      <w:szCs w:val="20"/>
    </w:rPr>
  </w:style>
  <w:style w:type="paragraph" w:styleId="Obsah5">
    <w:name w:val="toc 5"/>
    <w:basedOn w:val="Normln"/>
    <w:next w:val="Normln"/>
    <w:pPr>
      <w:spacing w:before="40" w:after="20"/>
      <w:ind w:right="720"/>
    </w:pPr>
    <w:rPr>
      <w:rFonts w:ascii="Times New Roman" w:eastAsia="Times New Roman" w:hAnsi="Times New Roman" w:cs="Times New Roman"/>
      <w:sz w:val="20"/>
      <w:szCs w:val="20"/>
    </w:rPr>
  </w:style>
  <w:style w:type="paragraph" w:styleId="Obsah6">
    <w:name w:val="toc 6"/>
    <w:basedOn w:val="Normln"/>
    <w:next w:val="Normln"/>
    <w:pPr>
      <w:spacing w:before="40" w:after="20"/>
      <w:ind w:right="720"/>
    </w:pPr>
    <w:rPr>
      <w:rFonts w:ascii="Times New Roman" w:eastAsia="Times New Roman" w:hAnsi="Times New Roman" w:cs="Times New Roman"/>
      <w:sz w:val="20"/>
      <w:szCs w:val="20"/>
    </w:rPr>
  </w:style>
  <w:style w:type="paragraph" w:styleId="Obsah7">
    <w:name w:val="toc 7"/>
    <w:basedOn w:val="Normln"/>
    <w:next w:val="Normln"/>
    <w:pPr>
      <w:spacing w:before="40" w:after="20"/>
      <w:ind w:right="720"/>
    </w:pPr>
    <w:rPr>
      <w:rFonts w:ascii="Times New Roman" w:eastAsia="Times New Roman" w:hAnsi="Times New Roman" w:cs="Times New Roman"/>
      <w:sz w:val="20"/>
      <w:szCs w:val="20"/>
    </w:rPr>
  </w:style>
  <w:style w:type="paragraph" w:styleId="Obsah8">
    <w:name w:val="toc 8"/>
    <w:basedOn w:val="Normln"/>
    <w:next w:val="Normln"/>
    <w:pPr>
      <w:spacing w:before="40" w:after="20"/>
      <w:ind w:right="720"/>
    </w:pPr>
    <w:rPr>
      <w:rFonts w:ascii="Times New Roman" w:eastAsia="Times New Roman" w:hAnsi="Times New Roman" w:cs="Times New Roman"/>
      <w:sz w:val="20"/>
      <w:szCs w:val="20"/>
    </w:rPr>
  </w:style>
  <w:style w:type="paragraph" w:styleId="Obsah9">
    <w:name w:val="toc 9"/>
    <w:basedOn w:val="Normln"/>
    <w:next w:val="Normln"/>
    <w:pPr>
      <w:spacing w:before="40" w:after="20"/>
      <w:ind w:right="720"/>
    </w:pPr>
    <w:rPr>
      <w:rFonts w:ascii="Times New Roman" w:eastAsia="Times New Roman" w:hAnsi="Times New Roman" w:cs="Times New Roman"/>
      <w:sz w:val="20"/>
      <w:szCs w:val="20"/>
    </w:rPr>
  </w:style>
  <w:style w:type="paragraph" w:styleId="Zhlav">
    <w:name w:val="header"/>
    <w:basedOn w:val="Normln"/>
    <w:next w:val="Normln"/>
    <w:rPr>
      <w:rFonts w:ascii="Times New Roman" w:eastAsia="Times New Roman" w:hAnsi="Times New Roman" w:cs="Times New Roman"/>
      <w:sz w:val="16"/>
      <w:szCs w:val="16"/>
    </w:rPr>
  </w:style>
  <w:style w:type="paragraph" w:styleId="Zpat">
    <w:name w:val="footer"/>
    <w:basedOn w:val="Normln"/>
    <w:next w:val="Normln"/>
    <w:pPr>
      <w:jc w:val="center"/>
    </w:pPr>
    <w:rPr>
      <w:rFonts w:ascii="Times New Roman" w:eastAsia="Times New Roman" w:hAnsi="Times New Roman" w:cs="Times New Roman"/>
      <w:sz w:val="16"/>
      <w:szCs w:val="16"/>
    </w:rPr>
  </w:style>
  <w:style w:type="paragraph" w:customStyle="1" w:styleId="Properties">
    <w:name w:val="Properties"/>
    <w:basedOn w:val="Normln"/>
    <w:next w:val="Normln"/>
    <w:pPr>
      <w:jc w:val="right"/>
    </w:pPr>
    <w:rPr>
      <w:rFonts w:ascii="Times New Roman" w:eastAsia="Times New Roman" w:hAnsi="Times New Roman" w:cs="Times New Roman"/>
      <w:color w:val="5F5F5F"/>
      <w:sz w:val="20"/>
      <w:szCs w:val="20"/>
    </w:rPr>
  </w:style>
  <w:style w:type="paragraph" w:customStyle="1" w:styleId="Notes">
    <w:name w:val="Notes"/>
    <w:basedOn w:val="Normln"/>
    <w:next w:val="Normln"/>
    <w:rPr>
      <w:rFonts w:ascii="Times New Roman" w:eastAsia="Times New Roman" w:hAnsi="Times New Roman" w:cs="Times New Roman"/>
      <w:sz w:val="20"/>
      <w:szCs w:val="20"/>
    </w:rPr>
  </w:style>
  <w:style w:type="paragraph" w:customStyle="1" w:styleId="DiagramImage">
    <w:name w:val="Diagram Image"/>
    <w:basedOn w:val="Normln"/>
    <w:next w:val="Normln"/>
    <w:pPr>
      <w:jc w:val="center"/>
    </w:pPr>
    <w:rPr>
      <w:rFonts w:ascii="Times New Roman" w:eastAsia="Times New Roman" w:hAnsi="Times New Roman" w:cs="Times New Roman"/>
    </w:rPr>
  </w:style>
  <w:style w:type="paragraph" w:customStyle="1" w:styleId="DiagramLabel">
    <w:name w:val="Diagram Label"/>
    <w:basedOn w:val="Normln"/>
    <w:next w:val="Normln"/>
    <w:pPr>
      <w:jc w:val="center"/>
    </w:pPr>
    <w:rPr>
      <w:rFonts w:ascii="Times New Roman" w:eastAsia="Times New Roman" w:hAnsi="Times New Roman" w:cs="Times New Roman"/>
      <w:sz w:val="16"/>
      <w:szCs w:val="16"/>
    </w:rPr>
  </w:style>
  <w:style w:type="paragraph" w:customStyle="1" w:styleId="TableLabel">
    <w:name w:val="Table Label"/>
    <w:basedOn w:val="Normln"/>
    <w:next w:val="Normln"/>
    <w:rPr>
      <w:rFonts w:ascii="Times New Roman" w:eastAsia="Times New Roman" w:hAnsi="Times New Roman" w:cs="Times New Roman"/>
      <w:sz w:val="16"/>
      <w:szCs w:val="16"/>
    </w:rPr>
  </w:style>
  <w:style w:type="paragraph" w:customStyle="1" w:styleId="TableHeading">
    <w:name w:val="Table Heading"/>
    <w:basedOn w:val="Normln"/>
    <w:next w:val="Normln"/>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ln"/>
    <w:next w:val="Normln"/>
    <w:pPr>
      <w:ind w:left="270" w:right="270"/>
    </w:pPr>
    <w:rPr>
      <w:rFonts w:ascii="Times New Roman" w:eastAsia="Times New Roman" w:hAnsi="Times New Roman" w:cs="Times New Roman"/>
      <w:b/>
      <w:sz w:val="22"/>
      <w:szCs w:val="22"/>
    </w:rPr>
  </w:style>
  <w:style w:type="paragraph" w:customStyle="1" w:styleId="TableTitle1">
    <w:name w:val="Table Title 1"/>
    <w:basedOn w:val="Normln"/>
    <w:next w:val="Normln"/>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ln"/>
    <w:next w:val="Normln"/>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ln"/>
    <w:next w:val="Normln"/>
    <w:pPr>
      <w:ind w:left="270" w:right="270"/>
    </w:pPr>
    <w:rPr>
      <w:rFonts w:ascii="Times New Roman" w:eastAsia="Times New Roman" w:hAnsi="Times New Roman" w:cs="Times New Roman"/>
      <w:sz w:val="18"/>
      <w:szCs w:val="18"/>
    </w:rPr>
  </w:style>
  <w:style w:type="paragraph" w:customStyle="1" w:styleId="TableTextLight">
    <w:name w:val="Table Text Light"/>
    <w:basedOn w:val="Normln"/>
    <w:next w:val="Normln"/>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ln"/>
    <w:next w:val="Normln"/>
    <w:pPr>
      <w:ind w:left="270" w:right="270"/>
    </w:pPr>
    <w:rPr>
      <w:rFonts w:ascii="Times New Roman" w:eastAsia="Times New Roman" w:hAnsi="Times New Roman" w:cs="Times New Roman"/>
      <w:b/>
      <w:sz w:val="18"/>
      <w:szCs w:val="18"/>
    </w:rPr>
  </w:style>
  <w:style w:type="paragraph" w:customStyle="1" w:styleId="CoverText3">
    <w:name w:val="Cover Text 3"/>
    <w:basedOn w:val="Normln"/>
    <w:next w:val="Normln"/>
    <w:pPr>
      <w:jc w:val="right"/>
    </w:pPr>
    <w:rPr>
      <w:rFonts w:ascii="Calibri" w:eastAsia="Calibri" w:hAnsi="Calibri" w:cs="Calibri"/>
      <w:b/>
      <w:color w:val="004080"/>
      <w:sz w:val="20"/>
      <w:szCs w:val="20"/>
    </w:rPr>
  </w:style>
  <w:style w:type="paragraph" w:customStyle="1" w:styleId="TitleSmall">
    <w:name w:val="Title Small"/>
    <w:basedOn w:val="Normln"/>
    <w:next w:val="Normln"/>
    <w:pPr>
      <w:spacing w:before="60" w:after="60"/>
    </w:pPr>
    <w:rPr>
      <w:rFonts w:ascii="Calibri" w:eastAsia="Calibri" w:hAnsi="Calibri" w:cs="Calibri"/>
      <w:b/>
      <w:i/>
      <w:color w:val="3F3F3F"/>
      <w:sz w:val="20"/>
      <w:szCs w:val="20"/>
    </w:rPr>
  </w:style>
  <w:style w:type="paragraph" w:customStyle="1" w:styleId="TableTextCode">
    <w:name w:val="Table Text Code"/>
    <w:basedOn w:val="Normln"/>
    <w:next w:val="Normln"/>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
    <w:next w:val="Normln"/>
    <w:rPr>
      <w:rFonts w:ascii="Times New Roman" w:eastAsia="Times New Roman" w:hAnsi="Times New Roman" w:cs="Times New Roman"/>
      <w:sz w:val="20"/>
      <w:szCs w:val="20"/>
    </w:rPr>
  </w:style>
  <w:style w:type="paragraph" w:customStyle="1" w:styleId="TableHeadingLight">
    <w:name w:val="Table Heading Light"/>
    <w:basedOn w:val="Normln"/>
    <w:next w:val="Normln"/>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Prosttext">
    <w:name w:val="Plain Text"/>
    <w:basedOn w:val="Normln"/>
    <w:next w:val="Normln"/>
    <w:rPr>
      <w:color w:val="000000"/>
      <w:sz w:val="20"/>
      <w:szCs w:val="20"/>
    </w:rPr>
  </w:style>
  <w:style w:type="paragraph" w:customStyle="1" w:styleId="DefaultStyle">
    <w:name w:val="Default Style"/>
    <w:basedOn w:val="Normln"/>
    <w:next w:val="Normln"/>
    <w:rPr>
      <w:rFonts w:ascii="Times New Roman" w:eastAsia="Times New Roman" w:hAnsi="Times New Roman" w:cs="Times New Roman"/>
      <w:color w:val="000000"/>
    </w:rPr>
  </w:style>
  <w:style w:type="paragraph" w:customStyle="1" w:styleId="TableContents">
    <w:name w:val="Table Contents"/>
    <w:basedOn w:val="Normln"/>
  </w:style>
  <w:style w:type="paragraph" w:customStyle="1" w:styleId="Contents9">
    <w:name w:val="Contents 9"/>
    <w:basedOn w:val="Normln"/>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ln"/>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ln"/>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ln"/>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ln"/>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ln"/>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ln"/>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ln"/>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ln"/>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ln"/>
    <w:pPr>
      <w:keepNext/>
      <w:spacing w:before="240" w:after="80"/>
    </w:pPr>
    <w:rPr>
      <w:rFonts w:ascii="Calibri" w:eastAsia="Calibri" w:hAnsi="Calibri" w:cs="Calibri"/>
      <w:b/>
      <w:color w:val="000000"/>
      <w:sz w:val="32"/>
      <w:szCs w:val="32"/>
    </w:rPr>
  </w:style>
  <w:style w:type="paragraph" w:customStyle="1" w:styleId="Index">
    <w:name w:val="Index"/>
    <w:basedOn w:val="Normln"/>
    <w:rPr>
      <w:rFonts w:ascii="Times New Roman" w:eastAsia="Times New Roman" w:hAnsi="Times New Roman" w:cs="Times New Roman"/>
    </w:rPr>
  </w:style>
  <w:style w:type="paragraph" w:styleId="Titulek">
    <w:name w:val="caption"/>
    <w:basedOn w:val="Normln"/>
    <w:pPr>
      <w:spacing w:before="120" w:after="120"/>
    </w:pPr>
    <w:rPr>
      <w:rFonts w:ascii="Times New Roman" w:eastAsia="Times New Roman" w:hAnsi="Times New Roman" w:cs="Times New Roman"/>
      <w:i/>
    </w:rPr>
  </w:style>
  <w:style w:type="paragraph" w:styleId="Seznam">
    <w:name w:val="List"/>
    <w:basedOn w:val="Normln"/>
    <w:pPr>
      <w:spacing w:after="120"/>
    </w:pPr>
    <w:rPr>
      <w:rFonts w:ascii="Times New Roman" w:eastAsia="Times New Roman" w:hAnsi="Times New Roman" w:cs="Times New Roman"/>
    </w:rPr>
  </w:style>
  <w:style w:type="paragraph" w:customStyle="1" w:styleId="TextBody">
    <w:name w:val="Text Body"/>
    <w:basedOn w:val="Normln"/>
    <w:pPr>
      <w:spacing w:after="120"/>
    </w:pPr>
  </w:style>
  <w:style w:type="paragraph" w:customStyle="1" w:styleId="Heading">
    <w:name w:val="Heading"/>
    <w:basedOn w:val="Normln"/>
    <w:next w:val="TextBody"/>
    <w:pPr>
      <w:keepNext/>
      <w:spacing w:before="240" w:after="120"/>
    </w:pPr>
    <w:rPr>
      <w:sz w:val="28"/>
      <w:szCs w:val="28"/>
    </w:rPr>
  </w:style>
  <w:style w:type="paragraph" w:styleId="Textkomente">
    <w:name w:val="annotation text"/>
    <w:basedOn w:val="Normln"/>
    <w:link w:val="TextkomenteChar"/>
    <w:uiPriority w:val="99"/>
    <w:semiHidden/>
    <w:unhideWhenUsed/>
    <w:rPr>
      <w:sz w:val="20"/>
      <w:szCs w:val="20"/>
    </w:rPr>
  </w:style>
  <w:style w:type="character" w:customStyle="1" w:styleId="TextkomenteChar">
    <w:name w:val="Text komentáře Char"/>
    <w:basedOn w:val="Standardnpsmoodstavce"/>
    <w:link w:val="Textkomente"/>
    <w:uiPriority w:val="99"/>
    <w:semiHidden/>
    <w:rPr>
      <w:sz w:val="20"/>
      <w:szCs w:val="20"/>
    </w:rPr>
  </w:style>
  <w:style w:type="character" w:styleId="Odkaznakoment">
    <w:name w:val="annotation reference"/>
    <w:basedOn w:val="Standardnpsmoodstavce"/>
    <w:uiPriority w:val="99"/>
    <w:semiHidden/>
    <w:unhideWhenUsed/>
    <w:rPr>
      <w:sz w:val="16"/>
      <w:szCs w:val="16"/>
    </w:rPr>
  </w:style>
  <w:style w:type="paragraph" w:styleId="Revize">
    <w:name w:val="Revision"/>
    <w:hidden/>
    <w:uiPriority w:val="99"/>
    <w:semiHidden/>
    <w:rsid w:val="00FE6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6B981FAAFB4349A28B03AB4EEECF9F" ma:contentTypeVersion="20" ma:contentTypeDescription="Vytvoří nový dokument" ma:contentTypeScope="" ma:versionID="832288dd3c0a92eb5793bd249f1d3f8e">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4e1261f22a3a755a0e2df6a1a94cd5d4"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F1D191-21D2-461D-BA9D-4201221D7E2C}"/>
</file>

<file path=customXml/itemProps2.xml><?xml version="1.0" encoding="utf-8"?>
<ds:datastoreItem xmlns:ds="http://schemas.openxmlformats.org/officeDocument/2006/customXml" ds:itemID="{928F7428-DFD8-4900-BD53-A2E35F4F5AFF}">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3.xml><?xml version="1.0" encoding="utf-8"?>
<ds:datastoreItem xmlns:ds="http://schemas.openxmlformats.org/officeDocument/2006/customXml" ds:itemID="{70216915-927C-41CE-8919-BAC2B5A4B6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4799</Words>
  <Characters>28316</Characters>
  <Application>Microsoft Office Word</Application>
  <DocSecurity>0</DocSecurity>
  <Lines>235</Lines>
  <Paragraphs>66</Paragraphs>
  <ScaleCrop>false</ScaleCrop>
  <Company/>
  <LinksUpToDate>false</LinksUpToDate>
  <CharactersWithSpaces>33049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Petr Bureš (CZ/TTR)</cp:lastModifiedBy>
  <cp:revision>4</cp:revision>
  <dcterms:created xsi:type="dcterms:W3CDTF">2025-02-10T12:26:00Z</dcterms:created>
  <dcterms:modified xsi:type="dcterms:W3CDTF">2025-04-16T18:59:00Z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