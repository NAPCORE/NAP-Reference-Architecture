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F5EAB" w14:textId="77777777" w:rsidR="00FB03A6" w:rsidRPr="00E80934" w:rsidRDefault="00000000">
      <w:pPr>
        <w:pStyle w:val="CoverHeading1"/>
        <w:rPr>
          <w:lang w:val="en-GB"/>
        </w:rPr>
      </w:pPr>
      <w:r w:rsidRPr="00E80934">
        <w:rPr>
          <w:lang w:val="en-GB"/>
        </w:rPr>
        <w:t>NAP Reference Architecture</w:t>
      </w:r>
    </w:p>
    <w:p w14:paraId="28AF97F2" w14:textId="77777777" w:rsidR="00FB03A6" w:rsidRPr="00E80934" w:rsidRDefault="00000000">
      <w:pPr>
        <w:pStyle w:val="CoverText1"/>
        <w:rPr>
          <w:lang w:val="en-GB"/>
        </w:rPr>
      </w:pPr>
      <w:r w:rsidRPr="00E80934">
        <w:rPr>
          <w:lang w:val="en-GB"/>
        </w:rPr>
        <w:t>This report defines one of the Views of the NAP Reference Architecture</w:t>
      </w:r>
    </w:p>
    <w:p w14:paraId="7364DFE0" w14:textId="77777777" w:rsidR="00FB03A6" w:rsidRPr="00E80934" w:rsidRDefault="00000000">
      <w:pPr>
        <w:jc w:val="right"/>
        <w:rPr>
          <w:sz w:val="20"/>
          <w:szCs w:val="20"/>
          <w:lang w:val="en-GB"/>
        </w:rPr>
      </w:pPr>
      <w:r w:rsidRPr="00E80934">
        <w:rPr>
          <w:rFonts w:ascii="Times New Roman" w:eastAsia="Times New Roman" w:hAnsi="Times New Roman" w:cs="Times New Roman"/>
          <w:sz w:val="20"/>
          <w:szCs w:val="20"/>
          <w:lang w:val="en-GB"/>
        </w:rPr>
        <w:t>13.06.2025</w:t>
      </w:r>
    </w:p>
    <w:p w14:paraId="7FED80B8" w14:textId="77777777" w:rsidR="00FB03A6" w:rsidRPr="00E80934" w:rsidRDefault="00000000">
      <w:pPr>
        <w:pStyle w:val="Nadpis1"/>
        <w:spacing w:before="120" w:after="60"/>
        <w:rPr>
          <w:lang w:val="en-GB"/>
        </w:rPr>
      </w:pPr>
      <w:bookmarkStart w:id="0" w:name="NAP_COMMUNICATION_VIEW"/>
      <w:bookmarkStart w:id="1" w:name="BKM_A1024383_16F4_4EC8_B6E0_1F4E421F7C74"/>
      <w:r w:rsidRPr="00E80934">
        <w:rPr>
          <w:lang w:val="en-GB"/>
        </w:rPr>
        <w:t>NAP Communication View</w:t>
      </w:r>
    </w:p>
    <w:p w14:paraId="557005DC"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The </w:t>
      </w:r>
      <w:r w:rsidRPr="00E80934">
        <w:rPr>
          <w:rFonts w:ascii="Times New Roman" w:eastAsia="Times New Roman" w:hAnsi="Times New Roman" w:cs="Times New Roman"/>
          <w:b/>
          <w:color w:val="000000"/>
          <w:sz w:val="20"/>
          <w:szCs w:val="20"/>
          <w:lang w:val="en-GB"/>
        </w:rPr>
        <w:t>Communications View</w:t>
      </w:r>
      <w:r w:rsidRPr="00E80934">
        <w:rPr>
          <w:rFonts w:ascii="Times New Roman" w:eastAsia="Times New Roman" w:hAnsi="Times New Roman" w:cs="Times New Roman"/>
          <w:color w:val="000000"/>
          <w:sz w:val="20"/>
          <w:szCs w:val="20"/>
          <w:lang w:val="en-GB"/>
        </w:rPr>
        <w:t xml:space="preserve"> is a perspective that focuses on the interaction and data exchange between different components of the system. It outlines the communication protocols, data formats, and interfaces used for data transmission between different system elements. </w:t>
      </w:r>
    </w:p>
    <w:p w14:paraId="459D9BD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The Communications View is elaborated with respect of minimum functionality of two NAP types: </w:t>
      </w:r>
      <w:r w:rsidRPr="00E80934">
        <w:rPr>
          <w:rFonts w:ascii="Times New Roman" w:eastAsia="Times New Roman" w:hAnsi="Times New Roman" w:cs="Times New Roman"/>
          <w:b/>
          <w:color w:val="000000"/>
          <w:sz w:val="20"/>
          <w:szCs w:val="20"/>
          <w:lang w:val="en-GB"/>
        </w:rPr>
        <w:t xml:space="preserve">Metadata Directory </w:t>
      </w:r>
      <w:r w:rsidRPr="00E80934">
        <w:rPr>
          <w:rFonts w:ascii="Times New Roman" w:eastAsia="Times New Roman" w:hAnsi="Times New Roman" w:cs="Times New Roman"/>
          <w:color w:val="000000"/>
          <w:sz w:val="20"/>
          <w:szCs w:val="20"/>
          <w:lang w:val="en-GB"/>
        </w:rPr>
        <w:t xml:space="preserve">and </w:t>
      </w:r>
      <w:r w:rsidRPr="00E80934">
        <w:rPr>
          <w:rFonts w:ascii="Times New Roman" w:eastAsia="Times New Roman" w:hAnsi="Times New Roman" w:cs="Times New Roman"/>
          <w:b/>
          <w:color w:val="000000"/>
          <w:sz w:val="20"/>
          <w:szCs w:val="20"/>
          <w:lang w:val="en-GB"/>
        </w:rPr>
        <w:t>Data Platform.</w:t>
      </w:r>
    </w:p>
    <w:p w14:paraId="4A71706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Those types are presented via TWO diagrams, each leveraging Physical View of respective type.</w:t>
      </w:r>
    </w:p>
    <w:p w14:paraId="7CF24109" w14:textId="77777777" w:rsidR="00FB03A6" w:rsidRPr="00E80934" w:rsidRDefault="00FB03A6">
      <w:pPr>
        <w:spacing w:before="60" w:after="60"/>
        <w:rPr>
          <w:color w:val="000000"/>
          <w:sz w:val="20"/>
          <w:szCs w:val="20"/>
          <w:lang w:val="en-GB"/>
        </w:rPr>
      </w:pPr>
    </w:p>
    <w:p w14:paraId="74B5EEC0" w14:textId="77777777" w:rsidR="00FB03A6" w:rsidRPr="00E80934" w:rsidRDefault="00000000">
      <w:pPr>
        <w:jc w:val="center"/>
        <w:rPr>
          <w:color w:val="000000"/>
          <w:sz w:val="20"/>
          <w:szCs w:val="20"/>
          <w:lang w:val="en-GB"/>
        </w:rPr>
      </w:pPr>
      <w:bookmarkStart w:id="2" w:name="BKM_5C33D87F_C694_455F_A29B_39A2C36CF1DA"/>
      <w:r w:rsidRPr="00E80934">
        <w:rPr>
          <w:noProof/>
          <w:lang w:val="en-GB"/>
        </w:rPr>
        <w:drawing>
          <wp:inline distT="0" distB="0" distL="0" distR="0" wp14:anchorId="53C885DE" wp14:editId="4EC47123">
            <wp:extent cx="6182360" cy="4592955"/>
            <wp:effectExtent l="0" t="0" r="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pic:nvPicPr>
                  <pic:blipFill>
                    <a:blip r:embed="rId10"/>
                    <a:stretch>
                      <a:fillRect/>
                    </a:stretch>
                  </pic:blipFill>
                  <pic:spPr bwMode="auto">
                    <a:xfrm>
                      <a:off x="0" y="0"/>
                      <a:ext cx="6182360" cy="4592955"/>
                    </a:xfrm>
                    <a:prstGeom prst="rect">
                      <a:avLst/>
                    </a:prstGeom>
                    <a:noFill/>
                    <a:ln w="9525">
                      <a:noFill/>
                      <a:miter lim="800000"/>
                      <a:headEnd/>
                      <a:tailEnd/>
                    </a:ln>
                  </pic:spPr>
                </pic:pic>
              </a:graphicData>
            </a:graphic>
          </wp:inline>
        </w:drawing>
      </w:r>
    </w:p>
    <w:p w14:paraId="02953EF4" w14:textId="77777777" w:rsidR="00FB03A6" w:rsidRPr="00E80934" w:rsidRDefault="00000000">
      <w:pPr>
        <w:pStyle w:val="Titulek"/>
        <w:jc w:val="center"/>
        <w:rPr>
          <w:color w:val="000000"/>
          <w:sz w:val="20"/>
          <w:szCs w:val="20"/>
          <w:lang w:val="en-GB"/>
        </w:rPr>
      </w:pPr>
      <w:r w:rsidRPr="00E80934">
        <w:rPr>
          <w:color w:val="000000"/>
          <w:sz w:val="20"/>
          <w:szCs w:val="20"/>
          <w:lang w:val="en-GB"/>
        </w:rPr>
        <w:t>Figure: NAP Communication View - Metadata Directory</w:t>
      </w:r>
      <w:bookmarkEnd w:id="2"/>
    </w:p>
    <w:p w14:paraId="329CCC37" w14:textId="77777777" w:rsidR="00FB03A6" w:rsidRPr="00E80934" w:rsidRDefault="00000000">
      <w:pPr>
        <w:jc w:val="center"/>
        <w:rPr>
          <w:color w:val="000000"/>
          <w:sz w:val="20"/>
          <w:szCs w:val="20"/>
          <w:lang w:val="en-GB"/>
        </w:rPr>
      </w:pPr>
      <w:bookmarkStart w:id="3" w:name="BKM_853FFC31_457B_42CB_9543_9DC5375F8BA0"/>
      <w:r w:rsidRPr="00E80934">
        <w:rPr>
          <w:noProof/>
          <w:lang w:val="en-GB"/>
        </w:rPr>
        <w:lastRenderedPageBreak/>
        <w:drawing>
          <wp:inline distT="0" distB="0" distL="0" distR="0" wp14:anchorId="61351D3C" wp14:editId="4DAF789D">
            <wp:extent cx="6213475" cy="5254625"/>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pic:nvPicPr>
                  <pic:blipFill>
                    <a:blip r:embed="rId11"/>
                    <a:stretch>
                      <a:fillRect/>
                    </a:stretch>
                  </pic:blipFill>
                  <pic:spPr bwMode="auto">
                    <a:xfrm>
                      <a:off x="0" y="0"/>
                      <a:ext cx="6213475" cy="5254625"/>
                    </a:xfrm>
                    <a:prstGeom prst="rect">
                      <a:avLst/>
                    </a:prstGeom>
                    <a:noFill/>
                    <a:ln w="9525">
                      <a:noFill/>
                      <a:miter lim="800000"/>
                      <a:headEnd/>
                      <a:tailEnd/>
                    </a:ln>
                  </pic:spPr>
                </pic:pic>
              </a:graphicData>
            </a:graphic>
          </wp:inline>
        </w:drawing>
      </w:r>
    </w:p>
    <w:p w14:paraId="44532EF4" w14:textId="77777777" w:rsidR="00FB03A6" w:rsidRPr="00E80934" w:rsidRDefault="00000000">
      <w:pPr>
        <w:pStyle w:val="Titulek"/>
        <w:jc w:val="center"/>
        <w:rPr>
          <w:color w:val="000000"/>
          <w:sz w:val="20"/>
          <w:szCs w:val="20"/>
          <w:lang w:val="en-GB"/>
        </w:rPr>
      </w:pPr>
      <w:r w:rsidRPr="00E80934">
        <w:rPr>
          <w:color w:val="000000"/>
          <w:sz w:val="20"/>
          <w:szCs w:val="20"/>
          <w:lang w:val="en-GB"/>
        </w:rPr>
        <w:t>Figure: NAP Communication View - Data Platform</w:t>
      </w:r>
      <w:bookmarkEnd w:id="3"/>
    </w:p>
    <w:p w14:paraId="463D105F" w14:textId="77777777" w:rsidR="00FB03A6" w:rsidRPr="00E80934" w:rsidRDefault="00000000">
      <w:pPr>
        <w:pStyle w:val="Nadpis2"/>
        <w:rPr>
          <w:lang w:val="en-GB"/>
        </w:rPr>
      </w:pPr>
      <w:bookmarkStart w:id="4" w:name="INTERFACES"/>
      <w:bookmarkStart w:id="5" w:name="BKM_3DA24EC0_7958_4AD0_A754_83CA5A65F84C"/>
      <w:r w:rsidRPr="00E80934">
        <w:rPr>
          <w:lang w:val="en-GB"/>
        </w:rPr>
        <w:t>Interfaces</w:t>
      </w:r>
    </w:p>
    <w:p w14:paraId="2FA9DC2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This chapter defines Interfaces for</w:t>
      </w:r>
      <w:r w:rsidRPr="00E80934">
        <w:rPr>
          <w:rFonts w:ascii="Times New Roman" w:eastAsia="Times New Roman" w:hAnsi="Times New Roman" w:cs="Times New Roman"/>
          <w:b/>
          <w:color w:val="000000"/>
          <w:sz w:val="20"/>
          <w:szCs w:val="20"/>
          <w:lang w:val="en-GB"/>
        </w:rPr>
        <w:t xml:space="preserve"> both NAP types</w:t>
      </w:r>
      <w:r w:rsidRPr="00E80934">
        <w:rPr>
          <w:rFonts w:ascii="Times New Roman" w:eastAsia="Times New Roman" w:hAnsi="Times New Roman" w:cs="Times New Roman"/>
          <w:color w:val="000000"/>
          <w:sz w:val="20"/>
          <w:szCs w:val="20"/>
          <w:lang w:val="en-GB"/>
        </w:rPr>
        <w:t>, Metadata Directory and Data Platform.</w:t>
      </w:r>
    </w:p>
    <w:p w14:paraId="226FEDF5" w14:textId="77777777" w:rsidR="00FB03A6" w:rsidRPr="00E80934" w:rsidRDefault="00FB03A6">
      <w:pPr>
        <w:spacing w:before="60" w:after="60"/>
        <w:rPr>
          <w:color w:val="000000"/>
          <w:sz w:val="20"/>
          <w:szCs w:val="20"/>
          <w:lang w:val="en-GB"/>
        </w:rPr>
      </w:pPr>
    </w:p>
    <w:p w14:paraId="3B089A69" w14:textId="77777777" w:rsidR="00FB03A6" w:rsidRPr="00E80934" w:rsidRDefault="00000000">
      <w:pPr>
        <w:pStyle w:val="Nadpis3"/>
        <w:rPr>
          <w:lang w:val="en-GB"/>
        </w:rPr>
      </w:pPr>
      <w:bookmarkStart w:id="6" w:name="BKM_46EF7C20_D17A_4964_9EEC_CFC8A2161BB1"/>
      <w:r w:rsidRPr="00E80934">
        <w:rPr>
          <w:lang w:val="en-GB"/>
        </w:rPr>
        <w:t>Content Consumer Data Access</w:t>
      </w:r>
    </w:p>
    <w:p w14:paraId="54186FC8" w14:textId="77777777" w:rsidR="00FB03A6" w:rsidRPr="00E80934" w:rsidRDefault="00000000">
      <w:pPr>
        <w:spacing w:before="60" w:after="60"/>
        <w:jc w:val="right"/>
        <w:rPr>
          <w:color w:val="000000"/>
          <w:sz w:val="20"/>
          <w:szCs w:val="20"/>
          <w:lang w:val="en-GB"/>
        </w:rPr>
      </w:pPr>
      <w:r w:rsidRPr="00E80934">
        <w:rPr>
          <w:rFonts w:ascii="Times New Roman" w:eastAsia="Times New Roman" w:hAnsi="Times New Roman" w:cs="Times New Roman"/>
          <w:i/>
          <w:color w:val="808080"/>
          <w:sz w:val="20"/>
          <w:szCs w:val="20"/>
          <w:lang w:val="en-GB"/>
        </w:rPr>
        <w:t>Date Modified: 13.06.2025 18:22:37, GUID: {46EF7C20-D17A-4964-9EEC-CFC8A2161BB1}</w:t>
      </w:r>
    </w:p>
    <w:p w14:paraId="488529F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 xml:space="preserve">Identification: </w:t>
      </w:r>
      <w:r w:rsidRPr="00E80934">
        <w:rPr>
          <w:rFonts w:ascii="Times New Roman" w:eastAsia="Times New Roman" w:hAnsi="Times New Roman" w:cs="Times New Roman"/>
          <w:color w:val="000000"/>
          <w:sz w:val="20"/>
          <w:szCs w:val="20"/>
          <w:lang w:val="en-GB"/>
        </w:rPr>
        <w:t>CC-DMM; Content Consumer - Data Management Module</w:t>
      </w:r>
    </w:p>
    <w:p w14:paraId="37A8C30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Type</w:t>
      </w:r>
      <w:r w:rsidRPr="00E80934">
        <w:rPr>
          <w:rFonts w:ascii="Times New Roman" w:eastAsia="Times New Roman" w:hAnsi="Times New Roman" w:cs="Times New Roman"/>
          <w:color w:val="000000"/>
          <w:sz w:val="20"/>
          <w:szCs w:val="20"/>
          <w:lang w:val="en-GB"/>
        </w:rPr>
        <w:t xml:space="preserve">: User interface </w:t>
      </w:r>
    </w:p>
    <w:p w14:paraId="604F920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Description</w:t>
      </w:r>
      <w:r w:rsidRPr="00E80934">
        <w:rPr>
          <w:rFonts w:ascii="Times New Roman" w:eastAsia="Times New Roman" w:hAnsi="Times New Roman" w:cs="Times New Roman"/>
          <w:color w:val="000000"/>
          <w:sz w:val="20"/>
          <w:szCs w:val="20"/>
          <w:lang w:val="en-GB"/>
        </w:rPr>
        <w:t xml:space="preserve">: This interface is used by the Content Consumer to retrieve Content Providers data stored or proxied via NAP. User selects data he/she has access to in the web interface and downloads them to his/her workstation. The Interface shall be a web-based application that any authorised NAP CC could access. It should support all common web browsing tools / devices. It should have an access authorisation mechanism and a graphical interface which at least support the local language. </w:t>
      </w:r>
    </w:p>
    <w:p w14:paraId="67A1FB3F"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Related Documents</w:t>
      </w:r>
      <w:r w:rsidRPr="00E80934">
        <w:rPr>
          <w:rFonts w:ascii="Times New Roman" w:eastAsia="Times New Roman" w:hAnsi="Times New Roman" w:cs="Times New Roman"/>
          <w:color w:val="000000"/>
          <w:sz w:val="20"/>
          <w:szCs w:val="20"/>
          <w:lang w:val="en-GB"/>
        </w:rPr>
        <w:t xml:space="preserve">: </w:t>
      </w:r>
      <w:hyperlink r:id="rId12" w:history="1">
        <w:r w:rsidRPr="00E80934">
          <w:rPr>
            <w:rFonts w:ascii="Times New Roman" w:eastAsia="Times New Roman" w:hAnsi="Times New Roman" w:cs="Times New Roman"/>
            <w:color w:val="467886"/>
            <w:sz w:val="20"/>
            <w:szCs w:val="20"/>
            <w:u w:val="single"/>
            <w:lang w:val="en-GB"/>
          </w:rPr>
          <w:t>https://napcore.eu/activity-wg2-interoperability-and-level-of-service-of-naps/</w:t>
        </w:r>
      </w:hyperlink>
    </w:p>
    <w:p w14:paraId="4C307E85"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Communications Requirements ===</w:t>
      </w:r>
    </w:p>
    <w:p w14:paraId="7B729DF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Data size and interval and maximum delay varies by the type of the data, </w:t>
      </w:r>
      <w:r w:rsidRPr="00E80934">
        <w:rPr>
          <w:rFonts w:ascii="Times New Roman" w:eastAsia="Times New Roman" w:hAnsi="Times New Roman" w:cs="Times New Roman"/>
          <w:b/>
          <w:color w:val="000000"/>
          <w:sz w:val="20"/>
          <w:szCs w:val="20"/>
          <w:lang w:val="en-GB"/>
        </w:rPr>
        <w:t>see Machine Data Provision Interface</w:t>
      </w:r>
      <w:r w:rsidRPr="00E80934">
        <w:rPr>
          <w:rFonts w:ascii="Times New Roman" w:eastAsia="Times New Roman" w:hAnsi="Times New Roman" w:cs="Times New Roman"/>
          <w:color w:val="000000"/>
          <w:sz w:val="20"/>
          <w:szCs w:val="20"/>
          <w:lang w:val="en-GB"/>
        </w:rPr>
        <w:t>.</w:t>
      </w:r>
    </w:p>
    <w:p w14:paraId="7722EAE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For Content Consumer access it is expected that this is mostly used for </w:t>
      </w:r>
      <w:r w:rsidRPr="00E80934">
        <w:rPr>
          <w:rFonts w:ascii="Times New Roman" w:eastAsia="Times New Roman" w:hAnsi="Times New Roman" w:cs="Times New Roman"/>
          <w:color w:val="000000"/>
          <w:sz w:val="20"/>
          <w:szCs w:val="20"/>
          <w:u w:val="single"/>
          <w:lang w:val="en-GB"/>
        </w:rPr>
        <w:t>static data</w:t>
      </w:r>
      <w:r w:rsidRPr="00E80934">
        <w:rPr>
          <w:rFonts w:ascii="Times New Roman" w:eastAsia="Times New Roman" w:hAnsi="Times New Roman" w:cs="Times New Roman"/>
          <w:color w:val="000000"/>
          <w:sz w:val="20"/>
          <w:szCs w:val="20"/>
          <w:lang w:val="en-GB"/>
        </w:rPr>
        <w:t xml:space="preserve">, other data are just sampled by the CC and then a subscription is set up via machine interface. To maximize efficiency data should be compressed (gzip). </w:t>
      </w:r>
    </w:p>
    <w:tbl>
      <w:tblPr>
        <w:tblW w:w="9958" w:type="dxa"/>
        <w:tblInd w:w="-38" w:type="dxa"/>
        <w:tblLayout w:type="fixed"/>
        <w:tblCellMar>
          <w:left w:w="70" w:type="dxa"/>
          <w:right w:w="70" w:type="dxa"/>
        </w:tblCellMar>
        <w:tblLook w:val="04A0" w:firstRow="1" w:lastRow="0" w:firstColumn="1" w:lastColumn="0" w:noHBand="0" w:noVBand="1"/>
      </w:tblPr>
      <w:tblGrid>
        <w:gridCol w:w="1241"/>
        <w:gridCol w:w="1349"/>
        <w:gridCol w:w="1913"/>
        <w:gridCol w:w="1559"/>
        <w:gridCol w:w="1417"/>
        <w:gridCol w:w="1418"/>
        <w:gridCol w:w="1061"/>
      </w:tblGrid>
      <w:tr w:rsidR="00FB03A6" w:rsidRPr="00E80934" w14:paraId="6EB00319" w14:textId="77777777">
        <w:tc>
          <w:tcPr>
            <w:tcW w:w="1241"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19AF94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PDF</w:t>
            </w:r>
          </w:p>
        </w:tc>
        <w:tc>
          <w:tcPr>
            <w:tcW w:w="1349"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015A3D1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FDFs</w:t>
            </w:r>
          </w:p>
        </w:tc>
        <w:tc>
          <w:tcPr>
            <w:tcW w:w="1913"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7DE741F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Data type</w:t>
            </w:r>
          </w:p>
        </w:tc>
        <w:tc>
          <w:tcPr>
            <w:tcW w:w="1559"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2BDACF6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Max Bytes / </w:t>
            </w:r>
            <w:r w:rsidRPr="00E80934">
              <w:rPr>
                <w:rFonts w:ascii="Times New Roman" w:eastAsia="Times New Roman" w:hAnsi="Times New Roman" w:cs="Times New Roman"/>
                <w:color w:val="000000"/>
                <w:sz w:val="20"/>
                <w:szCs w:val="20"/>
                <w:lang w:val="en-GB"/>
              </w:rPr>
              <w:lastRenderedPageBreak/>
              <w:t>message</w:t>
            </w:r>
          </w:p>
        </w:tc>
        <w:tc>
          <w:tcPr>
            <w:tcW w:w="1417"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0452FDEF"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lastRenderedPageBreak/>
              <w:t xml:space="preserve">Max Delay </w:t>
            </w:r>
            <w:r w:rsidRPr="00E80934">
              <w:rPr>
                <w:rFonts w:ascii="Times New Roman" w:eastAsia="Times New Roman" w:hAnsi="Times New Roman" w:cs="Times New Roman"/>
                <w:color w:val="000000"/>
                <w:sz w:val="20"/>
                <w:szCs w:val="20"/>
                <w:lang w:val="en-GB"/>
              </w:rPr>
              <w:lastRenderedPageBreak/>
              <w:t>(sec)</w:t>
            </w:r>
          </w:p>
        </w:tc>
        <w:tc>
          <w:tcPr>
            <w:tcW w:w="1418"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7EE45BB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lastRenderedPageBreak/>
              <w:t xml:space="preserve">Message </w:t>
            </w:r>
            <w:r w:rsidRPr="00E80934">
              <w:rPr>
                <w:rFonts w:ascii="Times New Roman" w:eastAsia="Times New Roman" w:hAnsi="Times New Roman" w:cs="Times New Roman"/>
                <w:color w:val="000000"/>
                <w:sz w:val="20"/>
                <w:szCs w:val="20"/>
                <w:lang w:val="en-GB"/>
              </w:rPr>
              <w:lastRenderedPageBreak/>
              <w:t>Interval (sec)</w:t>
            </w:r>
          </w:p>
        </w:tc>
        <w:tc>
          <w:tcPr>
            <w:tcW w:w="1061"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99E730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lastRenderedPageBreak/>
              <w:t xml:space="preserve">Security </w:t>
            </w:r>
            <w:r w:rsidRPr="00E80934">
              <w:rPr>
                <w:rFonts w:ascii="Times New Roman" w:eastAsia="Times New Roman" w:hAnsi="Times New Roman" w:cs="Times New Roman"/>
                <w:color w:val="000000"/>
                <w:sz w:val="20"/>
                <w:szCs w:val="20"/>
                <w:lang w:val="en-GB"/>
              </w:rPr>
              <w:lastRenderedPageBreak/>
              <w:t>level</w:t>
            </w:r>
          </w:p>
        </w:tc>
      </w:tr>
      <w:tr w:rsidR="00FB03A6" w:rsidRPr="00E80934" w14:paraId="037E6A4B" w14:textId="77777777">
        <w:tc>
          <w:tcPr>
            <w:tcW w:w="1241" w:type="dxa"/>
            <w:vMerge w:val="restart"/>
            <w:tcBorders>
              <w:top w:val="single" w:sz="12" w:space="0" w:color="auto"/>
              <w:left w:val="single" w:sz="12" w:space="0" w:color="auto"/>
              <w:bottom w:val="single" w:sz="4" w:space="0" w:color="auto"/>
              <w:right w:val="single" w:sz="2" w:space="0" w:color="auto"/>
            </w:tcBorders>
            <w:tcMar>
              <w:top w:w="0" w:type="dxa"/>
              <w:left w:w="108" w:type="dxa"/>
              <w:bottom w:w="0" w:type="dxa"/>
              <w:right w:w="108" w:type="dxa"/>
            </w:tcMar>
          </w:tcPr>
          <w:p w14:paraId="7173C652"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lastRenderedPageBreak/>
              <w:t>Data to Content Consumer</w:t>
            </w:r>
          </w:p>
        </w:tc>
        <w:tc>
          <w:tcPr>
            <w:tcW w:w="1349"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018C3BE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fnap.cc-data_request</w:t>
            </w:r>
          </w:p>
        </w:tc>
        <w:tc>
          <w:tcPr>
            <w:tcW w:w="1913"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7BE2564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Request + credentials</w:t>
            </w:r>
          </w:p>
        </w:tc>
        <w:tc>
          <w:tcPr>
            <w:tcW w:w="1559"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35156B7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w:t>
            </w:r>
          </w:p>
        </w:tc>
        <w:tc>
          <w:tcPr>
            <w:tcW w:w="1417"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11C9838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100 ms</w:t>
            </w:r>
          </w:p>
        </w:tc>
        <w:tc>
          <w:tcPr>
            <w:tcW w:w="1418"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7AC7F28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On request 5 min</w:t>
            </w:r>
          </w:p>
        </w:tc>
        <w:tc>
          <w:tcPr>
            <w:tcW w:w="1061" w:type="dxa"/>
            <w:tcBorders>
              <w:top w:val="single" w:sz="12" w:space="0" w:color="auto"/>
              <w:left w:val="single" w:sz="2" w:space="0" w:color="auto"/>
              <w:bottom w:val="single" w:sz="4" w:space="0" w:color="auto"/>
              <w:right w:val="single" w:sz="12" w:space="0" w:color="auto"/>
            </w:tcBorders>
            <w:tcMar>
              <w:top w:w="0" w:type="dxa"/>
              <w:left w:w="108" w:type="dxa"/>
              <w:bottom w:w="0" w:type="dxa"/>
              <w:right w:w="108" w:type="dxa"/>
            </w:tcMar>
          </w:tcPr>
          <w:p w14:paraId="63B074D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5B64F311" w14:textId="77777777">
        <w:tc>
          <w:tcPr>
            <w:tcW w:w="1241" w:type="dxa"/>
            <w:vMerge/>
            <w:tcBorders>
              <w:top w:val="single" w:sz="4" w:space="0" w:color="auto"/>
              <w:left w:val="single" w:sz="12" w:space="0" w:color="auto"/>
              <w:bottom w:val="single" w:sz="4" w:space="0" w:color="auto"/>
              <w:right w:val="single" w:sz="2" w:space="0" w:color="auto"/>
            </w:tcBorders>
            <w:tcMar>
              <w:top w:w="0" w:type="dxa"/>
              <w:left w:w="108" w:type="dxa"/>
              <w:bottom w:w="0" w:type="dxa"/>
              <w:right w:w="108" w:type="dxa"/>
            </w:tcMar>
          </w:tcPr>
          <w:p w14:paraId="23C07618" w14:textId="77777777" w:rsidR="00FB03A6" w:rsidRPr="00E80934" w:rsidRDefault="00FB03A6">
            <w:pPr>
              <w:spacing w:before="60" w:after="60"/>
              <w:rPr>
                <w:color w:val="000000"/>
                <w:sz w:val="20"/>
                <w:szCs w:val="20"/>
                <w:lang w:val="en-GB"/>
              </w:rPr>
            </w:pPr>
          </w:p>
        </w:tc>
        <w:tc>
          <w:tcPr>
            <w:tcW w:w="1349" w:type="dxa"/>
            <w:tcBorders>
              <w:top w:val="single" w:sz="2" w:space="0" w:color="auto"/>
              <w:left w:val="single" w:sz="2" w:space="0" w:color="auto"/>
              <w:bottom w:val="single" w:sz="4" w:space="0" w:color="auto"/>
              <w:right w:val="single" w:sz="2" w:space="0" w:color="auto"/>
            </w:tcBorders>
            <w:tcMar>
              <w:top w:w="0" w:type="dxa"/>
              <w:left w:w="108" w:type="dxa"/>
              <w:bottom w:w="0" w:type="dxa"/>
              <w:right w:w="108" w:type="dxa"/>
            </w:tcMar>
          </w:tcPr>
          <w:p w14:paraId="297F4F1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tnap.cc-data_response</w:t>
            </w:r>
          </w:p>
        </w:tc>
        <w:tc>
          <w:tcPr>
            <w:tcW w:w="1913"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1408D23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Response + data</w:t>
            </w:r>
          </w:p>
        </w:tc>
        <w:tc>
          <w:tcPr>
            <w:tcW w:w="1559"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31751A5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 + up to 2GB</w:t>
            </w:r>
          </w:p>
        </w:tc>
        <w:tc>
          <w:tcPr>
            <w:tcW w:w="1417"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7480425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5 minutes</w:t>
            </w:r>
          </w:p>
        </w:tc>
        <w:tc>
          <w:tcPr>
            <w:tcW w:w="1418"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777DC91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6 months</w:t>
            </w:r>
          </w:p>
        </w:tc>
        <w:tc>
          <w:tcPr>
            <w:tcW w:w="1061" w:type="dxa"/>
            <w:tcBorders>
              <w:top w:val="single" w:sz="4" w:space="0" w:color="auto"/>
              <w:left w:val="single" w:sz="2" w:space="0" w:color="auto"/>
              <w:bottom w:val="single" w:sz="2" w:space="0" w:color="auto"/>
              <w:right w:val="single" w:sz="12" w:space="0" w:color="auto"/>
            </w:tcBorders>
            <w:tcMar>
              <w:top w:w="0" w:type="dxa"/>
              <w:left w:w="108" w:type="dxa"/>
              <w:bottom w:w="0" w:type="dxa"/>
              <w:right w:w="108" w:type="dxa"/>
            </w:tcMar>
          </w:tcPr>
          <w:p w14:paraId="2F97535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Low</w:t>
            </w:r>
          </w:p>
        </w:tc>
      </w:tr>
      <w:tr w:rsidR="00FB03A6" w:rsidRPr="00E80934" w14:paraId="7C6CCDCE" w14:textId="77777777">
        <w:tc>
          <w:tcPr>
            <w:tcW w:w="2590"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4ACDB16F"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data rate for link</w:t>
            </w:r>
          </w:p>
        </w:tc>
        <w:tc>
          <w:tcPr>
            <w:tcW w:w="4889"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501CDC7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33 MB/sec * 5</w:t>
            </w:r>
            <w:r w:rsidRPr="00E80934">
              <w:rPr>
                <w:rFonts w:ascii="Times New Roman" w:eastAsia="Times New Roman" w:hAnsi="Times New Roman" w:cs="Times New Roman"/>
                <w:color w:val="000000"/>
                <w:sz w:val="20"/>
                <w:szCs w:val="20"/>
                <w:vertAlign w:val="superscript"/>
                <w:lang w:val="en-GB"/>
              </w:rPr>
              <w:t>a</w:t>
            </w:r>
            <w:r w:rsidRPr="00E80934">
              <w:rPr>
                <w:rFonts w:ascii="Times New Roman" w:eastAsia="Times New Roman" w:hAnsi="Times New Roman" w:cs="Times New Roman"/>
                <w:color w:val="000000"/>
                <w:sz w:val="20"/>
                <w:szCs w:val="20"/>
                <w:lang w:val="en-GB"/>
              </w:rPr>
              <w:t xml:space="preserve"> = 166 MB/sec</w:t>
            </w:r>
          </w:p>
        </w:tc>
        <w:tc>
          <w:tcPr>
            <w:tcW w:w="1418" w:type="dxa"/>
            <w:vMerge w:val="restart"/>
            <w:tcBorders>
              <w:top w:val="single" w:sz="12" w:space="0" w:color="auto"/>
              <w:left w:val="single" w:sz="12" w:space="0" w:color="auto"/>
              <w:bottom w:val="nil"/>
              <w:right w:val="single" w:sz="12" w:space="0" w:color="auto"/>
            </w:tcBorders>
            <w:tcMar>
              <w:top w:w="0" w:type="dxa"/>
              <w:left w:w="108" w:type="dxa"/>
              <w:bottom w:w="0" w:type="dxa"/>
              <w:right w:w="108" w:type="dxa"/>
            </w:tcMar>
          </w:tcPr>
          <w:p w14:paraId="7E43C08F" w14:textId="77777777" w:rsidR="00FB03A6" w:rsidRPr="00E80934" w:rsidRDefault="00FB03A6">
            <w:pPr>
              <w:spacing w:before="60" w:after="60"/>
              <w:rPr>
                <w:color w:val="000000"/>
                <w:sz w:val="20"/>
                <w:szCs w:val="20"/>
                <w:lang w:val="en-GB"/>
              </w:rPr>
            </w:pPr>
          </w:p>
        </w:tc>
        <w:tc>
          <w:tcPr>
            <w:tcW w:w="1061" w:type="dxa"/>
            <w:tcBorders>
              <w:top w:val="single" w:sz="2" w:space="0" w:color="auto"/>
              <w:left w:val="single" w:sz="12" w:space="0" w:color="auto"/>
              <w:bottom w:val="single" w:sz="12" w:space="0" w:color="auto"/>
              <w:right w:val="single" w:sz="12" w:space="0" w:color="auto"/>
            </w:tcBorders>
            <w:tcMar>
              <w:top w:w="0" w:type="dxa"/>
              <w:left w:w="108" w:type="dxa"/>
              <w:bottom w:w="0" w:type="dxa"/>
              <w:right w:w="108" w:type="dxa"/>
            </w:tcMar>
          </w:tcPr>
          <w:p w14:paraId="083F38A5"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6A627CD3" w14:textId="77777777">
        <w:tc>
          <w:tcPr>
            <w:tcW w:w="2590"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75205D0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Inter message gap</w:t>
            </w:r>
          </w:p>
        </w:tc>
        <w:tc>
          <w:tcPr>
            <w:tcW w:w="4889"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759EE0C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300 Seconds</w:t>
            </w:r>
          </w:p>
        </w:tc>
        <w:tc>
          <w:tcPr>
            <w:tcW w:w="1418" w:type="dxa"/>
            <w:vMerge/>
            <w:tcBorders>
              <w:top w:val="single" w:sz="12" w:space="0" w:color="auto"/>
              <w:left w:val="single" w:sz="12" w:space="0" w:color="auto"/>
              <w:bottom w:val="nil"/>
              <w:right w:val="nil"/>
            </w:tcBorders>
            <w:tcMar>
              <w:top w:w="0" w:type="dxa"/>
              <w:left w:w="108" w:type="dxa"/>
              <w:bottom w:w="0" w:type="dxa"/>
              <w:right w:w="108" w:type="dxa"/>
            </w:tcMar>
          </w:tcPr>
          <w:p w14:paraId="6B228537" w14:textId="77777777" w:rsidR="00FB03A6" w:rsidRPr="00E80934" w:rsidRDefault="00FB03A6">
            <w:pPr>
              <w:spacing w:before="60" w:after="60"/>
              <w:rPr>
                <w:color w:val="000000"/>
                <w:sz w:val="20"/>
                <w:szCs w:val="20"/>
                <w:lang w:val="en-GB"/>
              </w:rPr>
            </w:pPr>
          </w:p>
        </w:tc>
        <w:tc>
          <w:tcPr>
            <w:tcW w:w="1061" w:type="dxa"/>
            <w:tcBorders>
              <w:top w:val="single" w:sz="12" w:space="0" w:color="auto"/>
              <w:left w:val="nil"/>
              <w:bottom w:val="nil"/>
              <w:right w:val="nil"/>
            </w:tcBorders>
            <w:tcMar>
              <w:top w:w="0" w:type="dxa"/>
              <w:left w:w="108" w:type="dxa"/>
              <w:bottom w:w="0" w:type="dxa"/>
              <w:right w:w="108" w:type="dxa"/>
            </w:tcMar>
          </w:tcPr>
          <w:p w14:paraId="265D751C" w14:textId="77777777" w:rsidR="00FB03A6" w:rsidRPr="00E80934" w:rsidRDefault="00FB03A6">
            <w:pPr>
              <w:spacing w:before="60" w:after="60"/>
              <w:rPr>
                <w:color w:val="000000"/>
                <w:sz w:val="20"/>
                <w:szCs w:val="20"/>
                <w:lang w:val="en-GB"/>
              </w:rPr>
            </w:pPr>
          </w:p>
        </w:tc>
      </w:tr>
    </w:tbl>
    <w:p w14:paraId="5F5B99B2" w14:textId="77777777" w:rsidR="00FB03A6" w:rsidRPr="00E80934" w:rsidRDefault="00000000">
      <w:pPr>
        <w:spacing w:before="60" w:after="60"/>
        <w:rPr>
          <w:i/>
          <w:color w:val="000000"/>
          <w:sz w:val="20"/>
          <w:szCs w:val="20"/>
          <w:lang w:val="en-GB"/>
        </w:rPr>
      </w:pPr>
      <w:r w:rsidRPr="00E80934">
        <w:rPr>
          <w:rFonts w:ascii="Times New Roman" w:eastAsia="Times New Roman" w:hAnsi="Times New Roman" w:cs="Times New Roman"/>
          <w:i/>
          <w:color w:val="000000"/>
          <w:sz w:val="20"/>
          <w:szCs w:val="20"/>
          <w:vertAlign w:val="superscript"/>
          <w:lang w:val="en-GB"/>
        </w:rPr>
        <w:t xml:space="preserve">a </w:t>
      </w:r>
      <w:r w:rsidRPr="00E80934">
        <w:rPr>
          <w:rFonts w:ascii="Times New Roman" w:eastAsia="Times New Roman" w:hAnsi="Times New Roman" w:cs="Times New Roman"/>
          <w:i/>
          <w:color w:val="000000"/>
          <w:sz w:val="20"/>
          <w:szCs w:val="20"/>
          <w:lang w:val="en-GB"/>
        </w:rPr>
        <w:t>Multiple users must be expected to access NAP at the same time, for this the communication requirement analysis employ a safety value of 5, that multiplies computed maximum data rate for a link.</w:t>
      </w:r>
      <w:bookmarkEnd w:id="6"/>
    </w:p>
    <w:p w14:paraId="582422D8" w14:textId="77777777" w:rsidR="00FB03A6" w:rsidRPr="00E80934" w:rsidRDefault="00000000">
      <w:pPr>
        <w:pStyle w:val="Nadpis3"/>
        <w:rPr>
          <w:lang w:val="en-GB"/>
        </w:rPr>
      </w:pPr>
      <w:bookmarkStart w:id="7" w:name="BKM_572A0DDD_F3CD_426F_B920_5E8E986DFC0C"/>
      <w:r w:rsidRPr="00E80934">
        <w:rPr>
          <w:lang w:val="en-GB"/>
        </w:rPr>
        <w:t>Content Consumer Management</w:t>
      </w:r>
    </w:p>
    <w:p w14:paraId="7D59A8DC" w14:textId="77777777" w:rsidR="00FB03A6" w:rsidRPr="00E80934" w:rsidRDefault="00000000">
      <w:pPr>
        <w:spacing w:before="60" w:after="60"/>
        <w:jc w:val="right"/>
        <w:rPr>
          <w:color w:val="000000"/>
          <w:sz w:val="20"/>
          <w:szCs w:val="20"/>
          <w:lang w:val="en-GB"/>
        </w:rPr>
      </w:pPr>
      <w:r w:rsidRPr="00E80934">
        <w:rPr>
          <w:rFonts w:ascii="Times New Roman" w:eastAsia="Times New Roman" w:hAnsi="Times New Roman" w:cs="Times New Roman"/>
          <w:i/>
          <w:color w:val="808080"/>
          <w:sz w:val="20"/>
          <w:szCs w:val="20"/>
          <w:lang w:val="en-GB"/>
        </w:rPr>
        <w:t>Date Modified: 13.06.2025 18:33:05, GUID: {572A0DDD-F3CD-426f-B920-5E8E986DFC0C}</w:t>
      </w:r>
    </w:p>
    <w:p w14:paraId="73AFEB7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 xml:space="preserve">Identification: </w:t>
      </w:r>
      <w:r w:rsidRPr="00E80934">
        <w:rPr>
          <w:rFonts w:ascii="Times New Roman" w:eastAsia="Times New Roman" w:hAnsi="Times New Roman" w:cs="Times New Roman"/>
          <w:color w:val="000000"/>
          <w:sz w:val="20"/>
          <w:szCs w:val="20"/>
          <w:lang w:val="en-GB"/>
        </w:rPr>
        <w:t>CC-UMM; Content Consumer - User Management Module</w:t>
      </w:r>
    </w:p>
    <w:p w14:paraId="3EE8411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Type</w:t>
      </w:r>
      <w:r w:rsidRPr="00E80934">
        <w:rPr>
          <w:rFonts w:ascii="Times New Roman" w:eastAsia="Times New Roman" w:hAnsi="Times New Roman" w:cs="Times New Roman"/>
          <w:color w:val="000000"/>
          <w:sz w:val="20"/>
          <w:szCs w:val="20"/>
          <w:lang w:val="en-GB"/>
        </w:rPr>
        <w:t xml:space="preserve">: User interface </w:t>
      </w:r>
    </w:p>
    <w:p w14:paraId="6F14FC1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 xml:space="preserve">Description: </w:t>
      </w:r>
      <w:r w:rsidRPr="00E80934">
        <w:rPr>
          <w:rFonts w:ascii="Times New Roman" w:eastAsia="Times New Roman" w:hAnsi="Times New Roman" w:cs="Times New Roman"/>
          <w:color w:val="000000"/>
          <w:sz w:val="20"/>
          <w:szCs w:val="20"/>
          <w:lang w:val="en-GB"/>
        </w:rPr>
        <w:t xml:space="preserve">This interface enables content consumer to access NAP to change and modify account details including potential machine accounts. The Content Consumer registration is voluntary and at minimum NAP metadata shall be accessible without user registration. The Interface is a web-based application which is supposed to be a part of the NAP web page. The authorised person should be able to access this application through all possible browsers / devices and the graphical interface should at least support the local language. </w:t>
      </w:r>
    </w:p>
    <w:p w14:paraId="13190E0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Related Documents</w:t>
      </w:r>
      <w:r w:rsidRPr="00E80934">
        <w:rPr>
          <w:rFonts w:ascii="Times New Roman" w:eastAsia="Times New Roman" w:hAnsi="Times New Roman" w:cs="Times New Roman"/>
          <w:color w:val="000000"/>
          <w:sz w:val="20"/>
          <w:szCs w:val="20"/>
          <w:lang w:val="en-GB"/>
        </w:rPr>
        <w:t xml:space="preserve">: </w:t>
      </w:r>
      <w:hyperlink r:id="rId13" w:history="1">
        <w:r w:rsidRPr="00E80934">
          <w:rPr>
            <w:rFonts w:ascii="Times New Roman" w:eastAsia="Times New Roman" w:hAnsi="Times New Roman" w:cs="Times New Roman"/>
            <w:color w:val="467886"/>
            <w:sz w:val="20"/>
            <w:szCs w:val="20"/>
            <w:u w:val="single"/>
            <w:lang w:val="en-GB"/>
          </w:rPr>
          <w:t>https://napcore.eu/activity-wg2-interoperability-and-level-of-service-of-naps/</w:t>
        </w:r>
      </w:hyperlink>
      <w:r w:rsidRPr="00E80934">
        <w:rPr>
          <w:rFonts w:ascii="Times New Roman" w:eastAsia="Times New Roman" w:hAnsi="Times New Roman" w:cs="Times New Roman"/>
          <w:color w:val="000000"/>
          <w:sz w:val="20"/>
          <w:szCs w:val="20"/>
          <w:lang w:val="en-GB"/>
        </w:rPr>
        <w:t xml:space="preserve"> </w:t>
      </w:r>
    </w:p>
    <w:p w14:paraId="433BD13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Communications Requirements ===</w:t>
      </w:r>
    </w:p>
    <w:p w14:paraId="68D657C3"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Data size may vary based on what is the content consumer provides for the registration, if these are some documents then the size could be up to 1 MB. Message intervals hint the resolution date of the request and max delay the time of the system to confirm that the request has been received.</w:t>
      </w:r>
    </w:p>
    <w:tbl>
      <w:tblPr>
        <w:tblW w:w="9958" w:type="dxa"/>
        <w:tblInd w:w="-38" w:type="dxa"/>
        <w:tblLayout w:type="fixed"/>
        <w:tblCellMar>
          <w:left w:w="70" w:type="dxa"/>
          <w:right w:w="70" w:type="dxa"/>
        </w:tblCellMar>
        <w:tblLook w:val="04A0" w:firstRow="1" w:lastRow="0" w:firstColumn="1" w:lastColumn="0" w:noHBand="0" w:noVBand="1"/>
      </w:tblPr>
      <w:tblGrid>
        <w:gridCol w:w="1327"/>
        <w:gridCol w:w="2203"/>
        <w:gridCol w:w="1938"/>
        <w:gridCol w:w="1226"/>
        <w:gridCol w:w="1120"/>
        <w:gridCol w:w="1167"/>
        <w:gridCol w:w="977"/>
      </w:tblGrid>
      <w:tr w:rsidR="00FB03A6" w:rsidRPr="00E80934" w14:paraId="584EF4F9" w14:textId="77777777">
        <w:tc>
          <w:tcPr>
            <w:tcW w:w="1327"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01F1CEC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PDF</w:t>
            </w:r>
          </w:p>
        </w:tc>
        <w:tc>
          <w:tcPr>
            <w:tcW w:w="2203"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349744B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FDFs</w:t>
            </w:r>
          </w:p>
        </w:tc>
        <w:tc>
          <w:tcPr>
            <w:tcW w:w="1938"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2A34342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Data type</w:t>
            </w:r>
          </w:p>
        </w:tc>
        <w:tc>
          <w:tcPr>
            <w:tcW w:w="1226"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2FC220A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Bytes / message</w:t>
            </w:r>
          </w:p>
        </w:tc>
        <w:tc>
          <w:tcPr>
            <w:tcW w:w="1120"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456A6D25"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Delay (sec)</w:t>
            </w:r>
          </w:p>
        </w:tc>
        <w:tc>
          <w:tcPr>
            <w:tcW w:w="1167"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EEA082C"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Message Interval (sec)</w:t>
            </w:r>
          </w:p>
        </w:tc>
        <w:tc>
          <w:tcPr>
            <w:tcW w:w="977"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34850C3"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Security level</w:t>
            </w:r>
          </w:p>
        </w:tc>
      </w:tr>
      <w:tr w:rsidR="00FB03A6" w:rsidRPr="00E80934" w14:paraId="5037B320" w14:textId="77777777">
        <w:tc>
          <w:tcPr>
            <w:tcW w:w="1327" w:type="dxa"/>
            <w:vMerge w:val="restart"/>
            <w:tcBorders>
              <w:top w:val="single" w:sz="12" w:space="0" w:color="auto"/>
              <w:left w:val="single" w:sz="12" w:space="0" w:color="auto"/>
              <w:bottom w:val="single" w:sz="4" w:space="0" w:color="auto"/>
              <w:right w:val="single" w:sz="2" w:space="0" w:color="auto"/>
            </w:tcBorders>
            <w:tcMar>
              <w:top w:w="0" w:type="dxa"/>
              <w:left w:w="108" w:type="dxa"/>
              <w:bottom w:w="0" w:type="dxa"/>
              <w:right w:w="108" w:type="dxa"/>
            </w:tcMar>
          </w:tcPr>
          <w:p w14:paraId="6818CDC5"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Content Consumer Authorization and Registration</w:t>
            </w:r>
          </w:p>
        </w:tc>
        <w:tc>
          <w:tcPr>
            <w:tcW w:w="2203"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1A9AEC3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fnap.cc-registration_request</w:t>
            </w:r>
          </w:p>
        </w:tc>
        <w:tc>
          <w:tcPr>
            <w:tcW w:w="1938"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4463BD5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Request + data + (credentials)</w:t>
            </w:r>
          </w:p>
        </w:tc>
        <w:tc>
          <w:tcPr>
            <w:tcW w:w="1226"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416271A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 + up to 1 MB</w:t>
            </w:r>
          </w:p>
        </w:tc>
        <w:tc>
          <w:tcPr>
            <w:tcW w:w="1120"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78AF6B2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30 s</w:t>
            </w:r>
          </w:p>
        </w:tc>
        <w:tc>
          <w:tcPr>
            <w:tcW w:w="1167"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7CAEED0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On request </w:t>
            </w:r>
          </w:p>
        </w:tc>
        <w:tc>
          <w:tcPr>
            <w:tcW w:w="977" w:type="dxa"/>
            <w:tcBorders>
              <w:top w:val="single" w:sz="12" w:space="0" w:color="auto"/>
              <w:left w:val="single" w:sz="2" w:space="0" w:color="auto"/>
              <w:bottom w:val="single" w:sz="4" w:space="0" w:color="auto"/>
              <w:right w:val="single" w:sz="12" w:space="0" w:color="auto"/>
            </w:tcBorders>
            <w:tcMar>
              <w:top w:w="0" w:type="dxa"/>
              <w:left w:w="108" w:type="dxa"/>
              <w:bottom w:w="0" w:type="dxa"/>
              <w:right w:w="108" w:type="dxa"/>
            </w:tcMar>
          </w:tcPr>
          <w:p w14:paraId="5DC7ACA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0199507A" w14:textId="77777777">
        <w:tc>
          <w:tcPr>
            <w:tcW w:w="1327" w:type="dxa"/>
            <w:vMerge/>
            <w:tcBorders>
              <w:top w:val="single" w:sz="4" w:space="0" w:color="auto"/>
              <w:left w:val="single" w:sz="12" w:space="0" w:color="auto"/>
              <w:bottom w:val="single" w:sz="12" w:space="0" w:color="auto"/>
              <w:right w:val="single" w:sz="2" w:space="0" w:color="auto"/>
            </w:tcBorders>
            <w:tcMar>
              <w:top w:w="0" w:type="dxa"/>
              <w:left w:w="108" w:type="dxa"/>
              <w:bottom w:w="0" w:type="dxa"/>
              <w:right w:w="108" w:type="dxa"/>
            </w:tcMar>
          </w:tcPr>
          <w:p w14:paraId="03DFA367" w14:textId="77777777" w:rsidR="00FB03A6" w:rsidRPr="00E80934" w:rsidRDefault="00FB03A6">
            <w:pPr>
              <w:spacing w:before="60" w:after="60"/>
              <w:rPr>
                <w:color w:val="000000"/>
                <w:sz w:val="20"/>
                <w:szCs w:val="20"/>
                <w:lang w:val="en-GB"/>
              </w:rPr>
            </w:pPr>
          </w:p>
        </w:tc>
        <w:tc>
          <w:tcPr>
            <w:tcW w:w="2203"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358C528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tnap.cc-registration_response</w:t>
            </w:r>
          </w:p>
        </w:tc>
        <w:tc>
          <w:tcPr>
            <w:tcW w:w="1938"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6347C48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Response</w:t>
            </w:r>
          </w:p>
        </w:tc>
        <w:tc>
          <w:tcPr>
            <w:tcW w:w="1226"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534BA96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1 kB + </w:t>
            </w:r>
          </w:p>
        </w:tc>
        <w:tc>
          <w:tcPr>
            <w:tcW w:w="1120"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18AE313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60 s</w:t>
            </w:r>
          </w:p>
        </w:tc>
        <w:tc>
          <w:tcPr>
            <w:tcW w:w="1167"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6DA2637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day</w:t>
            </w:r>
          </w:p>
        </w:tc>
        <w:tc>
          <w:tcPr>
            <w:tcW w:w="977" w:type="dxa"/>
            <w:tcBorders>
              <w:top w:val="single" w:sz="4" w:space="0" w:color="auto"/>
              <w:left w:val="single" w:sz="2" w:space="0" w:color="auto"/>
              <w:bottom w:val="single" w:sz="2" w:space="0" w:color="auto"/>
              <w:right w:val="single" w:sz="12" w:space="0" w:color="auto"/>
            </w:tcBorders>
            <w:tcMar>
              <w:top w:w="0" w:type="dxa"/>
              <w:left w:w="108" w:type="dxa"/>
              <w:bottom w:w="0" w:type="dxa"/>
              <w:right w:w="108" w:type="dxa"/>
            </w:tcMar>
          </w:tcPr>
          <w:p w14:paraId="09CFBD2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58DBFC68" w14:textId="77777777">
        <w:tc>
          <w:tcPr>
            <w:tcW w:w="3530"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71B105B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data rate for link</w:t>
            </w:r>
          </w:p>
        </w:tc>
        <w:tc>
          <w:tcPr>
            <w:tcW w:w="4284"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2F358D42"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1/30 MB/sec * 3</w:t>
            </w:r>
            <w:r w:rsidRPr="00E80934">
              <w:rPr>
                <w:rFonts w:ascii="Times New Roman" w:eastAsia="Times New Roman" w:hAnsi="Times New Roman" w:cs="Times New Roman"/>
                <w:color w:val="000000"/>
                <w:sz w:val="20"/>
                <w:szCs w:val="20"/>
                <w:vertAlign w:val="superscript"/>
                <w:lang w:val="en-GB"/>
              </w:rPr>
              <w:t>a</w:t>
            </w:r>
            <w:r w:rsidRPr="00E80934">
              <w:rPr>
                <w:rFonts w:ascii="Times New Roman" w:eastAsia="Times New Roman" w:hAnsi="Times New Roman" w:cs="Times New Roman"/>
                <w:color w:val="000000"/>
                <w:sz w:val="20"/>
                <w:szCs w:val="20"/>
                <w:lang w:val="en-GB"/>
              </w:rPr>
              <w:t xml:space="preserve"> = 0,1 MB/sec</w:t>
            </w:r>
          </w:p>
        </w:tc>
        <w:tc>
          <w:tcPr>
            <w:tcW w:w="1167" w:type="dxa"/>
            <w:vMerge w:val="restart"/>
            <w:tcBorders>
              <w:top w:val="single" w:sz="12" w:space="0" w:color="auto"/>
              <w:left w:val="single" w:sz="12" w:space="0" w:color="auto"/>
              <w:bottom w:val="nil"/>
              <w:right w:val="single" w:sz="12" w:space="0" w:color="auto"/>
            </w:tcBorders>
            <w:tcMar>
              <w:top w:w="0" w:type="dxa"/>
              <w:left w:w="108" w:type="dxa"/>
              <w:bottom w:w="0" w:type="dxa"/>
              <w:right w:w="108" w:type="dxa"/>
            </w:tcMar>
          </w:tcPr>
          <w:p w14:paraId="3478F684" w14:textId="77777777" w:rsidR="00FB03A6" w:rsidRPr="00E80934" w:rsidRDefault="00FB03A6">
            <w:pPr>
              <w:spacing w:before="60" w:after="60"/>
              <w:rPr>
                <w:color w:val="000000"/>
                <w:sz w:val="20"/>
                <w:szCs w:val="20"/>
                <w:lang w:val="en-GB"/>
              </w:rPr>
            </w:pPr>
          </w:p>
        </w:tc>
        <w:tc>
          <w:tcPr>
            <w:tcW w:w="977" w:type="dxa"/>
            <w:tcBorders>
              <w:top w:val="single" w:sz="2" w:space="0" w:color="auto"/>
              <w:left w:val="single" w:sz="12" w:space="0" w:color="auto"/>
              <w:bottom w:val="single" w:sz="12" w:space="0" w:color="auto"/>
              <w:right w:val="single" w:sz="12" w:space="0" w:color="auto"/>
            </w:tcBorders>
            <w:tcMar>
              <w:top w:w="0" w:type="dxa"/>
              <w:left w:w="108" w:type="dxa"/>
              <w:bottom w:w="0" w:type="dxa"/>
              <w:right w:w="108" w:type="dxa"/>
            </w:tcMar>
          </w:tcPr>
          <w:p w14:paraId="1F96021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314837EF" w14:textId="77777777">
        <w:tc>
          <w:tcPr>
            <w:tcW w:w="3530"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0A6F14E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Inter message gap</w:t>
            </w:r>
          </w:p>
        </w:tc>
        <w:tc>
          <w:tcPr>
            <w:tcW w:w="4284"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628088D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Not relevant</w:t>
            </w:r>
          </w:p>
        </w:tc>
        <w:tc>
          <w:tcPr>
            <w:tcW w:w="1167" w:type="dxa"/>
            <w:vMerge/>
            <w:tcBorders>
              <w:top w:val="single" w:sz="12" w:space="0" w:color="auto"/>
              <w:left w:val="single" w:sz="12" w:space="0" w:color="auto"/>
              <w:bottom w:val="nil"/>
              <w:right w:val="nil"/>
            </w:tcBorders>
            <w:tcMar>
              <w:top w:w="0" w:type="dxa"/>
              <w:left w:w="108" w:type="dxa"/>
              <w:bottom w:w="0" w:type="dxa"/>
              <w:right w:w="108" w:type="dxa"/>
            </w:tcMar>
          </w:tcPr>
          <w:p w14:paraId="780EE4DD" w14:textId="77777777" w:rsidR="00FB03A6" w:rsidRPr="00E80934" w:rsidRDefault="00FB03A6">
            <w:pPr>
              <w:spacing w:before="60" w:after="60"/>
              <w:rPr>
                <w:color w:val="000000"/>
                <w:sz w:val="20"/>
                <w:szCs w:val="20"/>
                <w:lang w:val="en-GB"/>
              </w:rPr>
            </w:pPr>
          </w:p>
        </w:tc>
        <w:tc>
          <w:tcPr>
            <w:tcW w:w="977" w:type="dxa"/>
            <w:tcBorders>
              <w:top w:val="single" w:sz="12" w:space="0" w:color="auto"/>
              <w:left w:val="nil"/>
              <w:bottom w:val="nil"/>
              <w:right w:val="nil"/>
            </w:tcBorders>
            <w:tcMar>
              <w:top w:w="0" w:type="dxa"/>
              <w:left w:w="108" w:type="dxa"/>
              <w:bottom w:w="0" w:type="dxa"/>
              <w:right w:w="108" w:type="dxa"/>
            </w:tcMar>
          </w:tcPr>
          <w:p w14:paraId="6E6EF209" w14:textId="77777777" w:rsidR="00FB03A6" w:rsidRPr="00E80934" w:rsidRDefault="00FB03A6">
            <w:pPr>
              <w:spacing w:before="60" w:after="60"/>
              <w:rPr>
                <w:color w:val="000000"/>
                <w:sz w:val="20"/>
                <w:szCs w:val="20"/>
                <w:lang w:val="en-GB"/>
              </w:rPr>
            </w:pPr>
          </w:p>
        </w:tc>
      </w:tr>
    </w:tbl>
    <w:p w14:paraId="3A969E9F" w14:textId="77777777" w:rsidR="00FB03A6" w:rsidRPr="00E80934" w:rsidRDefault="00000000">
      <w:pPr>
        <w:spacing w:before="60" w:after="60"/>
        <w:rPr>
          <w:i/>
          <w:color w:val="000000"/>
          <w:sz w:val="20"/>
          <w:szCs w:val="20"/>
          <w:lang w:val="en-GB"/>
        </w:rPr>
      </w:pPr>
      <w:r w:rsidRPr="00E80934">
        <w:rPr>
          <w:rFonts w:ascii="Times New Roman" w:eastAsia="Times New Roman" w:hAnsi="Times New Roman" w:cs="Times New Roman"/>
          <w:i/>
          <w:color w:val="000000"/>
          <w:sz w:val="20"/>
          <w:szCs w:val="20"/>
          <w:vertAlign w:val="superscript"/>
          <w:lang w:val="en-GB"/>
        </w:rPr>
        <w:t xml:space="preserve">a </w:t>
      </w:r>
      <w:r w:rsidRPr="00E80934">
        <w:rPr>
          <w:rFonts w:ascii="Times New Roman" w:eastAsia="Times New Roman" w:hAnsi="Times New Roman" w:cs="Times New Roman"/>
          <w:i/>
          <w:color w:val="000000"/>
          <w:sz w:val="20"/>
          <w:szCs w:val="20"/>
          <w:lang w:val="en-GB"/>
        </w:rPr>
        <w:t>Multiple users must be expected to access NAP at the same time, for this the communication requirement analysis employ a safety value of 3, that multiplies computed maximum data rate for a link.</w:t>
      </w:r>
      <w:bookmarkEnd w:id="7"/>
    </w:p>
    <w:p w14:paraId="3F500896" w14:textId="77777777" w:rsidR="00FB03A6" w:rsidRPr="00E80934" w:rsidRDefault="00000000">
      <w:pPr>
        <w:pStyle w:val="Nadpis3"/>
        <w:rPr>
          <w:lang w:val="en-GB"/>
        </w:rPr>
      </w:pPr>
      <w:bookmarkStart w:id="8" w:name="BKM_ECF5445C_50A8_4CA3_8C86_50DB480DBD8C"/>
      <w:r w:rsidRPr="00E80934">
        <w:rPr>
          <w:lang w:val="en-GB"/>
        </w:rPr>
        <w:t>Content Consumer Metadata Access</w:t>
      </w:r>
    </w:p>
    <w:p w14:paraId="7C663FA0" w14:textId="77777777" w:rsidR="00FB03A6" w:rsidRPr="00E80934" w:rsidRDefault="00000000">
      <w:pPr>
        <w:spacing w:before="60" w:after="60"/>
        <w:jc w:val="right"/>
        <w:rPr>
          <w:color w:val="000000"/>
          <w:sz w:val="20"/>
          <w:szCs w:val="20"/>
          <w:lang w:val="en-GB"/>
        </w:rPr>
      </w:pPr>
      <w:r w:rsidRPr="00E80934">
        <w:rPr>
          <w:rFonts w:ascii="Times New Roman" w:eastAsia="Times New Roman" w:hAnsi="Times New Roman" w:cs="Times New Roman"/>
          <w:i/>
          <w:color w:val="808080"/>
          <w:sz w:val="20"/>
          <w:szCs w:val="20"/>
          <w:lang w:val="en-GB"/>
        </w:rPr>
        <w:t>Date Modified: 13.06.2025 18:33:52, GUID: {ECF5445C-50A8-4ca3-8C86-50DB480DBD8C}</w:t>
      </w:r>
    </w:p>
    <w:p w14:paraId="79A3D4D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Identification</w:t>
      </w:r>
      <w:r w:rsidRPr="00E80934">
        <w:rPr>
          <w:rFonts w:ascii="Times New Roman" w:eastAsia="Times New Roman" w:hAnsi="Times New Roman" w:cs="Times New Roman"/>
          <w:color w:val="000000"/>
          <w:sz w:val="20"/>
          <w:szCs w:val="20"/>
          <w:lang w:val="en-GB"/>
        </w:rPr>
        <w:t>: CC-mdMM; Content Consumer - Metadata Management Module</w:t>
      </w:r>
    </w:p>
    <w:p w14:paraId="1D29DFF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Type</w:t>
      </w:r>
      <w:r w:rsidRPr="00E80934">
        <w:rPr>
          <w:rFonts w:ascii="Times New Roman" w:eastAsia="Times New Roman" w:hAnsi="Times New Roman" w:cs="Times New Roman"/>
          <w:color w:val="000000"/>
          <w:sz w:val="20"/>
          <w:szCs w:val="20"/>
          <w:lang w:val="en-GB"/>
        </w:rPr>
        <w:t xml:space="preserve">: User interface </w:t>
      </w:r>
    </w:p>
    <w:p w14:paraId="6A8159FF"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 xml:space="preserve">Description: </w:t>
      </w:r>
      <w:r w:rsidRPr="00E80934">
        <w:rPr>
          <w:rFonts w:ascii="Times New Roman" w:eastAsia="Times New Roman" w:hAnsi="Times New Roman" w:cs="Times New Roman"/>
          <w:color w:val="000000"/>
          <w:sz w:val="20"/>
          <w:szCs w:val="20"/>
          <w:lang w:val="en-GB"/>
        </w:rPr>
        <w:t>This interface is used by content consumer to search the NAP for data and metadata. User selects data he/she has access to in the web interface and downloads them to his/her workstation. The Interface shall be a web-based application that any NAP CC could access. It should support all common web browsing tools / devices. It should have a graphical interface which at least support the local language and should support metadata standard mobilityDCAT-AP</w:t>
      </w:r>
    </w:p>
    <w:p w14:paraId="7F667AF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Related Documents</w:t>
      </w:r>
      <w:r w:rsidRPr="00E80934">
        <w:rPr>
          <w:rFonts w:ascii="Times New Roman" w:eastAsia="Times New Roman" w:hAnsi="Times New Roman" w:cs="Times New Roman"/>
          <w:color w:val="000000"/>
          <w:sz w:val="20"/>
          <w:szCs w:val="20"/>
          <w:lang w:val="en-GB"/>
        </w:rPr>
        <w:t>: ---</w:t>
      </w:r>
    </w:p>
    <w:p w14:paraId="1988C5E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Communications Requirements ===</w:t>
      </w:r>
    </w:p>
    <w:p w14:paraId="2F1C025C"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Data size may vary based on what is requested, usually only few catalogue records is requested at a time also hierarchically optimised, which accounts to 10 kB to 500 kB per request.</w:t>
      </w:r>
    </w:p>
    <w:tbl>
      <w:tblPr>
        <w:tblW w:w="9958" w:type="dxa"/>
        <w:tblInd w:w="-38" w:type="dxa"/>
        <w:tblLayout w:type="fixed"/>
        <w:tblCellMar>
          <w:left w:w="70" w:type="dxa"/>
          <w:right w:w="70" w:type="dxa"/>
        </w:tblCellMar>
        <w:tblLook w:val="04A0" w:firstRow="1" w:lastRow="0" w:firstColumn="1" w:lastColumn="0" w:noHBand="0" w:noVBand="1"/>
      </w:tblPr>
      <w:tblGrid>
        <w:gridCol w:w="1148"/>
        <w:gridCol w:w="2227"/>
        <w:gridCol w:w="2000"/>
        <w:gridCol w:w="1254"/>
        <w:gridCol w:w="1157"/>
        <w:gridCol w:w="1188"/>
        <w:gridCol w:w="984"/>
      </w:tblGrid>
      <w:tr w:rsidR="00FB03A6" w:rsidRPr="00E80934" w14:paraId="5153666F" w14:textId="77777777">
        <w:tc>
          <w:tcPr>
            <w:tcW w:w="1148"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6093510C"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lastRenderedPageBreak/>
              <w:t>PDF</w:t>
            </w:r>
          </w:p>
        </w:tc>
        <w:tc>
          <w:tcPr>
            <w:tcW w:w="2227"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0E991A1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FDFs</w:t>
            </w:r>
          </w:p>
        </w:tc>
        <w:tc>
          <w:tcPr>
            <w:tcW w:w="2000"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228AD14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Data type</w:t>
            </w:r>
          </w:p>
        </w:tc>
        <w:tc>
          <w:tcPr>
            <w:tcW w:w="1254"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428C54DC"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Bytes / message</w:t>
            </w:r>
          </w:p>
        </w:tc>
        <w:tc>
          <w:tcPr>
            <w:tcW w:w="1157"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CA0464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Delay (sec)</w:t>
            </w:r>
          </w:p>
        </w:tc>
        <w:tc>
          <w:tcPr>
            <w:tcW w:w="1188"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4BB3E64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Message Interval (sec)</w:t>
            </w:r>
          </w:p>
        </w:tc>
        <w:tc>
          <w:tcPr>
            <w:tcW w:w="984"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4F963A9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Security level</w:t>
            </w:r>
          </w:p>
        </w:tc>
      </w:tr>
      <w:tr w:rsidR="00FB03A6" w:rsidRPr="00E80934" w14:paraId="4018E0BB" w14:textId="77777777">
        <w:tc>
          <w:tcPr>
            <w:tcW w:w="1148" w:type="dxa"/>
            <w:vMerge w:val="restart"/>
            <w:tcBorders>
              <w:top w:val="single" w:sz="12" w:space="0" w:color="auto"/>
              <w:left w:val="single" w:sz="12" w:space="0" w:color="auto"/>
              <w:bottom w:val="single" w:sz="4" w:space="0" w:color="auto"/>
              <w:right w:val="single" w:sz="2" w:space="0" w:color="auto"/>
            </w:tcBorders>
            <w:tcMar>
              <w:top w:w="0" w:type="dxa"/>
              <w:left w:w="108" w:type="dxa"/>
              <w:bottom w:w="0" w:type="dxa"/>
              <w:right w:w="108" w:type="dxa"/>
            </w:tcMar>
          </w:tcPr>
          <w:p w14:paraId="078DA285"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Metadata to Content Consumer</w:t>
            </w:r>
          </w:p>
        </w:tc>
        <w:tc>
          <w:tcPr>
            <w:tcW w:w="2227"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5FA074E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fnap.cc-metadata_search_request</w:t>
            </w:r>
          </w:p>
        </w:tc>
        <w:tc>
          <w:tcPr>
            <w:tcW w:w="2000"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29B1785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Request + credentials</w:t>
            </w:r>
          </w:p>
        </w:tc>
        <w:tc>
          <w:tcPr>
            <w:tcW w:w="1254"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18619053"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w:t>
            </w:r>
          </w:p>
        </w:tc>
        <w:tc>
          <w:tcPr>
            <w:tcW w:w="1157"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71EA6BE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100 ms</w:t>
            </w:r>
          </w:p>
        </w:tc>
        <w:tc>
          <w:tcPr>
            <w:tcW w:w="1188"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493AA67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On request 5 min</w:t>
            </w:r>
          </w:p>
        </w:tc>
        <w:tc>
          <w:tcPr>
            <w:tcW w:w="984" w:type="dxa"/>
            <w:tcBorders>
              <w:top w:val="single" w:sz="12" w:space="0" w:color="auto"/>
              <w:left w:val="single" w:sz="2" w:space="0" w:color="auto"/>
              <w:bottom w:val="single" w:sz="4" w:space="0" w:color="auto"/>
              <w:right w:val="single" w:sz="12" w:space="0" w:color="auto"/>
            </w:tcBorders>
            <w:tcMar>
              <w:top w:w="0" w:type="dxa"/>
              <w:left w:w="108" w:type="dxa"/>
              <w:bottom w:w="0" w:type="dxa"/>
              <w:right w:w="108" w:type="dxa"/>
            </w:tcMar>
          </w:tcPr>
          <w:p w14:paraId="6A11989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0860C16C" w14:textId="77777777">
        <w:tc>
          <w:tcPr>
            <w:tcW w:w="1148" w:type="dxa"/>
            <w:vMerge/>
            <w:tcBorders>
              <w:top w:val="single" w:sz="4" w:space="0" w:color="auto"/>
              <w:left w:val="single" w:sz="12" w:space="0" w:color="auto"/>
              <w:bottom w:val="single" w:sz="12" w:space="0" w:color="auto"/>
              <w:right w:val="single" w:sz="2" w:space="0" w:color="auto"/>
            </w:tcBorders>
            <w:tcMar>
              <w:top w:w="0" w:type="dxa"/>
              <w:left w:w="108" w:type="dxa"/>
              <w:bottom w:w="0" w:type="dxa"/>
              <w:right w:w="108" w:type="dxa"/>
            </w:tcMar>
          </w:tcPr>
          <w:p w14:paraId="15723F07" w14:textId="77777777" w:rsidR="00FB03A6" w:rsidRPr="00E80934" w:rsidRDefault="00FB03A6">
            <w:pPr>
              <w:spacing w:before="60" w:after="60"/>
              <w:rPr>
                <w:color w:val="000000"/>
                <w:sz w:val="20"/>
                <w:szCs w:val="20"/>
                <w:lang w:val="en-GB"/>
              </w:rPr>
            </w:pPr>
          </w:p>
        </w:tc>
        <w:tc>
          <w:tcPr>
            <w:tcW w:w="2227"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5AE8A1E5"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tnap.cc-metadata_search_result</w:t>
            </w:r>
          </w:p>
        </w:tc>
        <w:tc>
          <w:tcPr>
            <w:tcW w:w="2000"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2997AA6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Response + metadata</w:t>
            </w:r>
          </w:p>
        </w:tc>
        <w:tc>
          <w:tcPr>
            <w:tcW w:w="1254"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3A72087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 + up to 500 kB</w:t>
            </w:r>
          </w:p>
        </w:tc>
        <w:tc>
          <w:tcPr>
            <w:tcW w:w="1157"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43BA9FA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500 ms</w:t>
            </w:r>
          </w:p>
        </w:tc>
        <w:tc>
          <w:tcPr>
            <w:tcW w:w="1188"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698BCA3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day</w:t>
            </w:r>
          </w:p>
        </w:tc>
        <w:tc>
          <w:tcPr>
            <w:tcW w:w="984" w:type="dxa"/>
            <w:tcBorders>
              <w:top w:val="single" w:sz="4" w:space="0" w:color="auto"/>
              <w:left w:val="single" w:sz="2" w:space="0" w:color="auto"/>
              <w:bottom w:val="single" w:sz="2" w:space="0" w:color="auto"/>
              <w:right w:val="single" w:sz="12" w:space="0" w:color="auto"/>
            </w:tcBorders>
            <w:tcMar>
              <w:top w:w="0" w:type="dxa"/>
              <w:left w:w="108" w:type="dxa"/>
              <w:bottom w:w="0" w:type="dxa"/>
              <w:right w:w="108" w:type="dxa"/>
            </w:tcMar>
          </w:tcPr>
          <w:p w14:paraId="32DAA10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Low</w:t>
            </w:r>
          </w:p>
        </w:tc>
      </w:tr>
      <w:tr w:rsidR="00FB03A6" w:rsidRPr="00E80934" w14:paraId="46F466B0" w14:textId="77777777">
        <w:tc>
          <w:tcPr>
            <w:tcW w:w="3375"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02E8F5F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data rate for link</w:t>
            </w:r>
          </w:p>
        </w:tc>
        <w:tc>
          <w:tcPr>
            <w:tcW w:w="4411"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3E310B9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MB/sec * 5</w:t>
            </w:r>
            <w:r w:rsidRPr="00E80934">
              <w:rPr>
                <w:rFonts w:ascii="Times New Roman" w:eastAsia="Times New Roman" w:hAnsi="Times New Roman" w:cs="Times New Roman"/>
                <w:color w:val="000000"/>
                <w:sz w:val="20"/>
                <w:szCs w:val="20"/>
                <w:vertAlign w:val="superscript"/>
                <w:lang w:val="en-GB"/>
              </w:rPr>
              <w:t>a</w:t>
            </w:r>
            <w:r w:rsidRPr="00E80934">
              <w:rPr>
                <w:rFonts w:ascii="Times New Roman" w:eastAsia="Times New Roman" w:hAnsi="Times New Roman" w:cs="Times New Roman"/>
                <w:color w:val="000000"/>
                <w:sz w:val="20"/>
                <w:szCs w:val="20"/>
                <w:lang w:val="en-GB"/>
              </w:rPr>
              <w:t xml:space="preserve"> = 5 MB/sec</w:t>
            </w:r>
          </w:p>
        </w:tc>
        <w:tc>
          <w:tcPr>
            <w:tcW w:w="1188" w:type="dxa"/>
            <w:vMerge w:val="restart"/>
            <w:tcBorders>
              <w:top w:val="single" w:sz="12" w:space="0" w:color="auto"/>
              <w:left w:val="single" w:sz="12" w:space="0" w:color="auto"/>
              <w:bottom w:val="nil"/>
              <w:right w:val="single" w:sz="12" w:space="0" w:color="auto"/>
            </w:tcBorders>
            <w:tcMar>
              <w:top w:w="0" w:type="dxa"/>
              <w:left w:w="108" w:type="dxa"/>
              <w:bottom w:w="0" w:type="dxa"/>
              <w:right w:w="108" w:type="dxa"/>
            </w:tcMar>
          </w:tcPr>
          <w:p w14:paraId="7A96EAFC" w14:textId="77777777" w:rsidR="00FB03A6" w:rsidRPr="00E80934" w:rsidRDefault="00FB03A6">
            <w:pPr>
              <w:spacing w:before="60" w:after="60"/>
              <w:rPr>
                <w:color w:val="000000"/>
                <w:sz w:val="20"/>
                <w:szCs w:val="20"/>
                <w:lang w:val="en-GB"/>
              </w:rPr>
            </w:pPr>
          </w:p>
        </w:tc>
        <w:tc>
          <w:tcPr>
            <w:tcW w:w="984" w:type="dxa"/>
            <w:tcBorders>
              <w:top w:val="single" w:sz="2" w:space="0" w:color="auto"/>
              <w:left w:val="single" w:sz="12" w:space="0" w:color="auto"/>
              <w:bottom w:val="single" w:sz="12" w:space="0" w:color="auto"/>
              <w:right w:val="single" w:sz="12" w:space="0" w:color="auto"/>
            </w:tcBorders>
            <w:tcMar>
              <w:top w:w="0" w:type="dxa"/>
              <w:left w:w="108" w:type="dxa"/>
              <w:bottom w:w="0" w:type="dxa"/>
              <w:right w:w="108" w:type="dxa"/>
            </w:tcMar>
          </w:tcPr>
          <w:p w14:paraId="0AC1C6C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69B41D10" w14:textId="77777777">
        <w:tc>
          <w:tcPr>
            <w:tcW w:w="3375"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29143AF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Inter message gap</w:t>
            </w:r>
          </w:p>
        </w:tc>
        <w:tc>
          <w:tcPr>
            <w:tcW w:w="4411"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0826E515"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300 Seconds</w:t>
            </w:r>
          </w:p>
        </w:tc>
        <w:tc>
          <w:tcPr>
            <w:tcW w:w="1188" w:type="dxa"/>
            <w:vMerge/>
            <w:tcBorders>
              <w:top w:val="single" w:sz="12" w:space="0" w:color="auto"/>
              <w:left w:val="single" w:sz="12" w:space="0" w:color="auto"/>
              <w:bottom w:val="nil"/>
              <w:right w:val="nil"/>
            </w:tcBorders>
            <w:tcMar>
              <w:top w:w="0" w:type="dxa"/>
              <w:left w:w="108" w:type="dxa"/>
              <w:bottom w:w="0" w:type="dxa"/>
              <w:right w:w="108" w:type="dxa"/>
            </w:tcMar>
          </w:tcPr>
          <w:p w14:paraId="572F17D1" w14:textId="77777777" w:rsidR="00FB03A6" w:rsidRPr="00E80934" w:rsidRDefault="00FB03A6">
            <w:pPr>
              <w:spacing w:before="60" w:after="60"/>
              <w:rPr>
                <w:color w:val="000000"/>
                <w:sz w:val="20"/>
                <w:szCs w:val="20"/>
                <w:lang w:val="en-GB"/>
              </w:rPr>
            </w:pPr>
          </w:p>
        </w:tc>
        <w:tc>
          <w:tcPr>
            <w:tcW w:w="984" w:type="dxa"/>
            <w:tcBorders>
              <w:top w:val="single" w:sz="12" w:space="0" w:color="auto"/>
              <w:left w:val="nil"/>
              <w:bottom w:val="nil"/>
              <w:right w:val="nil"/>
            </w:tcBorders>
            <w:tcMar>
              <w:top w:w="0" w:type="dxa"/>
              <w:left w:w="108" w:type="dxa"/>
              <w:bottom w:w="0" w:type="dxa"/>
              <w:right w:w="108" w:type="dxa"/>
            </w:tcMar>
          </w:tcPr>
          <w:p w14:paraId="44B187D0" w14:textId="77777777" w:rsidR="00FB03A6" w:rsidRPr="00E80934" w:rsidRDefault="00FB03A6">
            <w:pPr>
              <w:spacing w:before="60" w:after="60"/>
              <w:rPr>
                <w:color w:val="000000"/>
                <w:sz w:val="20"/>
                <w:szCs w:val="20"/>
                <w:lang w:val="en-GB"/>
              </w:rPr>
            </w:pPr>
          </w:p>
        </w:tc>
      </w:tr>
    </w:tbl>
    <w:p w14:paraId="3DCBDB3C" w14:textId="77777777" w:rsidR="00FB03A6" w:rsidRPr="00E80934" w:rsidRDefault="00000000">
      <w:pPr>
        <w:spacing w:before="60" w:after="60"/>
        <w:rPr>
          <w:i/>
          <w:color w:val="000000"/>
          <w:sz w:val="20"/>
          <w:szCs w:val="20"/>
          <w:lang w:val="en-GB"/>
        </w:rPr>
      </w:pPr>
      <w:r w:rsidRPr="00E80934">
        <w:rPr>
          <w:rFonts w:ascii="Times New Roman" w:eastAsia="Times New Roman" w:hAnsi="Times New Roman" w:cs="Times New Roman"/>
          <w:i/>
          <w:color w:val="000000"/>
          <w:sz w:val="20"/>
          <w:szCs w:val="20"/>
          <w:vertAlign w:val="superscript"/>
          <w:lang w:val="en-GB"/>
        </w:rPr>
        <w:t xml:space="preserve">a </w:t>
      </w:r>
      <w:r w:rsidRPr="00E80934">
        <w:rPr>
          <w:rFonts w:ascii="Times New Roman" w:eastAsia="Times New Roman" w:hAnsi="Times New Roman" w:cs="Times New Roman"/>
          <w:i/>
          <w:color w:val="000000"/>
          <w:sz w:val="20"/>
          <w:szCs w:val="20"/>
          <w:lang w:val="en-GB"/>
        </w:rPr>
        <w:t xml:space="preserve">Multiple users must be expected to access NAP at the same time, for this the communication requirement analysis employ a safety value of 5, that multiplies computed maximum data rate for a link. </w:t>
      </w:r>
      <w:bookmarkEnd w:id="8"/>
    </w:p>
    <w:p w14:paraId="50A66044" w14:textId="77777777" w:rsidR="00FB03A6" w:rsidRPr="00E80934" w:rsidRDefault="00FB03A6">
      <w:pPr>
        <w:rPr>
          <w:sz w:val="20"/>
          <w:szCs w:val="20"/>
          <w:lang w:val="en-GB"/>
        </w:rPr>
      </w:pPr>
    </w:p>
    <w:p w14:paraId="19C7F7E2" w14:textId="77777777" w:rsidR="00FB03A6" w:rsidRPr="00E80934" w:rsidRDefault="00000000">
      <w:pPr>
        <w:pStyle w:val="Nadpis3"/>
        <w:rPr>
          <w:lang w:val="en-GB"/>
        </w:rPr>
      </w:pPr>
      <w:bookmarkStart w:id="9" w:name="BKM_9D010BE5_6592_4E26_86F6_6D16140A0A39"/>
      <w:r w:rsidRPr="00E80934">
        <w:rPr>
          <w:lang w:val="en-GB"/>
        </w:rPr>
        <w:t>Content Consumer Support</w:t>
      </w:r>
    </w:p>
    <w:p w14:paraId="277D5126" w14:textId="77777777" w:rsidR="00FB03A6" w:rsidRPr="00E80934" w:rsidRDefault="00000000">
      <w:pPr>
        <w:spacing w:before="60" w:after="60"/>
        <w:jc w:val="right"/>
        <w:rPr>
          <w:color w:val="000000"/>
          <w:sz w:val="20"/>
          <w:szCs w:val="20"/>
          <w:lang w:val="en-GB"/>
        </w:rPr>
      </w:pPr>
      <w:r w:rsidRPr="00E80934">
        <w:rPr>
          <w:rFonts w:ascii="Times New Roman" w:eastAsia="Times New Roman" w:hAnsi="Times New Roman" w:cs="Times New Roman"/>
          <w:i/>
          <w:color w:val="808080"/>
          <w:sz w:val="20"/>
          <w:szCs w:val="20"/>
          <w:lang w:val="en-GB"/>
        </w:rPr>
        <w:t>Date Modified: 13.06.2025 18:34:03, GUID: {9D010BE5-6592-4e26-86F6-6D16140A0A39}</w:t>
      </w:r>
    </w:p>
    <w:p w14:paraId="0D9EF38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 xml:space="preserve">Identification: </w:t>
      </w:r>
      <w:r w:rsidRPr="00E80934">
        <w:rPr>
          <w:rFonts w:ascii="Times New Roman" w:eastAsia="Times New Roman" w:hAnsi="Times New Roman" w:cs="Times New Roman"/>
          <w:color w:val="000000"/>
          <w:sz w:val="20"/>
          <w:szCs w:val="20"/>
          <w:lang w:val="en-GB"/>
        </w:rPr>
        <w:t>CC-SM;</w:t>
      </w:r>
      <w:r w:rsidRPr="00E80934">
        <w:rPr>
          <w:rFonts w:ascii="Times New Roman" w:eastAsia="Times New Roman" w:hAnsi="Times New Roman" w:cs="Times New Roman"/>
          <w:b/>
          <w:color w:val="000000"/>
          <w:sz w:val="20"/>
          <w:szCs w:val="20"/>
          <w:lang w:val="en-GB"/>
        </w:rPr>
        <w:t xml:space="preserve"> </w:t>
      </w:r>
      <w:r w:rsidRPr="00E80934">
        <w:rPr>
          <w:rFonts w:ascii="Times New Roman" w:eastAsia="Times New Roman" w:hAnsi="Times New Roman" w:cs="Times New Roman"/>
          <w:color w:val="000000"/>
          <w:sz w:val="20"/>
          <w:szCs w:val="20"/>
          <w:lang w:val="en-GB"/>
        </w:rPr>
        <w:t>Content Consumer - Support Module</w:t>
      </w:r>
    </w:p>
    <w:p w14:paraId="25F22C6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Type</w:t>
      </w:r>
      <w:r w:rsidRPr="00E80934">
        <w:rPr>
          <w:rFonts w:ascii="Times New Roman" w:eastAsia="Times New Roman" w:hAnsi="Times New Roman" w:cs="Times New Roman"/>
          <w:color w:val="000000"/>
          <w:sz w:val="20"/>
          <w:szCs w:val="20"/>
          <w:lang w:val="en-GB"/>
        </w:rPr>
        <w:t xml:space="preserve">: User interface </w:t>
      </w:r>
    </w:p>
    <w:p w14:paraId="569E76DC"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 xml:space="preserve">Description: </w:t>
      </w:r>
      <w:r w:rsidRPr="00E80934">
        <w:rPr>
          <w:rFonts w:ascii="Times New Roman" w:eastAsia="Times New Roman" w:hAnsi="Times New Roman" w:cs="Times New Roman"/>
          <w:color w:val="000000"/>
          <w:sz w:val="20"/>
          <w:szCs w:val="20"/>
          <w:lang w:val="en-GB"/>
        </w:rPr>
        <w:t>This interface enables information exchange between the content consumer and the NAP support and handles the support requests. Users post a question which is responded to in an organised manner. The Interface shall be a web-based application that any authorised NAP CC could access. It should support all common web browsing tools / devices. It should have an access authorisation mechanism and a graphical interface which at least support the local language.</w:t>
      </w:r>
    </w:p>
    <w:p w14:paraId="1842B10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Related Documents</w:t>
      </w:r>
      <w:r w:rsidRPr="00E80934">
        <w:rPr>
          <w:rFonts w:ascii="Times New Roman" w:eastAsia="Times New Roman" w:hAnsi="Times New Roman" w:cs="Times New Roman"/>
          <w:color w:val="000000"/>
          <w:sz w:val="20"/>
          <w:szCs w:val="20"/>
          <w:lang w:val="en-GB"/>
        </w:rPr>
        <w:t>: ---</w:t>
      </w:r>
    </w:p>
    <w:p w14:paraId="518E7B5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Communications Requirements ===</w:t>
      </w:r>
    </w:p>
    <w:p w14:paraId="621D8C1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Data size may vary based on what is requested, and how is the request phrased, e.g. the request might contain images or data that are passed to the NAP Operator. Message intervals hint the resolution date and max delay the time of the system to confirm that the request has been received. </w:t>
      </w:r>
    </w:p>
    <w:tbl>
      <w:tblPr>
        <w:tblW w:w="9958" w:type="dxa"/>
        <w:tblInd w:w="-38" w:type="dxa"/>
        <w:tblLayout w:type="fixed"/>
        <w:tblCellMar>
          <w:left w:w="70" w:type="dxa"/>
          <w:right w:w="70" w:type="dxa"/>
        </w:tblCellMar>
        <w:tblLook w:val="04A0" w:firstRow="1" w:lastRow="0" w:firstColumn="1" w:lastColumn="0" w:noHBand="0" w:noVBand="1"/>
      </w:tblPr>
      <w:tblGrid>
        <w:gridCol w:w="1148"/>
        <w:gridCol w:w="2227"/>
        <w:gridCol w:w="2000"/>
        <w:gridCol w:w="1254"/>
        <w:gridCol w:w="1157"/>
        <w:gridCol w:w="1188"/>
        <w:gridCol w:w="984"/>
      </w:tblGrid>
      <w:tr w:rsidR="00FB03A6" w:rsidRPr="00E80934" w14:paraId="780463EB" w14:textId="77777777">
        <w:tc>
          <w:tcPr>
            <w:tcW w:w="1148"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229555DC"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PDF</w:t>
            </w:r>
          </w:p>
        </w:tc>
        <w:tc>
          <w:tcPr>
            <w:tcW w:w="2227"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560B8F2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FDFs</w:t>
            </w:r>
          </w:p>
        </w:tc>
        <w:tc>
          <w:tcPr>
            <w:tcW w:w="2000"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48051F2"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Data type</w:t>
            </w:r>
          </w:p>
        </w:tc>
        <w:tc>
          <w:tcPr>
            <w:tcW w:w="1254"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9D464E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Bytes / message</w:t>
            </w:r>
          </w:p>
        </w:tc>
        <w:tc>
          <w:tcPr>
            <w:tcW w:w="1157"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0430411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Delay (sec)</w:t>
            </w:r>
          </w:p>
        </w:tc>
        <w:tc>
          <w:tcPr>
            <w:tcW w:w="1188"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4A3E18A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Message Interval (sec)</w:t>
            </w:r>
          </w:p>
        </w:tc>
        <w:tc>
          <w:tcPr>
            <w:tcW w:w="984"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4B4382F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Security level</w:t>
            </w:r>
          </w:p>
        </w:tc>
      </w:tr>
      <w:tr w:rsidR="00FB03A6" w:rsidRPr="00E80934" w14:paraId="0DAB0F2C" w14:textId="77777777">
        <w:tc>
          <w:tcPr>
            <w:tcW w:w="1148" w:type="dxa"/>
            <w:vMerge w:val="restart"/>
            <w:tcBorders>
              <w:top w:val="single" w:sz="12" w:space="0" w:color="auto"/>
              <w:left w:val="single" w:sz="12" w:space="0" w:color="auto"/>
              <w:bottom w:val="single" w:sz="4" w:space="0" w:color="auto"/>
              <w:right w:val="single" w:sz="2" w:space="0" w:color="auto"/>
            </w:tcBorders>
            <w:tcMar>
              <w:top w:w="0" w:type="dxa"/>
              <w:left w:w="108" w:type="dxa"/>
              <w:bottom w:w="0" w:type="dxa"/>
              <w:right w:w="108" w:type="dxa"/>
            </w:tcMar>
          </w:tcPr>
          <w:p w14:paraId="5B7A29E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Support of Content Consumer</w:t>
            </w:r>
          </w:p>
        </w:tc>
        <w:tc>
          <w:tcPr>
            <w:tcW w:w="2227"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78A7572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fnap.cc-support_request</w:t>
            </w:r>
          </w:p>
        </w:tc>
        <w:tc>
          <w:tcPr>
            <w:tcW w:w="2000"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46C7DFF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Request + data + credentials</w:t>
            </w:r>
          </w:p>
        </w:tc>
        <w:tc>
          <w:tcPr>
            <w:tcW w:w="1254"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7CE6F9C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 + up to 10 MB</w:t>
            </w:r>
          </w:p>
        </w:tc>
        <w:tc>
          <w:tcPr>
            <w:tcW w:w="1157"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4409A10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30 s</w:t>
            </w:r>
          </w:p>
        </w:tc>
        <w:tc>
          <w:tcPr>
            <w:tcW w:w="1188"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4073AA6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On request </w:t>
            </w:r>
          </w:p>
        </w:tc>
        <w:tc>
          <w:tcPr>
            <w:tcW w:w="984" w:type="dxa"/>
            <w:tcBorders>
              <w:top w:val="single" w:sz="12" w:space="0" w:color="auto"/>
              <w:left w:val="single" w:sz="2" w:space="0" w:color="auto"/>
              <w:bottom w:val="single" w:sz="4" w:space="0" w:color="auto"/>
              <w:right w:val="single" w:sz="12" w:space="0" w:color="auto"/>
            </w:tcBorders>
            <w:tcMar>
              <w:top w:w="0" w:type="dxa"/>
              <w:left w:w="108" w:type="dxa"/>
              <w:bottom w:w="0" w:type="dxa"/>
              <w:right w:w="108" w:type="dxa"/>
            </w:tcMar>
          </w:tcPr>
          <w:p w14:paraId="305D7DAC"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5608F0D6" w14:textId="77777777">
        <w:tc>
          <w:tcPr>
            <w:tcW w:w="1148" w:type="dxa"/>
            <w:vMerge/>
            <w:tcBorders>
              <w:top w:val="single" w:sz="4" w:space="0" w:color="auto"/>
              <w:left w:val="single" w:sz="12" w:space="0" w:color="auto"/>
              <w:bottom w:val="single" w:sz="12" w:space="0" w:color="auto"/>
              <w:right w:val="single" w:sz="2" w:space="0" w:color="auto"/>
            </w:tcBorders>
            <w:tcMar>
              <w:top w:w="0" w:type="dxa"/>
              <w:left w:w="108" w:type="dxa"/>
              <w:bottom w:w="0" w:type="dxa"/>
              <w:right w:w="108" w:type="dxa"/>
            </w:tcMar>
          </w:tcPr>
          <w:p w14:paraId="7671BCBC" w14:textId="77777777" w:rsidR="00FB03A6" w:rsidRPr="00E80934" w:rsidRDefault="00FB03A6">
            <w:pPr>
              <w:spacing w:before="60" w:after="60"/>
              <w:rPr>
                <w:color w:val="000000"/>
                <w:sz w:val="20"/>
                <w:szCs w:val="20"/>
                <w:lang w:val="en-GB"/>
              </w:rPr>
            </w:pPr>
          </w:p>
        </w:tc>
        <w:tc>
          <w:tcPr>
            <w:tcW w:w="2227"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0462698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tnap.cc-support_response</w:t>
            </w:r>
          </w:p>
        </w:tc>
        <w:tc>
          <w:tcPr>
            <w:tcW w:w="2000"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4E76B21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Response</w:t>
            </w:r>
          </w:p>
        </w:tc>
        <w:tc>
          <w:tcPr>
            <w:tcW w:w="1254"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3A9BCF1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1 kB + </w:t>
            </w:r>
          </w:p>
        </w:tc>
        <w:tc>
          <w:tcPr>
            <w:tcW w:w="1157"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0665577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60 s</w:t>
            </w:r>
          </w:p>
        </w:tc>
        <w:tc>
          <w:tcPr>
            <w:tcW w:w="1188"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78D83D9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5 days</w:t>
            </w:r>
          </w:p>
        </w:tc>
        <w:tc>
          <w:tcPr>
            <w:tcW w:w="984" w:type="dxa"/>
            <w:tcBorders>
              <w:top w:val="single" w:sz="4" w:space="0" w:color="auto"/>
              <w:left w:val="single" w:sz="2" w:space="0" w:color="auto"/>
              <w:bottom w:val="single" w:sz="2" w:space="0" w:color="auto"/>
              <w:right w:val="single" w:sz="12" w:space="0" w:color="auto"/>
            </w:tcBorders>
            <w:tcMar>
              <w:top w:w="0" w:type="dxa"/>
              <w:left w:w="108" w:type="dxa"/>
              <w:bottom w:w="0" w:type="dxa"/>
              <w:right w:w="108" w:type="dxa"/>
            </w:tcMar>
          </w:tcPr>
          <w:p w14:paraId="1AC0159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Low</w:t>
            </w:r>
          </w:p>
        </w:tc>
      </w:tr>
      <w:tr w:rsidR="00FB03A6" w:rsidRPr="00E80934" w14:paraId="749FD262" w14:textId="77777777">
        <w:tc>
          <w:tcPr>
            <w:tcW w:w="3375"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300C175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data rate for link</w:t>
            </w:r>
          </w:p>
        </w:tc>
        <w:tc>
          <w:tcPr>
            <w:tcW w:w="4411"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5AE71C2C"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1/3 MB/sec * 3</w:t>
            </w:r>
            <w:r w:rsidRPr="00E80934">
              <w:rPr>
                <w:rFonts w:ascii="Times New Roman" w:eastAsia="Times New Roman" w:hAnsi="Times New Roman" w:cs="Times New Roman"/>
                <w:color w:val="000000"/>
                <w:sz w:val="20"/>
                <w:szCs w:val="20"/>
                <w:vertAlign w:val="superscript"/>
                <w:lang w:val="en-GB"/>
              </w:rPr>
              <w:t>a</w:t>
            </w:r>
            <w:r w:rsidRPr="00E80934">
              <w:rPr>
                <w:rFonts w:ascii="Times New Roman" w:eastAsia="Times New Roman" w:hAnsi="Times New Roman" w:cs="Times New Roman"/>
                <w:color w:val="000000"/>
                <w:sz w:val="20"/>
                <w:szCs w:val="20"/>
                <w:lang w:val="en-GB"/>
              </w:rPr>
              <w:t xml:space="preserve"> = 1 MB/sec</w:t>
            </w:r>
          </w:p>
        </w:tc>
        <w:tc>
          <w:tcPr>
            <w:tcW w:w="1188" w:type="dxa"/>
            <w:vMerge w:val="restart"/>
            <w:tcBorders>
              <w:top w:val="single" w:sz="12" w:space="0" w:color="auto"/>
              <w:left w:val="single" w:sz="12" w:space="0" w:color="auto"/>
              <w:bottom w:val="nil"/>
              <w:right w:val="single" w:sz="12" w:space="0" w:color="auto"/>
            </w:tcBorders>
            <w:tcMar>
              <w:top w:w="0" w:type="dxa"/>
              <w:left w:w="108" w:type="dxa"/>
              <w:bottom w:w="0" w:type="dxa"/>
              <w:right w:w="108" w:type="dxa"/>
            </w:tcMar>
          </w:tcPr>
          <w:p w14:paraId="6F30A217" w14:textId="77777777" w:rsidR="00FB03A6" w:rsidRPr="00E80934" w:rsidRDefault="00FB03A6">
            <w:pPr>
              <w:spacing w:before="60" w:after="60"/>
              <w:rPr>
                <w:color w:val="000000"/>
                <w:sz w:val="20"/>
                <w:szCs w:val="20"/>
                <w:lang w:val="en-GB"/>
              </w:rPr>
            </w:pPr>
          </w:p>
        </w:tc>
        <w:tc>
          <w:tcPr>
            <w:tcW w:w="984" w:type="dxa"/>
            <w:tcBorders>
              <w:top w:val="single" w:sz="2" w:space="0" w:color="auto"/>
              <w:left w:val="single" w:sz="12" w:space="0" w:color="auto"/>
              <w:bottom w:val="single" w:sz="12" w:space="0" w:color="auto"/>
              <w:right w:val="single" w:sz="12" w:space="0" w:color="auto"/>
            </w:tcBorders>
            <w:tcMar>
              <w:top w:w="0" w:type="dxa"/>
              <w:left w:w="108" w:type="dxa"/>
              <w:bottom w:w="0" w:type="dxa"/>
              <w:right w:w="108" w:type="dxa"/>
            </w:tcMar>
          </w:tcPr>
          <w:p w14:paraId="37C751F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339DA0B8" w14:textId="77777777">
        <w:tc>
          <w:tcPr>
            <w:tcW w:w="3375"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3256E42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Inter message gap</w:t>
            </w:r>
          </w:p>
        </w:tc>
        <w:tc>
          <w:tcPr>
            <w:tcW w:w="4411"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4A7B6B0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Not relevant</w:t>
            </w:r>
          </w:p>
        </w:tc>
        <w:tc>
          <w:tcPr>
            <w:tcW w:w="1188" w:type="dxa"/>
            <w:vMerge/>
            <w:tcBorders>
              <w:top w:val="single" w:sz="12" w:space="0" w:color="auto"/>
              <w:left w:val="single" w:sz="12" w:space="0" w:color="auto"/>
              <w:bottom w:val="nil"/>
              <w:right w:val="nil"/>
            </w:tcBorders>
            <w:tcMar>
              <w:top w:w="0" w:type="dxa"/>
              <w:left w:w="108" w:type="dxa"/>
              <w:bottom w:w="0" w:type="dxa"/>
              <w:right w:w="108" w:type="dxa"/>
            </w:tcMar>
          </w:tcPr>
          <w:p w14:paraId="7BC5FAF4" w14:textId="77777777" w:rsidR="00FB03A6" w:rsidRPr="00E80934" w:rsidRDefault="00FB03A6">
            <w:pPr>
              <w:spacing w:before="60" w:after="60"/>
              <w:rPr>
                <w:color w:val="000000"/>
                <w:sz w:val="20"/>
                <w:szCs w:val="20"/>
                <w:lang w:val="en-GB"/>
              </w:rPr>
            </w:pPr>
          </w:p>
        </w:tc>
        <w:tc>
          <w:tcPr>
            <w:tcW w:w="984" w:type="dxa"/>
            <w:tcBorders>
              <w:top w:val="single" w:sz="12" w:space="0" w:color="auto"/>
              <w:left w:val="nil"/>
              <w:bottom w:val="nil"/>
              <w:right w:val="nil"/>
            </w:tcBorders>
            <w:tcMar>
              <w:top w:w="0" w:type="dxa"/>
              <w:left w:w="108" w:type="dxa"/>
              <w:bottom w:w="0" w:type="dxa"/>
              <w:right w:w="108" w:type="dxa"/>
            </w:tcMar>
          </w:tcPr>
          <w:p w14:paraId="753955CD" w14:textId="77777777" w:rsidR="00FB03A6" w:rsidRPr="00E80934" w:rsidRDefault="00FB03A6">
            <w:pPr>
              <w:spacing w:before="60" w:after="60"/>
              <w:rPr>
                <w:color w:val="000000"/>
                <w:sz w:val="20"/>
                <w:szCs w:val="20"/>
                <w:lang w:val="en-GB"/>
              </w:rPr>
            </w:pPr>
          </w:p>
        </w:tc>
      </w:tr>
    </w:tbl>
    <w:p w14:paraId="412B8770" w14:textId="77777777" w:rsidR="00FB03A6" w:rsidRPr="00E80934" w:rsidRDefault="00000000">
      <w:pPr>
        <w:spacing w:before="60" w:after="60"/>
        <w:rPr>
          <w:i/>
          <w:color w:val="000000"/>
          <w:sz w:val="20"/>
          <w:szCs w:val="20"/>
          <w:lang w:val="en-GB"/>
        </w:rPr>
      </w:pPr>
      <w:r w:rsidRPr="00E80934">
        <w:rPr>
          <w:rFonts w:ascii="Times New Roman" w:eastAsia="Times New Roman" w:hAnsi="Times New Roman" w:cs="Times New Roman"/>
          <w:i/>
          <w:color w:val="000000"/>
          <w:sz w:val="20"/>
          <w:szCs w:val="20"/>
          <w:vertAlign w:val="superscript"/>
          <w:lang w:val="en-GB"/>
        </w:rPr>
        <w:t xml:space="preserve">a </w:t>
      </w:r>
      <w:r w:rsidRPr="00E80934">
        <w:rPr>
          <w:rFonts w:ascii="Times New Roman" w:eastAsia="Times New Roman" w:hAnsi="Times New Roman" w:cs="Times New Roman"/>
          <w:i/>
          <w:color w:val="000000"/>
          <w:sz w:val="20"/>
          <w:szCs w:val="20"/>
          <w:lang w:val="en-GB"/>
        </w:rPr>
        <w:t>Multiple users must be expected to access NAP at the same time, for this the communication requirement analysis employ a safety value of 3, that multiplies computed maximum data rate for a link.</w:t>
      </w:r>
      <w:bookmarkEnd w:id="9"/>
    </w:p>
    <w:p w14:paraId="3DF7B04D" w14:textId="77777777" w:rsidR="00FB03A6" w:rsidRPr="00E80934" w:rsidRDefault="00000000">
      <w:pPr>
        <w:pStyle w:val="Nadpis3"/>
        <w:rPr>
          <w:lang w:val="en-GB"/>
        </w:rPr>
      </w:pPr>
      <w:bookmarkStart w:id="10" w:name="BKM_C03CF47C_96E7_4733_B905_CB836A908BB7"/>
      <w:r w:rsidRPr="00E80934">
        <w:rPr>
          <w:lang w:val="en-GB"/>
        </w:rPr>
        <w:t>Content Provider Data Provision</w:t>
      </w:r>
    </w:p>
    <w:p w14:paraId="623340EE" w14:textId="77777777" w:rsidR="00FB03A6" w:rsidRPr="00E80934" w:rsidRDefault="00000000">
      <w:pPr>
        <w:spacing w:before="60" w:after="60"/>
        <w:jc w:val="right"/>
        <w:rPr>
          <w:color w:val="000000"/>
          <w:sz w:val="20"/>
          <w:szCs w:val="20"/>
          <w:lang w:val="en-GB"/>
        </w:rPr>
      </w:pPr>
      <w:r w:rsidRPr="00E80934">
        <w:rPr>
          <w:rFonts w:ascii="Times New Roman" w:eastAsia="Times New Roman" w:hAnsi="Times New Roman" w:cs="Times New Roman"/>
          <w:i/>
          <w:color w:val="808080"/>
          <w:sz w:val="20"/>
          <w:szCs w:val="20"/>
          <w:lang w:val="en-GB"/>
        </w:rPr>
        <w:t>Date Modified: 13.06.2025 17:59:01, GUID: {C03CF47C-96E7-4733-B905-CB836A908BB7}</w:t>
      </w:r>
    </w:p>
    <w:p w14:paraId="634EC4D3"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 xml:space="preserve">Identification: </w:t>
      </w:r>
      <w:r w:rsidRPr="00E80934">
        <w:rPr>
          <w:rFonts w:ascii="Times New Roman" w:eastAsia="Times New Roman" w:hAnsi="Times New Roman" w:cs="Times New Roman"/>
          <w:color w:val="000000"/>
          <w:sz w:val="20"/>
          <w:szCs w:val="20"/>
          <w:lang w:val="en-GB"/>
        </w:rPr>
        <w:t>CP-DMM; Content Provider - Data Management Module</w:t>
      </w:r>
    </w:p>
    <w:p w14:paraId="5FE1AEB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Type</w:t>
      </w:r>
      <w:r w:rsidRPr="00E80934">
        <w:rPr>
          <w:rFonts w:ascii="Times New Roman" w:eastAsia="Times New Roman" w:hAnsi="Times New Roman" w:cs="Times New Roman"/>
          <w:color w:val="000000"/>
          <w:sz w:val="20"/>
          <w:szCs w:val="20"/>
          <w:lang w:val="en-GB"/>
        </w:rPr>
        <w:t xml:space="preserve">: User interface </w:t>
      </w:r>
    </w:p>
    <w:p w14:paraId="6FF96B9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Description</w:t>
      </w:r>
      <w:r w:rsidRPr="00E80934">
        <w:rPr>
          <w:rFonts w:ascii="Times New Roman" w:eastAsia="Times New Roman" w:hAnsi="Times New Roman" w:cs="Times New Roman"/>
          <w:color w:val="000000"/>
          <w:sz w:val="20"/>
          <w:szCs w:val="20"/>
          <w:lang w:val="en-GB"/>
        </w:rPr>
        <w:t xml:space="preserve">: This interface is used by the Content Provider to provide data to be stored in the NAP. User selects data he/she wants to store (associated with a catalogue record entry) and via web interface uploads to the NAP. The Interface shall be a web-based application that any authorised NAP CP could access. It should support all common web browsing tools / devices. It shall have an access authorisation mechanism and a graphical interface which at least support the local language. </w:t>
      </w:r>
    </w:p>
    <w:p w14:paraId="4EA06A8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Related Documents</w:t>
      </w:r>
      <w:r w:rsidRPr="00E80934">
        <w:rPr>
          <w:rFonts w:ascii="Times New Roman" w:eastAsia="Times New Roman" w:hAnsi="Times New Roman" w:cs="Times New Roman"/>
          <w:color w:val="000000"/>
          <w:sz w:val="20"/>
          <w:szCs w:val="20"/>
          <w:lang w:val="en-GB"/>
        </w:rPr>
        <w:t xml:space="preserve">: </w:t>
      </w:r>
      <w:hyperlink r:id="rId14" w:history="1">
        <w:r w:rsidRPr="00E80934">
          <w:rPr>
            <w:rFonts w:ascii="Times New Roman" w:eastAsia="Times New Roman" w:hAnsi="Times New Roman" w:cs="Times New Roman"/>
            <w:color w:val="467886"/>
            <w:sz w:val="20"/>
            <w:szCs w:val="20"/>
            <w:u w:val="single"/>
            <w:lang w:val="en-GB"/>
          </w:rPr>
          <w:t>https://napcore.eu/activity-wg2-interoperability-and-level-of-service-of-naps/</w:t>
        </w:r>
      </w:hyperlink>
      <w:r w:rsidRPr="00E80934">
        <w:rPr>
          <w:rFonts w:ascii="Times New Roman" w:eastAsia="Times New Roman" w:hAnsi="Times New Roman" w:cs="Times New Roman"/>
          <w:color w:val="000000"/>
          <w:sz w:val="20"/>
          <w:szCs w:val="20"/>
          <w:lang w:val="en-GB"/>
        </w:rPr>
        <w:t xml:space="preserve"> </w:t>
      </w:r>
    </w:p>
    <w:p w14:paraId="7B23703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Communications Requirements ===</w:t>
      </w:r>
    </w:p>
    <w:p w14:paraId="1994F082"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lastRenderedPageBreak/>
        <w:t>Data size may vary based on what is the content provider intends to upload to the NAP. It is assumed that this is performed by the Content Provider only static data (see Machine Data Provision Interface), Other types of data will be uploaded by the system or be only proxied by NAP. Therefor data may vary from several MBs (small static parking) to several GBs in case of large network files.</w:t>
      </w:r>
    </w:p>
    <w:tbl>
      <w:tblPr>
        <w:tblW w:w="9958" w:type="dxa"/>
        <w:tblInd w:w="-38" w:type="dxa"/>
        <w:tblLayout w:type="fixed"/>
        <w:tblCellMar>
          <w:left w:w="70" w:type="dxa"/>
          <w:right w:w="70" w:type="dxa"/>
        </w:tblCellMar>
        <w:tblLook w:val="04A0" w:firstRow="1" w:lastRow="0" w:firstColumn="1" w:lastColumn="0" w:noHBand="0" w:noVBand="1"/>
      </w:tblPr>
      <w:tblGrid>
        <w:gridCol w:w="1072"/>
        <w:gridCol w:w="2916"/>
        <w:gridCol w:w="1756"/>
        <w:gridCol w:w="1142"/>
        <w:gridCol w:w="1013"/>
        <w:gridCol w:w="1103"/>
        <w:gridCol w:w="956"/>
      </w:tblGrid>
      <w:tr w:rsidR="00FB03A6" w:rsidRPr="00E80934" w14:paraId="2C90FC0C" w14:textId="77777777">
        <w:tc>
          <w:tcPr>
            <w:tcW w:w="1072"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01DB6EE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PDF</w:t>
            </w:r>
          </w:p>
        </w:tc>
        <w:tc>
          <w:tcPr>
            <w:tcW w:w="2916"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5A39D52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FDFs</w:t>
            </w:r>
          </w:p>
        </w:tc>
        <w:tc>
          <w:tcPr>
            <w:tcW w:w="1756"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77B2249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Data type</w:t>
            </w:r>
          </w:p>
        </w:tc>
        <w:tc>
          <w:tcPr>
            <w:tcW w:w="1142"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083277EC"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Bytes / message</w:t>
            </w:r>
          </w:p>
        </w:tc>
        <w:tc>
          <w:tcPr>
            <w:tcW w:w="1013"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32F3BB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Delay (sec)</w:t>
            </w:r>
          </w:p>
        </w:tc>
        <w:tc>
          <w:tcPr>
            <w:tcW w:w="1103"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61321B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Message Interval (sec)</w:t>
            </w:r>
          </w:p>
        </w:tc>
        <w:tc>
          <w:tcPr>
            <w:tcW w:w="956"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77024153"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Security level</w:t>
            </w:r>
          </w:p>
        </w:tc>
      </w:tr>
      <w:tr w:rsidR="00FB03A6" w:rsidRPr="00E80934" w14:paraId="0658A4FF" w14:textId="77777777">
        <w:tc>
          <w:tcPr>
            <w:tcW w:w="1072" w:type="dxa"/>
            <w:vMerge w:val="restart"/>
            <w:tcBorders>
              <w:top w:val="single" w:sz="12" w:space="0" w:color="auto"/>
              <w:left w:val="single" w:sz="12" w:space="0" w:color="auto"/>
              <w:bottom w:val="single" w:sz="4" w:space="0" w:color="auto"/>
              <w:right w:val="single" w:sz="2" w:space="0" w:color="auto"/>
            </w:tcBorders>
            <w:tcMar>
              <w:top w:w="0" w:type="dxa"/>
              <w:left w:w="108" w:type="dxa"/>
              <w:bottom w:w="0" w:type="dxa"/>
              <w:right w:w="108" w:type="dxa"/>
            </w:tcMar>
          </w:tcPr>
          <w:p w14:paraId="51222B9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Data from Content Provider</w:t>
            </w:r>
          </w:p>
        </w:tc>
        <w:tc>
          <w:tcPr>
            <w:tcW w:w="2916"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26EFAB95"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fnap.cp-data_&amp;_authorisation_credentials</w:t>
            </w:r>
          </w:p>
        </w:tc>
        <w:tc>
          <w:tcPr>
            <w:tcW w:w="1756"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5396378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Request + data + (credentials)</w:t>
            </w:r>
          </w:p>
        </w:tc>
        <w:tc>
          <w:tcPr>
            <w:tcW w:w="1142"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44DD7CC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 + up to 2 GB</w:t>
            </w:r>
          </w:p>
        </w:tc>
        <w:tc>
          <w:tcPr>
            <w:tcW w:w="1013"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0007C6D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5 minutes</w:t>
            </w:r>
          </w:p>
        </w:tc>
        <w:tc>
          <w:tcPr>
            <w:tcW w:w="1103"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4564E27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6 months</w:t>
            </w:r>
          </w:p>
        </w:tc>
        <w:tc>
          <w:tcPr>
            <w:tcW w:w="956" w:type="dxa"/>
            <w:tcBorders>
              <w:top w:val="single" w:sz="12" w:space="0" w:color="auto"/>
              <w:left w:val="single" w:sz="2" w:space="0" w:color="auto"/>
              <w:bottom w:val="single" w:sz="4" w:space="0" w:color="auto"/>
              <w:right w:val="single" w:sz="12" w:space="0" w:color="auto"/>
            </w:tcBorders>
            <w:tcMar>
              <w:top w:w="0" w:type="dxa"/>
              <w:left w:w="108" w:type="dxa"/>
              <w:bottom w:w="0" w:type="dxa"/>
              <w:right w:w="108" w:type="dxa"/>
            </w:tcMar>
          </w:tcPr>
          <w:p w14:paraId="4A5051A3"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6DAD63F0" w14:textId="77777777">
        <w:tc>
          <w:tcPr>
            <w:tcW w:w="1072" w:type="dxa"/>
            <w:vMerge/>
            <w:tcBorders>
              <w:top w:val="single" w:sz="4" w:space="0" w:color="auto"/>
              <w:left w:val="single" w:sz="12" w:space="0" w:color="auto"/>
              <w:bottom w:val="single" w:sz="12" w:space="0" w:color="auto"/>
              <w:right w:val="single" w:sz="2" w:space="0" w:color="auto"/>
            </w:tcBorders>
            <w:tcMar>
              <w:top w:w="0" w:type="dxa"/>
              <w:left w:w="108" w:type="dxa"/>
              <w:bottom w:w="0" w:type="dxa"/>
              <w:right w:w="108" w:type="dxa"/>
            </w:tcMar>
          </w:tcPr>
          <w:p w14:paraId="11BE88C1" w14:textId="77777777" w:rsidR="00FB03A6" w:rsidRPr="00E80934" w:rsidRDefault="00FB03A6">
            <w:pPr>
              <w:spacing w:before="60" w:after="60"/>
              <w:rPr>
                <w:color w:val="000000"/>
                <w:sz w:val="20"/>
                <w:szCs w:val="20"/>
                <w:lang w:val="en-GB"/>
              </w:rPr>
            </w:pPr>
          </w:p>
        </w:tc>
        <w:tc>
          <w:tcPr>
            <w:tcW w:w="2916"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55911DD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tnap.cp-data_upload_result_report</w:t>
            </w:r>
          </w:p>
        </w:tc>
        <w:tc>
          <w:tcPr>
            <w:tcW w:w="1756"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3B32B71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Response</w:t>
            </w:r>
          </w:p>
        </w:tc>
        <w:tc>
          <w:tcPr>
            <w:tcW w:w="1142"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23A7D6F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1 kB </w:t>
            </w:r>
          </w:p>
        </w:tc>
        <w:tc>
          <w:tcPr>
            <w:tcW w:w="1013"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78EE65C5"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100 ms</w:t>
            </w:r>
          </w:p>
        </w:tc>
        <w:tc>
          <w:tcPr>
            <w:tcW w:w="1103"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6CC31E9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w:t>
            </w:r>
          </w:p>
        </w:tc>
        <w:tc>
          <w:tcPr>
            <w:tcW w:w="956" w:type="dxa"/>
            <w:tcBorders>
              <w:top w:val="single" w:sz="4" w:space="0" w:color="auto"/>
              <w:left w:val="single" w:sz="2" w:space="0" w:color="auto"/>
              <w:bottom w:val="single" w:sz="2" w:space="0" w:color="auto"/>
              <w:right w:val="single" w:sz="12" w:space="0" w:color="auto"/>
            </w:tcBorders>
            <w:tcMar>
              <w:top w:w="0" w:type="dxa"/>
              <w:left w:w="108" w:type="dxa"/>
              <w:bottom w:w="0" w:type="dxa"/>
              <w:right w:w="108" w:type="dxa"/>
            </w:tcMar>
          </w:tcPr>
          <w:p w14:paraId="14787F03"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0D922BB8" w14:textId="77777777">
        <w:tc>
          <w:tcPr>
            <w:tcW w:w="3988"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2FDFE3D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data rate for link</w:t>
            </w:r>
          </w:p>
        </w:tc>
        <w:tc>
          <w:tcPr>
            <w:tcW w:w="3911"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3B33F663"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6 MB/sec * 1</w:t>
            </w:r>
            <w:r w:rsidRPr="00E80934">
              <w:rPr>
                <w:rFonts w:ascii="Times New Roman" w:eastAsia="Times New Roman" w:hAnsi="Times New Roman" w:cs="Times New Roman"/>
                <w:color w:val="000000"/>
                <w:sz w:val="20"/>
                <w:szCs w:val="20"/>
                <w:vertAlign w:val="superscript"/>
                <w:lang w:val="en-GB"/>
              </w:rPr>
              <w:t>b</w:t>
            </w:r>
            <w:r w:rsidRPr="00E80934">
              <w:rPr>
                <w:rFonts w:ascii="Times New Roman" w:eastAsia="Times New Roman" w:hAnsi="Times New Roman" w:cs="Times New Roman"/>
                <w:color w:val="000000"/>
                <w:sz w:val="20"/>
                <w:szCs w:val="20"/>
                <w:lang w:val="en-GB"/>
              </w:rPr>
              <w:t xml:space="preserve"> = 6 MB/sec</w:t>
            </w:r>
          </w:p>
        </w:tc>
        <w:tc>
          <w:tcPr>
            <w:tcW w:w="1103" w:type="dxa"/>
            <w:vMerge w:val="restart"/>
            <w:tcBorders>
              <w:top w:val="single" w:sz="12" w:space="0" w:color="auto"/>
              <w:left w:val="single" w:sz="12" w:space="0" w:color="auto"/>
              <w:bottom w:val="nil"/>
              <w:right w:val="single" w:sz="12" w:space="0" w:color="auto"/>
            </w:tcBorders>
            <w:tcMar>
              <w:top w:w="0" w:type="dxa"/>
              <w:left w:w="108" w:type="dxa"/>
              <w:bottom w:w="0" w:type="dxa"/>
              <w:right w:w="108" w:type="dxa"/>
            </w:tcMar>
          </w:tcPr>
          <w:p w14:paraId="537FFA8C" w14:textId="77777777" w:rsidR="00FB03A6" w:rsidRPr="00E80934" w:rsidRDefault="00FB03A6">
            <w:pPr>
              <w:spacing w:before="60" w:after="60"/>
              <w:rPr>
                <w:color w:val="000000"/>
                <w:sz w:val="20"/>
                <w:szCs w:val="20"/>
                <w:lang w:val="en-GB"/>
              </w:rPr>
            </w:pPr>
          </w:p>
        </w:tc>
        <w:tc>
          <w:tcPr>
            <w:tcW w:w="956" w:type="dxa"/>
            <w:tcBorders>
              <w:top w:val="single" w:sz="2" w:space="0" w:color="auto"/>
              <w:left w:val="single" w:sz="12" w:space="0" w:color="auto"/>
              <w:bottom w:val="single" w:sz="12" w:space="0" w:color="auto"/>
              <w:right w:val="single" w:sz="12" w:space="0" w:color="auto"/>
            </w:tcBorders>
            <w:tcMar>
              <w:top w:w="0" w:type="dxa"/>
              <w:left w:w="108" w:type="dxa"/>
              <w:bottom w:w="0" w:type="dxa"/>
              <w:right w:w="108" w:type="dxa"/>
            </w:tcMar>
          </w:tcPr>
          <w:p w14:paraId="6FBBAAB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41F74811" w14:textId="77777777">
        <w:tc>
          <w:tcPr>
            <w:tcW w:w="3988"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3BA3EC83"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Inter message gap</w:t>
            </w:r>
          </w:p>
        </w:tc>
        <w:tc>
          <w:tcPr>
            <w:tcW w:w="3911"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AB5400C"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Not relevant</w:t>
            </w:r>
          </w:p>
        </w:tc>
        <w:tc>
          <w:tcPr>
            <w:tcW w:w="1103" w:type="dxa"/>
            <w:vMerge/>
            <w:tcBorders>
              <w:top w:val="single" w:sz="12" w:space="0" w:color="auto"/>
              <w:left w:val="single" w:sz="12" w:space="0" w:color="auto"/>
              <w:bottom w:val="nil"/>
              <w:right w:val="nil"/>
            </w:tcBorders>
            <w:tcMar>
              <w:top w:w="0" w:type="dxa"/>
              <w:left w:w="108" w:type="dxa"/>
              <w:bottom w:w="0" w:type="dxa"/>
              <w:right w:w="108" w:type="dxa"/>
            </w:tcMar>
          </w:tcPr>
          <w:p w14:paraId="3666D9C3" w14:textId="77777777" w:rsidR="00FB03A6" w:rsidRPr="00E80934" w:rsidRDefault="00FB03A6">
            <w:pPr>
              <w:spacing w:before="60" w:after="60"/>
              <w:rPr>
                <w:color w:val="000000"/>
                <w:sz w:val="20"/>
                <w:szCs w:val="20"/>
                <w:lang w:val="en-GB"/>
              </w:rPr>
            </w:pPr>
          </w:p>
        </w:tc>
        <w:tc>
          <w:tcPr>
            <w:tcW w:w="956" w:type="dxa"/>
            <w:tcBorders>
              <w:top w:val="single" w:sz="12" w:space="0" w:color="auto"/>
              <w:left w:val="nil"/>
              <w:bottom w:val="nil"/>
              <w:right w:val="nil"/>
            </w:tcBorders>
            <w:tcMar>
              <w:top w:w="0" w:type="dxa"/>
              <w:left w:w="108" w:type="dxa"/>
              <w:bottom w:w="0" w:type="dxa"/>
              <w:right w:w="108" w:type="dxa"/>
            </w:tcMar>
          </w:tcPr>
          <w:p w14:paraId="22BCD9AB" w14:textId="77777777" w:rsidR="00FB03A6" w:rsidRPr="00E80934" w:rsidRDefault="00FB03A6">
            <w:pPr>
              <w:spacing w:before="60" w:after="60"/>
              <w:rPr>
                <w:color w:val="000000"/>
                <w:sz w:val="20"/>
                <w:szCs w:val="20"/>
                <w:lang w:val="en-GB"/>
              </w:rPr>
            </w:pPr>
          </w:p>
        </w:tc>
      </w:tr>
    </w:tbl>
    <w:p w14:paraId="469490F0" w14:textId="77777777" w:rsidR="00FB03A6" w:rsidRPr="00E80934" w:rsidRDefault="00000000">
      <w:pPr>
        <w:spacing w:before="60" w:after="60"/>
        <w:rPr>
          <w:i/>
          <w:color w:val="000000"/>
          <w:sz w:val="20"/>
          <w:szCs w:val="20"/>
          <w:lang w:val="en-GB"/>
        </w:rPr>
      </w:pPr>
      <w:r w:rsidRPr="00E80934">
        <w:rPr>
          <w:rFonts w:ascii="Times New Roman" w:eastAsia="Times New Roman" w:hAnsi="Times New Roman" w:cs="Times New Roman"/>
          <w:i/>
          <w:color w:val="000000"/>
          <w:sz w:val="20"/>
          <w:szCs w:val="20"/>
          <w:vertAlign w:val="superscript"/>
          <w:lang w:val="en-GB"/>
        </w:rPr>
        <w:t xml:space="preserve">b </w:t>
      </w:r>
      <w:r w:rsidRPr="00E80934">
        <w:rPr>
          <w:rFonts w:ascii="Times New Roman" w:eastAsia="Times New Roman" w:hAnsi="Times New Roman" w:cs="Times New Roman"/>
          <w:i/>
          <w:color w:val="000000"/>
          <w:sz w:val="20"/>
          <w:szCs w:val="20"/>
          <w:lang w:val="en-GB"/>
        </w:rPr>
        <w:t xml:space="preserve">It is not assumed that multiple providers will be uploading their data to NAP at the same time, for this the communication requirement analysis employ a safety value of 1, that multiplies computed maximum data rate for a link. </w:t>
      </w:r>
      <w:bookmarkEnd w:id="10"/>
    </w:p>
    <w:p w14:paraId="4C891C15" w14:textId="77777777" w:rsidR="00FB03A6" w:rsidRPr="00E80934" w:rsidRDefault="00FB03A6">
      <w:pPr>
        <w:rPr>
          <w:color w:val="000000"/>
          <w:sz w:val="20"/>
          <w:szCs w:val="20"/>
          <w:lang w:val="en-GB"/>
        </w:rPr>
      </w:pPr>
    </w:p>
    <w:p w14:paraId="430723C0" w14:textId="77777777" w:rsidR="00FB03A6" w:rsidRPr="00E80934" w:rsidRDefault="00000000">
      <w:pPr>
        <w:pStyle w:val="Nadpis3"/>
        <w:rPr>
          <w:lang w:val="en-GB"/>
        </w:rPr>
      </w:pPr>
      <w:bookmarkStart w:id="11" w:name="BKM_D137DB55_A2D0_4A62_9A98_6144AC1C5404"/>
      <w:r w:rsidRPr="00E80934">
        <w:rPr>
          <w:lang w:val="en-GB"/>
        </w:rPr>
        <w:t>Content Provider Management</w:t>
      </w:r>
    </w:p>
    <w:p w14:paraId="03F35997" w14:textId="77777777" w:rsidR="00FB03A6" w:rsidRPr="00E80934" w:rsidRDefault="00000000">
      <w:pPr>
        <w:spacing w:before="60" w:after="60"/>
        <w:jc w:val="right"/>
        <w:rPr>
          <w:color w:val="000000"/>
          <w:sz w:val="20"/>
          <w:szCs w:val="20"/>
          <w:lang w:val="en-GB"/>
        </w:rPr>
      </w:pPr>
      <w:r w:rsidRPr="00E80934">
        <w:rPr>
          <w:rFonts w:ascii="Times New Roman" w:eastAsia="Times New Roman" w:hAnsi="Times New Roman" w:cs="Times New Roman"/>
          <w:i/>
          <w:color w:val="808080"/>
          <w:sz w:val="20"/>
          <w:szCs w:val="20"/>
          <w:lang w:val="en-GB"/>
        </w:rPr>
        <w:t>Date Modified: 13.06.2025 18:36:05, GUID: {D137DB55-A2D0-4a62-9A98-6144AC1C5404}</w:t>
      </w:r>
    </w:p>
    <w:p w14:paraId="29C0AB5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 xml:space="preserve">Identification: </w:t>
      </w:r>
      <w:r w:rsidRPr="00E80934">
        <w:rPr>
          <w:rFonts w:ascii="Times New Roman" w:eastAsia="Times New Roman" w:hAnsi="Times New Roman" w:cs="Times New Roman"/>
          <w:color w:val="000000"/>
          <w:sz w:val="20"/>
          <w:szCs w:val="20"/>
          <w:lang w:val="en-GB"/>
        </w:rPr>
        <w:t>CP - UMM; Content Provider – User Management Module</w:t>
      </w:r>
    </w:p>
    <w:p w14:paraId="5F7A900F"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Type</w:t>
      </w:r>
      <w:r w:rsidRPr="00E80934">
        <w:rPr>
          <w:rFonts w:ascii="Times New Roman" w:eastAsia="Times New Roman" w:hAnsi="Times New Roman" w:cs="Times New Roman"/>
          <w:color w:val="000000"/>
          <w:sz w:val="20"/>
          <w:szCs w:val="20"/>
          <w:lang w:val="en-GB"/>
        </w:rPr>
        <w:t xml:space="preserve">: User interface </w:t>
      </w:r>
    </w:p>
    <w:p w14:paraId="7BF56CA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 xml:space="preserve">Description: </w:t>
      </w:r>
      <w:r w:rsidRPr="00E80934">
        <w:rPr>
          <w:rFonts w:ascii="Times New Roman" w:eastAsia="Times New Roman" w:hAnsi="Times New Roman" w:cs="Times New Roman"/>
          <w:color w:val="000000"/>
          <w:sz w:val="20"/>
          <w:szCs w:val="20"/>
          <w:lang w:val="en-GB"/>
        </w:rPr>
        <w:t xml:space="preserve">This interface enables content provider to access NAP to change and modify account details including potential machine accounts. It is assumed that the NAP shall have a registration procedure for metadata provider. The registration can differ in Member States. The authenticity of the registered content provider shall be guaranteed and shall follow international standards. The Interface is a web-based application which is supposed to be a part of the NAP web page. The authorised person should be able to access this application through all possible browsers / devices and the graphical interface should at least support the local language. </w:t>
      </w:r>
    </w:p>
    <w:p w14:paraId="115667B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Related Documents</w:t>
      </w:r>
      <w:r w:rsidRPr="00E80934">
        <w:rPr>
          <w:rFonts w:ascii="Times New Roman" w:eastAsia="Times New Roman" w:hAnsi="Times New Roman" w:cs="Times New Roman"/>
          <w:color w:val="000000"/>
          <w:sz w:val="20"/>
          <w:szCs w:val="20"/>
          <w:lang w:val="en-GB"/>
        </w:rPr>
        <w:t xml:space="preserve">: </w:t>
      </w:r>
      <w:hyperlink r:id="rId15" w:history="1">
        <w:r w:rsidRPr="00E80934">
          <w:rPr>
            <w:rFonts w:ascii="Times New Roman" w:eastAsia="Times New Roman" w:hAnsi="Times New Roman" w:cs="Times New Roman"/>
            <w:color w:val="467886"/>
            <w:sz w:val="20"/>
            <w:szCs w:val="20"/>
            <w:u w:val="single"/>
            <w:lang w:val="en-GB"/>
          </w:rPr>
          <w:t>https://napcore.eu/activity-wg2-interoperability-and-level-of-service-of-naps/</w:t>
        </w:r>
      </w:hyperlink>
      <w:r w:rsidRPr="00E80934">
        <w:rPr>
          <w:rFonts w:ascii="Times New Roman" w:eastAsia="Times New Roman" w:hAnsi="Times New Roman" w:cs="Times New Roman"/>
          <w:color w:val="000000"/>
          <w:sz w:val="20"/>
          <w:szCs w:val="20"/>
          <w:lang w:val="en-GB"/>
        </w:rPr>
        <w:t xml:space="preserve"> </w:t>
      </w:r>
    </w:p>
    <w:p w14:paraId="3AD6772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Communications Requirements ===</w:t>
      </w:r>
    </w:p>
    <w:p w14:paraId="50A5130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Data size may vary based on what is the content provider provides for the registration, if these are some documents then the size could be up to 1 MB. Message intervals hint the resolution date of the request and max delay the time of the system to confirm that the request has been received.</w:t>
      </w:r>
    </w:p>
    <w:tbl>
      <w:tblPr>
        <w:tblW w:w="9958" w:type="dxa"/>
        <w:tblInd w:w="-38" w:type="dxa"/>
        <w:tblLayout w:type="fixed"/>
        <w:tblCellMar>
          <w:left w:w="70" w:type="dxa"/>
          <w:right w:w="70" w:type="dxa"/>
        </w:tblCellMar>
        <w:tblLook w:val="04A0" w:firstRow="1" w:lastRow="0" w:firstColumn="1" w:lastColumn="0" w:noHBand="0" w:noVBand="1"/>
      </w:tblPr>
      <w:tblGrid>
        <w:gridCol w:w="1327"/>
        <w:gridCol w:w="2203"/>
        <w:gridCol w:w="1938"/>
        <w:gridCol w:w="1226"/>
        <w:gridCol w:w="1120"/>
        <w:gridCol w:w="1167"/>
        <w:gridCol w:w="977"/>
      </w:tblGrid>
      <w:tr w:rsidR="00FB03A6" w:rsidRPr="00E80934" w14:paraId="61276170" w14:textId="77777777">
        <w:tc>
          <w:tcPr>
            <w:tcW w:w="1327"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67D84F9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PDF</w:t>
            </w:r>
          </w:p>
        </w:tc>
        <w:tc>
          <w:tcPr>
            <w:tcW w:w="2203"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7072D98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FDFs</w:t>
            </w:r>
          </w:p>
        </w:tc>
        <w:tc>
          <w:tcPr>
            <w:tcW w:w="1938"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010F0ECC"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Data type</w:t>
            </w:r>
          </w:p>
        </w:tc>
        <w:tc>
          <w:tcPr>
            <w:tcW w:w="1226"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39B74EFF"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Bytes / message</w:t>
            </w:r>
          </w:p>
        </w:tc>
        <w:tc>
          <w:tcPr>
            <w:tcW w:w="1120"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485E70E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Delay (sec)</w:t>
            </w:r>
          </w:p>
        </w:tc>
        <w:tc>
          <w:tcPr>
            <w:tcW w:w="1167"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6A1DC17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Message Interval (sec)</w:t>
            </w:r>
          </w:p>
        </w:tc>
        <w:tc>
          <w:tcPr>
            <w:tcW w:w="977"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2945FA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Security level</w:t>
            </w:r>
          </w:p>
        </w:tc>
      </w:tr>
      <w:tr w:rsidR="00FB03A6" w:rsidRPr="00E80934" w14:paraId="4A97A252" w14:textId="77777777">
        <w:tc>
          <w:tcPr>
            <w:tcW w:w="1327" w:type="dxa"/>
            <w:vMerge w:val="restart"/>
            <w:tcBorders>
              <w:top w:val="single" w:sz="12" w:space="0" w:color="auto"/>
              <w:left w:val="single" w:sz="12" w:space="0" w:color="auto"/>
              <w:bottom w:val="single" w:sz="4" w:space="0" w:color="auto"/>
              <w:right w:val="single" w:sz="2" w:space="0" w:color="auto"/>
            </w:tcBorders>
            <w:tcMar>
              <w:top w:w="0" w:type="dxa"/>
              <w:left w:w="108" w:type="dxa"/>
              <w:bottom w:w="0" w:type="dxa"/>
              <w:right w:w="108" w:type="dxa"/>
            </w:tcMar>
          </w:tcPr>
          <w:p w14:paraId="3ED1ED9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User Management of Content Provider</w:t>
            </w:r>
          </w:p>
        </w:tc>
        <w:tc>
          <w:tcPr>
            <w:tcW w:w="2203"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1695776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fnap.cp-registration_request</w:t>
            </w:r>
          </w:p>
        </w:tc>
        <w:tc>
          <w:tcPr>
            <w:tcW w:w="1938"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7F127C5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Request + data + (credentials)</w:t>
            </w:r>
          </w:p>
        </w:tc>
        <w:tc>
          <w:tcPr>
            <w:tcW w:w="1226"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0337F75C"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 + up to 1 MB</w:t>
            </w:r>
          </w:p>
        </w:tc>
        <w:tc>
          <w:tcPr>
            <w:tcW w:w="1120"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1519464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30 s</w:t>
            </w:r>
          </w:p>
        </w:tc>
        <w:tc>
          <w:tcPr>
            <w:tcW w:w="1167"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05AA2B6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On request </w:t>
            </w:r>
          </w:p>
        </w:tc>
        <w:tc>
          <w:tcPr>
            <w:tcW w:w="977" w:type="dxa"/>
            <w:tcBorders>
              <w:top w:val="single" w:sz="12" w:space="0" w:color="auto"/>
              <w:left w:val="single" w:sz="2" w:space="0" w:color="auto"/>
              <w:bottom w:val="single" w:sz="4" w:space="0" w:color="auto"/>
              <w:right w:val="single" w:sz="12" w:space="0" w:color="auto"/>
            </w:tcBorders>
            <w:tcMar>
              <w:top w:w="0" w:type="dxa"/>
              <w:left w:w="108" w:type="dxa"/>
              <w:bottom w:w="0" w:type="dxa"/>
              <w:right w:w="108" w:type="dxa"/>
            </w:tcMar>
          </w:tcPr>
          <w:p w14:paraId="6C4FC07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4B867962" w14:textId="77777777">
        <w:tc>
          <w:tcPr>
            <w:tcW w:w="1327" w:type="dxa"/>
            <w:vMerge/>
            <w:tcBorders>
              <w:top w:val="single" w:sz="4" w:space="0" w:color="auto"/>
              <w:left w:val="single" w:sz="12" w:space="0" w:color="auto"/>
              <w:bottom w:val="single" w:sz="12" w:space="0" w:color="auto"/>
              <w:right w:val="single" w:sz="2" w:space="0" w:color="auto"/>
            </w:tcBorders>
            <w:tcMar>
              <w:top w:w="0" w:type="dxa"/>
              <w:left w:w="108" w:type="dxa"/>
              <w:bottom w:w="0" w:type="dxa"/>
              <w:right w:w="108" w:type="dxa"/>
            </w:tcMar>
          </w:tcPr>
          <w:p w14:paraId="363AFED4" w14:textId="77777777" w:rsidR="00FB03A6" w:rsidRPr="00E80934" w:rsidRDefault="00FB03A6">
            <w:pPr>
              <w:spacing w:before="60" w:after="60"/>
              <w:rPr>
                <w:color w:val="000000"/>
                <w:sz w:val="20"/>
                <w:szCs w:val="20"/>
                <w:lang w:val="en-GB"/>
              </w:rPr>
            </w:pPr>
          </w:p>
        </w:tc>
        <w:tc>
          <w:tcPr>
            <w:tcW w:w="2203"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104ED91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tnap.cp-registration_response</w:t>
            </w:r>
          </w:p>
        </w:tc>
        <w:tc>
          <w:tcPr>
            <w:tcW w:w="1938"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3BEB2B8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Response</w:t>
            </w:r>
          </w:p>
        </w:tc>
        <w:tc>
          <w:tcPr>
            <w:tcW w:w="1226"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47F1FAF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1 kB + </w:t>
            </w:r>
          </w:p>
        </w:tc>
        <w:tc>
          <w:tcPr>
            <w:tcW w:w="1120"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29369C0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60 s</w:t>
            </w:r>
          </w:p>
        </w:tc>
        <w:tc>
          <w:tcPr>
            <w:tcW w:w="1167"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2F0D2D8F"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day</w:t>
            </w:r>
          </w:p>
        </w:tc>
        <w:tc>
          <w:tcPr>
            <w:tcW w:w="977" w:type="dxa"/>
            <w:tcBorders>
              <w:top w:val="single" w:sz="4" w:space="0" w:color="auto"/>
              <w:left w:val="single" w:sz="2" w:space="0" w:color="auto"/>
              <w:bottom w:val="single" w:sz="2" w:space="0" w:color="auto"/>
              <w:right w:val="single" w:sz="12" w:space="0" w:color="auto"/>
            </w:tcBorders>
            <w:tcMar>
              <w:top w:w="0" w:type="dxa"/>
              <w:left w:w="108" w:type="dxa"/>
              <w:bottom w:w="0" w:type="dxa"/>
              <w:right w:w="108" w:type="dxa"/>
            </w:tcMar>
          </w:tcPr>
          <w:p w14:paraId="27999F7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37AC2568" w14:textId="77777777">
        <w:tc>
          <w:tcPr>
            <w:tcW w:w="3530"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00EB7B73"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data rate for link</w:t>
            </w:r>
          </w:p>
        </w:tc>
        <w:tc>
          <w:tcPr>
            <w:tcW w:w="4284"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64EB8BE5"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1/30 MB/sec * 3</w:t>
            </w:r>
            <w:r w:rsidRPr="00E80934">
              <w:rPr>
                <w:rFonts w:ascii="Times New Roman" w:eastAsia="Times New Roman" w:hAnsi="Times New Roman" w:cs="Times New Roman"/>
                <w:color w:val="000000"/>
                <w:sz w:val="20"/>
                <w:szCs w:val="20"/>
                <w:vertAlign w:val="superscript"/>
                <w:lang w:val="en-GB"/>
              </w:rPr>
              <w:t>a</w:t>
            </w:r>
            <w:r w:rsidRPr="00E80934">
              <w:rPr>
                <w:rFonts w:ascii="Times New Roman" w:eastAsia="Times New Roman" w:hAnsi="Times New Roman" w:cs="Times New Roman"/>
                <w:color w:val="000000"/>
                <w:sz w:val="20"/>
                <w:szCs w:val="20"/>
                <w:lang w:val="en-GB"/>
              </w:rPr>
              <w:t xml:space="preserve"> = 0,1 MB/sec</w:t>
            </w:r>
          </w:p>
        </w:tc>
        <w:tc>
          <w:tcPr>
            <w:tcW w:w="1167" w:type="dxa"/>
            <w:vMerge w:val="restart"/>
            <w:tcBorders>
              <w:top w:val="single" w:sz="12" w:space="0" w:color="auto"/>
              <w:left w:val="single" w:sz="12" w:space="0" w:color="auto"/>
              <w:bottom w:val="nil"/>
              <w:right w:val="single" w:sz="12" w:space="0" w:color="auto"/>
            </w:tcBorders>
            <w:tcMar>
              <w:top w:w="0" w:type="dxa"/>
              <w:left w:w="108" w:type="dxa"/>
              <w:bottom w:w="0" w:type="dxa"/>
              <w:right w:w="108" w:type="dxa"/>
            </w:tcMar>
          </w:tcPr>
          <w:p w14:paraId="3B62B4F9" w14:textId="77777777" w:rsidR="00FB03A6" w:rsidRPr="00E80934" w:rsidRDefault="00FB03A6">
            <w:pPr>
              <w:spacing w:before="60" w:after="60"/>
              <w:rPr>
                <w:color w:val="000000"/>
                <w:sz w:val="20"/>
                <w:szCs w:val="20"/>
                <w:lang w:val="en-GB"/>
              </w:rPr>
            </w:pPr>
          </w:p>
        </w:tc>
        <w:tc>
          <w:tcPr>
            <w:tcW w:w="977" w:type="dxa"/>
            <w:tcBorders>
              <w:top w:val="single" w:sz="2" w:space="0" w:color="auto"/>
              <w:left w:val="single" w:sz="12" w:space="0" w:color="auto"/>
              <w:bottom w:val="single" w:sz="12" w:space="0" w:color="auto"/>
              <w:right w:val="single" w:sz="12" w:space="0" w:color="auto"/>
            </w:tcBorders>
            <w:tcMar>
              <w:top w:w="0" w:type="dxa"/>
              <w:left w:w="108" w:type="dxa"/>
              <w:bottom w:w="0" w:type="dxa"/>
              <w:right w:w="108" w:type="dxa"/>
            </w:tcMar>
          </w:tcPr>
          <w:p w14:paraId="54C57F2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55D80E77" w14:textId="77777777">
        <w:tc>
          <w:tcPr>
            <w:tcW w:w="3530"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6223D4A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Inter message gap</w:t>
            </w:r>
          </w:p>
        </w:tc>
        <w:tc>
          <w:tcPr>
            <w:tcW w:w="4284"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3A11A2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Not relevant</w:t>
            </w:r>
          </w:p>
        </w:tc>
        <w:tc>
          <w:tcPr>
            <w:tcW w:w="1167" w:type="dxa"/>
            <w:vMerge/>
            <w:tcBorders>
              <w:top w:val="single" w:sz="12" w:space="0" w:color="auto"/>
              <w:left w:val="single" w:sz="12" w:space="0" w:color="auto"/>
              <w:bottom w:val="nil"/>
              <w:right w:val="nil"/>
            </w:tcBorders>
            <w:tcMar>
              <w:top w:w="0" w:type="dxa"/>
              <w:left w:w="108" w:type="dxa"/>
              <w:bottom w:w="0" w:type="dxa"/>
              <w:right w:w="108" w:type="dxa"/>
            </w:tcMar>
          </w:tcPr>
          <w:p w14:paraId="26741E36" w14:textId="77777777" w:rsidR="00FB03A6" w:rsidRPr="00E80934" w:rsidRDefault="00FB03A6">
            <w:pPr>
              <w:spacing w:before="60" w:after="60"/>
              <w:rPr>
                <w:color w:val="000000"/>
                <w:sz w:val="20"/>
                <w:szCs w:val="20"/>
                <w:lang w:val="en-GB"/>
              </w:rPr>
            </w:pPr>
          </w:p>
        </w:tc>
        <w:tc>
          <w:tcPr>
            <w:tcW w:w="977" w:type="dxa"/>
            <w:tcBorders>
              <w:top w:val="single" w:sz="12" w:space="0" w:color="auto"/>
              <w:left w:val="nil"/>
              <w:bottom w:val="nil"/>
              <w:right w:val="nil"/>
            </w:tcBorders>
            <w:tcMar>
              <w:top w:w="0" w:type="dxa"/>
              <w:left w:w="108" w:type="dxa"/>
              <w:bottom w:w="0" w:type="dxa"/>
              <w:right w:w="108" w:type="dxa"/>
            </w:tcMar>
          </w:tcPr>
          <w:p w14:paraId="4FB7B643" w14:textId="77777777" w:rsidR="00FB03A6" w:rsidRPr="00E80934" w:rsidRDefault="00FB03A6">
            <w:pPr>
              <w:spacing w:before="60" w:after="60"/>
              <w:rPr>
                <w:color w:val="000000"/>
                <w:sz w:val="20"/>
                <w:szCs w:val="20"/>
                <w:lang w:val="en-GB"/>
              </w:rPr>
            </w:pPr>
          </w:p>
        </w:tc>
      </w:tr>
    </w:tbl>
    <w:p w14:paraId="5CAFDB2C" w14:textId="77777777" w:rsidR="00FB03A6" w:rsidRPr="00E80934" w:rsidRDefault="00000000">
      <w:pPr>
        <w:spacing w:before="60" w:after="60"/>
        <w:rPr>
          <w:i/>
          <w:color w:val="000000"/>
          <w:sz w:val="20"/>
          <w:szCs w:val="20"/>
          <w:lang w:val="en-GB"/>
        </w:rPr>
      </w:pPr>
      <w:r w:rsidRPr="00E80934">
        <w:rPr>
          <w:rFonts w:ascii="Times New Roman" w:eastAsia="Times New Roman" w:hAnsi="Times New Roman" w:cs="Times New Roman"/>
          <w:i/>
          <w:color w:val="000000"/>
          <w:sz w:val="20"/>
          <w:szCs w:val="20"/>
          <w:vertAlign w:val="superscript"/>
          <w:lang w:val="en-GB"/>
        </w:rPr>
        <w:t xml:space="preserve">a </w:t>
      </w:r>
      <w:r w:rsidRPr="00E80934">
        <w:rPr>
          <w:rFonts w:ascii="Times New Roman" w:eastAsia="Times New Roman" w:hAnsi="Times New Roman" w:cs="Times New Roman"/>
          <w:i/>
          <w:color w:val="000000"/>
          <w:sz w:val="20"/>
          <w:szCs w:val="20"/>
          <w:lang w:val="en-GB"/>
        </w:rPr>
        <w:t>Multiple users must be expected to access NAP at the same time, for this the communication requirement analysis employ a safety value of 3, that multiplies computed maximum data rate for a link.</w:t>
      </w:r>
      <w:bookmarkEnd w:id="11"/>
    </w:p>
    <w:p w14:paraId="61780F0F" w14:textId="77777777" w:rsidR="00FB03A6" w:rsidRPr="00E80934" w:rsidRDefault="00000000">
      <w:pPr>
        <w:pStyle w:val="Nadpis3"/>
        <w:rPr>
          <w:lang w:val="en-GB"/>
        </w:rPr>
      </w:pPr>
      <w:bookmarkStart w:id="12" w:name="BKM_DAA1010E_3FD1_49B7_AC66_2080DB101A8E"/>
      <w:r w:rsidRPr="00E80934">
        <w:rPr>
          <w:lang w:val="en-GB"/>
        </w:rPr>
        <w:t>Content Provider Metadata Provision</w:t>
      </w:r>
    </w:p>
    <w:p w14:paraId="55E697C0" w14:textId="77777777" w:rsidR="00FB03A6" w:rsidRPr="00E80934" w:rsidRDefault="00000000">
      <w:pPr>
        <w:spacing w:before="60" w:after="60"/>
        <w:jc w:val="right"/>
        <w:rPr>
          <w:color w:val="000000"/>
          <w:sz w:val="20"/>
          <w:szCs w:val="20"/>
          <w:lang w:val="en-GB"/>
        </w:rPr>
      </w:pPr>
      <w:r w:rsidRPr="00E80934">
        <w:rPr>
          <w:rFonts w:ascii="Times New Roman" w:eastAsia="Times New Roman" w:hAnsi="Times New Roman" w:cs="Times New Roman"/>
          <w:i/>
          <w:color w:val="808080"/>
          <w:sz w:val="20"/>
          <w:szCs w:val="20"/>
          <w:lang w:val="en-GB"/>
        </w:rPr>
        <w:t>Date Modified: 13.06.2025 17:41:08, GUID: {DAA1010E-3FD1-49b7-AC66-2080DB101A8E}</w:t>
      </w:r>
    </w:p>
    <w:p w14:paraId="0A5890C5"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 xml:space="preserve">Identification: </w:t>
      </w:r>
      <w:r w:rsidRPr="00E80934">
        <w:rPr>
          <w:rFonts w:ascii="Times New Roman" w:eastAsia="Times New Roman" w:hAnsi="Times New Roman" w:cs="Times New Roman"/>
          <w:color w:val="000000"/>
          <w:sz w:val="20"/>
          <w:szCs w:val="20"/>
          <w:lang w:val="en-GB"/>
        </w:rPr>
        <w:t>CP-mdMM; Content Provider - Metadata Management Module</w:t>
      </w:r>
    </w:p>
    <w:p w14:paraId="02B69E4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Type</w:t>
      </w:r>
      <w:r w:rsidRPr="00E80934">
        <w:rPr>
          <w:rFonts w:ascii="Times New Roman" w:eastAsia="Times New Roman" w:hAnsi="Times New Roman" w:cs="Times New Roman"/>
          <w:color w:val="000000"/>
          <w:sz w:val="20"/>
          <w:szCs w:val="20"/>
          <w:lang w:val="en-GB"/>
        </w:rPr>
        <w:t xml:space="preserve">: User interface </w:t>
      </w:r>
    </w:p>
    <w:p w14:paraId="32E1B812"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 xml:space="preserve">Description: </w:t>
      </w:r>
      <w:r w:rsidRPr="00E80934">
        <w:rPr>
          <w:rFonts w:ascii="Times New Roman" w:eastAsia="Times New Roman" w:hAnsi="Times New Roman" w:cs="Times New Roman"/>
          <w:color w:val="000000"/>
          <w:sz w:val="20"/>
          <w:szCs w:val="20"/>
          <w:lang w:val="en-GB"/>
        </w:rPr>
        <w:t xml:space="preserve">This interface enables Content Provider to insert, modify, delete metadata into NAP. The Interface shall be a web-based application that any authorised NAP CP could access. NAP returns success codes or information about </w:t>
      </w:r>
      <w:r w:rsidRPr="00E80934">
        <w:rPr>
          <w:rFonts w:ascii="Times New Roman" w:eastAsia="Times New Roman" w:hAnsi="Times New Roman" w:cs="Times New Roman"/>
          <w:color w:val="000000"/>
          <w:sz w:val="20"/>
          <w:szCs w:val="20"/>
          <w:lang w:val="en-GB"/>
        </w:rPr>
        <w:lastRenderedPageBreak/>
        <w:t xml:space="preserve">error. It should support all common web browsing tools / devices. It shall have an access authorisation mechanism and a graphical interface which at least support the local language. Data adheres to mobilityDCAT-AP standard.  </w:t>
      </w:r>
    </w:p>
    <w:p w14:paraId="185F5493"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Related Documents</w:t>
      </w:r>
      <w:r w:rsidRPr="00E80934">
        <w:rPr>
          <w:rFonts w:ascii="Times New Roman" w:eastAsia="Times New Roman" w:hAnsi="Times New Roman" w:cs="Times New Roman"/>
          <w:color w:val="000000"/>
          <w:sz w:val="20"/>
          <w:szCs w:val="20"/>
          <w:lang w:val="en-GB"/>
        </w:rPr>
        <w:t>: https://napcore.eu/activity-wg2-interoperability-and-level-of-service-of-naps/</w:t>
      </w:r>
    </w:p>
    <w:p w14:paraId="1C3C413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Communications Requirements ===</w:t>
      </w:r>
    </w:p>
    <w:p w14:paraId="4E9E2B6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Metadata size may vary based on what is the content provider intends to upload to the NAP just texts are 100 kB, but images, samples, schema and documentation could be several MBs.</w:t>
      </w:r>
    </w:p>
    <w:tbl>
      <w:tblPr>
        <w:tblW w:w="9958" w:type="dxa"/>
        <w:tblInd w:w="-38" w:type="dxa"/>
        <w:tblLayout w:type="fixed"/>
        <w:tblCellMar>
          <w:left w:w="70" w:type="dxa"/>
          <w:right w:w="70" w:type="dxa"/>
        </w:tblCellMar>
        <w:tblLook w:val="04A0" w:firstRow="1" w:lastRow="0" w:firstColumn="1" w:lastColumn="0" w:noHBand="0" w:noVBand="1"/>
      </w:tblPr>
      <w:tblGrid>
        <w:gridCol w:w="1043"/>
        <w:gridCol w:w="2609"/>
        <w:gridCol w:w="2126"/>
        <w:gridCol w:w="1134"/>
        <w:gridCol w:w="1054"/>
        <w:gridCol w:w="1053"/>
        <w:gridCol w:w="939"/>
      </w:tblGrid>
      <w:tr w:rsidR="00FB03A6" w:rsidRPr="00E80934" w14:paraId="09E76348" w14:textId="77777777">
        <w:tc>
          <w:tcPr>
            <w:tcW w:w="1043"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24F3DB2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PDF</w:t>
            </w:r>
          </w:p>
        </w:tc>
        <w:tc>
          <w:tcPr>
            <w:tcW w:w="2609"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3A2AF44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FDFs</w:t>
            </w:r>
          </w:p>
        </w:tc>
        <w:tc>
          <w:tcPr>
            <w:tcW w:w="2126"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CEA3FD5"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Data type</w:t>
            </w:r>
          </w:p>
        </w:tc>
        <w:tc>
          <w:tcPr>
            <w:tcW w:w="1134"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619F816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Bytes / message</w:t>
            </w:r>
          </w:p>
        </w:tc>
        <w:tc>
          <w:tcPr>
            <w:tcW w:w="1054"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3F344102"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Delay (sec)</w:t>
            </w:r>
          </w:p>
        </w:tc>
        <w:tc>
          <w:tcPr>
            <w:tcW w:w="1053"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52AEB57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Message Interval (sec)</w:t>
            </w:r>
          </w:p>
        </w:tc>
        <w:tc>
          <w:tcPr>
            <w:tcW w:w="939"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374FBA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Security level</w:t>
            </w:r>
          </w:p>
        </w:tc>
      </w:tr>
      <w:tr w:rsidR="00FB03A6" w:rsidRPr="00E80934" w14:paraId="2714531C" w14:textId="77777777">
        <w:tc>
          <w:tcPr>
            <w:tcW w:w="1043" w:type="dxa"/>
            <w:vMerge w:val="restart"/>
            <w:tcBorders>
              <w:top w:val="single" w:sz="12" w:space="0" w:color="auto"/>
              <w:left w:val="single" w:sz="12" w:space="0" w:color="auto"/>
              <w:bottom w:val="single" w:sz="4" w:space="0" w:color="auto"/>
              <w:right w:val="single" w:sz="2" w:space="0" w:color="auto"/>
            </w:tcBorders>
            <w:tcMar>
              <w:top w:w="0" w:type="dxa"/>
              <w:left w:w="108" w:type="dxa"/>
              <w:bottom w:w="0" w:type="dxa"/>
              <w:right w:w="108" w:type="dxa"/>
            </w:tcMar>
          </w:tcPr>
          <w:p w14:paraId="0CD86F5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Metadata from Content Provider</w:t>
            </w:r>
          </w:p>
        </w:tc>
        <w:tc>
          <w:tcPr>
            <w:tcW w:w="2609"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663325B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fnap.cp-metadata_&amp; _authorisation_credentials</w:t>
            </w:r>
          </w:p>
        </w:tc>
        <w:tc>
          <w:tcPr>
            <w:tcW w:w="2126"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533A5BD5"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Request + metadata + credentials</w:t>
            </w:r>
          </w:p>
        </w:tc>
        <w:tc>
          <w:tcPr>
            <w:tcW w:w="1134"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00E1D45F"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 + up to 10 MB</w:t>
            </w:r>
          </w:p>
        </w:tc>
        <w:tc>
          <w:tcPr>
            <w:tcW w:w="1054"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729CF9C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10 seconds</w:t>
            </w:r>
          </w:p>
        </w:tc>
        <w:tc>
          <w:tcPr>
            <w:tcW w:w="1053"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0B2658A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month</w:t>
            </w:r>
          </w:p>
        </w:tc>
        <w:tc>
          <w:tcPr>
            <w:tcW w:w="939" w:type="dxa"/>
            <w:tcBorders>
              <w:top w:val="single" w:sz="12" w:space="0" w:color="auto"/>
              <w:left w:val="single" w:sz="2" w:space="0" w:color="auto"/>
              <w:bottom w:val="single" w:sz="4" w:space="0" w:color="auto"/>
              <w:right w:val="single" w:sz="12" w:space="0" w:color="auto"/>
            </w:tcBorders>
            <w:tcMar>
              <w:top w:w="0" w:type="dxa"/>
              <w:left w:w="108" w:type="dxa"/>
              <w:bottom w:w="0" w:type="dxa"/>
              <w:right w:w="108" w:type="dxa"/>
            </w:tcMar>
          </w:tcPr>
          <w:p w14:paraId="5922CCB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7FA99108" w14:textId="77777777">
        <w:tc>
          <w:tcPr>
            <w:tcW w:w="1043" w:type="dxa"/>
            <w:vMerge/>
            <w:tcBorders>
              <w:top w:val="single" w:sz="4" w:space="0" w:color="auto"/>
              <w:left w:val="single" w:sz="12" w:space="0" w:color="auto"/>
              <w:bottom w:val="single" w:sz="12" w:space="0" w:color="auto"/>
              <w:right w:val="single" w:sz="2" w:space="0" w:color="auto"/>
            </w:tcBorders>
            <w:tcMar>
              <w:top w:w="0" w:type="dxa"/>
              <w:left w:w="108" w:type="dxa"/>
              <w:bottom w:w="0" w:type="dxa"/>
              <w:right w:w="108" w:type="dxa"/>
            </w:tcMar>
          </w:tcPr>
          <w:p w14:paraId="51C52FB7" w14:textId="77777777" w:rsidR="00FB03A6" w:rsidRPr="00E80934" w:rsidRDefault="00FB03A6">
            <w:pPr>
              <w:spacing w:before="60" w:after="60"/>
              <w:rPr>
                <w:color w:val="000000"/>
                <w:sz w:val="20"/>
                <w:szCs w:val="20"/>
                <w:lang w:val="en-GB"/>
              </w:rPr>
            </w:pPr>
          </w:p>
        </w:tc>
        <w:tc>
          <w:tcPr>
            <w:tcW w:w="2609"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14C4517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tnap.cp-metadata_&amp;_success_report</w:t>
            </w:r>
          </w:p>
        </w:tc>
        <w:tc>
          <w:tcPr>
            <w:tcW w:w="2126"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4A759E0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Response</w:t>
            </w:r>
          </w:p>
        </w:tc>
        <w:tc>
          <w:tcPr>
            <w:tcW w:w="1134"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1D3CC9B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1 kB </w:t>
            </w:r>
          </w:p>
        </w:tc>
        <w:tc>
          <w:tcPr>
            <w:tcW w:w="1054"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401424E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100 ms</w:t>
            </w:r>
          </w:p>
        </w:tc>
        <w:tc>
          <w:tcPr>
            <w:tcW w:w="1053"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5FD8E2E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w:t>
            </w:r>
          </w:p>
        </w:tc>
        <w:tc>
          <w:tcPr>
            <w:tcW w:w="939" w:type="dxa"/>
            <w:tcBorders>
              <w:top w:val="single" w:sz="4" w:space="0" w:color="auto"/>
              <w:left w:val="single" w:sz="2" w:space="0" w:color="auto"/>
              <w:bottom w:val="single" w:sz="2" w:space="0" w:color="auto"/>
              <w:right w:val="single" w:sz="12" w:space="0" w:color="auto"/>
            </w:tcBorders>
            <w:tcMar>
              <w:top w:w="0" w:type="dxa"/>
              <w:left w:w="108" w:type="dxa"/>
              <w:bottom w:w="0" w:type="dxa"/>
              <w:right w:w="108" w:type="dxa"/>
            </w:tcMar>
          </w:tcPr>
          <w:p w14:paraId="1E856CBF"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00576819" w14:textId="77777777">
        <w:tc>
          <w:tcPr>
            <w:tcW w:w="3652"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272DE235"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data rate for link</w:t>
            </w:r>
          </w:p>
        </w:tc>
        <w:tc>
          <w:tcPr>
            <w:tcW w:w="4314"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264BE04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MB/sec * 1</w:t>
            </w:r>
            <w:r w:rsidRPr="00E80934">
              <w:rPr>
                <w:rFonts w:ascii="Times New Roman" w:eastAsia="Times New Roman" w:hAnsi="Times New Roman" w:cs="Times New Roman"/>
                <w:color w:val="000000"/>
                <w:sz w:val="20"/>
                <w:szCs w:val="20"/>
                <w:vertAlign w:val="superscript"/>
                <w:lang w:val="en-GB"/>
              </w:rPr>
              <w:t>b</w:t>
            </w:r>
            <w:r w:rsidRPr="00E80934">
              <w:rPr>
                <w:rFonts w:ascii="Times New Roman" w:eastAsia="Times New Roman" w:hAnsi="Times New Roman" w:cs="Times New Roman"/>
                <w:color w:val="000000"/>
                <w:sz w:val="20"/>
                <w:szCs w:val="20"/>
                <w:lang w:val="en-GB"/>
              </w:rPr>
              <w:t xml:space="preserve"> = 1 MB/sec</w:t>
            </w:r>
          </w:p>
        </w:tc>
        <w:tc>
          <w:tcPr>
            <w:tcW w:w="1053" w:type="dxa"/>
            <w:vMerge w:val="restart"/>
            <w:tcBorders>
              <w:top w:val="single" w:sz="12" w:space="0" w:color="auto"/>
              <w:left w:val="single" w:sz="12" w:space="0" w:color="auto"/>
              <w:bottom w:val="nil"/>
              <w:right w:val="single" w:sz="12" w:space="0" w:color="auto"/>
            </w:tcBorders>
            <w:tcMar>
              <w:top w:w="0" w:type="dxa"/>
              <w:left w:w="108" w:type="dxa"/>
              <w:bottom w:w="0" w:type="dxa"/>
              <w:right w:w="108" w:type="dxa"/>
            </w:tcMar>
          </w:tcPr>
          <w:p w14:paraId="47E8A3AB" w14:textId="77777777" w:rsidR="00FB03A6" w:rsidRPr="00E80934" w:rsidRDefault="00FB03A6">
            <w:pPr>
              <w:spacing w:before="60" w:after="60"/>
              <w:rPr>
                <w:color w:val="000000"/>
                <w:sz w:val="20"/>
                <w:szCs w:val="20"/>
                <w:lang w:val="en-GB"/>
              </w:rPr>
            </w:pPr>
          </w:p>
        </w:tc>
        <w:tc>
          <w:tcPr>
            <w:tcW w:w="939" w:type="dxa"/>
            <w:tcBorders>
              <w:top w:val="single" w:sz="2" w:space="0" w:color="auto"/>
              <w:left w:val="single" w:sz="12" w:space="0" w:color="auto"/>
              <w:bottom w:val="single" w:sz="12" w:space="0" w:color="auto"/>
              <w:right w:val="single" w:sz="12" w:space="0" w:color="auto"/>
            </w:tcBorders>
            <w:tcMar>
              <w:top w:w="0" w:type="dxa"/>
              <w:left w:w="108" w:type="dxa"/>
              <w:bottom w:w="0" w:type="dxa"/>
              <w:right w:w="108" w:type="dxa"/>
            </w:tcMar>
          </w:tcPr>
          <w:p w14:paraId="42DBABB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38001077" w14:textId="77777777">
        <w:tc>
          <w:tcPr>
            <w:tcW w:w="3652"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344127A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Inter message gap</w:t>
            </w:r>
          </w:p>
        </w:tc>
        <w:tc>
          <w:tcPr>
            <w:tcW w:w="4314"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429BF23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Not relevant</w:t>
            </w:r>
          </w:p>
        </w:tc>
        <w:tc>
          <w:tcPr>
            <w:tcW w:w="1053" w:type="dxa"/>
            <w:vMerge/>
            <w:tcBorders>
              <w:top w:val="single" w:sz="12" w:space="0" w:color="auto"/>
              <w:left w:val="single" w:sz="12" w:space="0" w:color="auto"/>
              <w:bottom w:val="nil"/>
              <w:right w:val="nil"/>
            </w:tcBorders>
            <w:tcMar>
              <w:top w:w="0" w:type="dxa"/>
              <w:left w:w="108" w:type="dxa"/>
              <w:bottom w:w="0" w:type="dxa"/>
              <w:right w:w="108" w:type="dxa"/>
            </w:tcMar>
          </w:tcPr>
          <w:p w14:paraId="73A7EC16" w14:textId="77777777" w:rsidR="00FB03A6" w:rsidRPr="00E80934" w:rsidRDefault="00FB03A6">
            <w:pPr>
              <w:spacing w:before="60" w:after="60"/>
              <w:rPr>
                <w:color w:val="000000"/>
                <w:sz w:val="20"/>
                <w:szCs w:val="20"/>
                <w:lang w:val="en-GB"/>
              </w:rPr>
            </w:pPr>
          </w:p>
        </w:tc>
        <w:tc>
          <w:tcPr>
            <w:tcW w:w="939" w:type="dxa"/>
            <w:tcBorders>
              <w:top w:val="single" w:sz="12" w:space="0" w:color="auto"/>
              <w:left w:val="nil"/>
              <w:bottom w:val="nil"/>
              <w:right w:val="nil"/>
            </w:tcBorders>
            <w:tcMar>
              <w:top w:w="0" w:type="dxa"/>
              <w:left w:w="108" w:type="dxa"/>
              <w:bottom w:w="0" w:type="dxa"/>
              <w:right w:w="108" w:type="dxa"/>
            </w:tcMar>
          </w:tcPr>
          <w:p w14:paraId="0C190C78" w14:textId="77777777" w:rsidR="00FB03A6" w:rsidRPr="00E80934" w:rsidRDefault="00FB03A6">
            <w:pPr>
              <w:spacing w:before="60" w:after="60"/>
              <w:rPr>
                <w:color w:val="000000"/>
                <w:sz w:val="20"/>
                <w:szCs w:val="20"/>
                <w:lang w:val="en-GB"/>
              </w:rPr>
            </w:pPr>
          </w:p>
        </w:tc>
      </w:tr>
    </w:tbl>
    <w:p w14:paraId="758479E6" w14:textId="77777777" w:rsidR="00FB03A6" w:rsidRPr="00E80934" w:rsidRDefault="00000000">
      <w:pPr>
        <w:spacing w:before="60" w:after="60"/>
        <w:rPr>
          <w:i/>
          <w:color w:val="000000"/>
          <w:sz w:val="20"/>
          <w:szCs w:val="20"/>
          <w:lang w:val="en-GB"/>
        </w:rPr>
      </w:pPr>
      <w:r w:rsidRPr="00E80934">
        <w:rPr>
          <w:rFonts w:ascii="Times New Roman" w:eastAsia="Times New Roman" w:hAnsi="Times New Roman" w:cs="Times New Roman"/>
          <w:i/>
          <w:color w:val="000000"/>
          <w:sz w:val="20"/>
          <w:szCs w:val="20"/>
          <w:vertAlign w:val="superscript"/>
          <w:lang w:val="en-GB"/>
        </w:rPr>
        <w:t xml:space="preserve">b </w:t>
      </w:r>
      <w:r w:rsidRPr="00E80934">
        <w:rPr>
          <w:rFonts w:ascii="Times New Roman" w:eastAsia="Times New Roman" w:hAnsi="Times New Roman" w:cs="Times New Roman"/>
          <w:i/>
          <w:color w:val="000000"/>
          <w:sz w:val="20"/>
          <w:szCs w:val="20"/>
          <w:lang w:val="en-GB"/>
        </w:rPr>
        <w:t xml:space="preserve">It is not assumed that multiple providers will be uploading their metadata to NAP at the same time, for this the communication requirement analysis employ a safety value of 1, that multiplies computed maximum data rate for a link. </w:t>
      </w:r>
      <w:bookmarkEnd w:id="12"/>
    </w:p>
    <w:p w14:paraId="76455022" w14:textId="77777777" w:rsidR="00FB03A6" w:rsidRPr="00E80934" w:rsidRDefault="00FB03A6">
      <w:pPr>
        <w:rPr>
          <w:sz w:val="20"/>
          <w:szCs w:val="20"/>
          <w:lang w:val="en-GB"/>
        </w:rPr>
      </w:pPr>
    </w:p>
    <w:p w14:paraId="5C2011A0" w14:textId="77777777" w:rsidR="00FB03A6" w:rsidRPr="00E80934" w:rsidRDefault="00000000">
      <w:pPr>
        <w:pStyle w:val="Nadpis3"/>
        <w:rPr>
          <w:lang w:val="en-GB"/>
        </w:rPr>
      </w:pPr>
      <w:bookmarkStart w:id="13" w:name="BKM_2B49F77B_92D8_4494_B75B_7482740303ED"/>
      <w:r w:rsidRPr="00E80934">
        <w:rPr>
          <w:lang w:val="en-GB"/>
        </w:rPr>
        <w:t>Content Provider Support</w:t>
      </w:r>
    </w:p>
    <w:p w14:paraId="555108E8" w14:textId="77777777" w:rsidR="00FB03A6" w:rsidRPr="00E80934" w:rsidRDefault="00000000">
      <w:pPr>
        <w:spacing w:before="60" w:after="60"/>
        <w:jc w:val="right"/>
        <w:rPr>
          <w:color w:val="000000"/>
          <w:sz w:val="20"/>
          <w:szCs w:val="20"/>
          <w:lang w:val="en-GB"/>
        </w:rPr>
      </w:pPr>
      <w:r w:rsidRPr="00E80934">
        <w:rPr>
          <w:rFonts w:ascii="Times New Roman" w:eastAsia="Times New Roman" w:hAnsi="Times New Roman" w:cs="Times New Roman"/>
          <w:i/>
          <w:color w:val="808080"/>
          <w:sz w:val="20"/>
          <w:szCs w:val="20"/>
          <w:lang w:val="en-GB"/>
        </w:rPr>
        <w:t>Date Modified: 13.06.2025 18:36:54, GUID: {2B49F77B-92D8-4494-B75B-7482740303ED}</w:t>
      </w:r>
    </w:p>
    <w:p w14:paraId="20CF87B2"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 xml:space="preserve">Identification: </w:t>
      </w:r>
      <w:r w:rsidRPr="00E80934">
        <w:rPr>
          <w:rFonts w:ascii="Times New Roman" w:eastAsia="Times New Roman" w:hAnsi="Times New Roman" w:cs="Times New Roman"/>
          <w:color w:val="000000"/>
          <w:sz w:val="20"/>
          <w:szCs w:val="20"/>
          <w:lang w:val="en-GB"/>
        </w:rPr>
        <w:t>CP - SM; Content Provider - Support Module</w:t>
      </w:r>
    </w:p>
    <w:p w14:paraId="5495823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Type</w:t>
      </w:r>
      <w:r w:rsidRPr="00E80934">
        <w:rPr>
          <w:rFonts w:ascii="Times New Roman" w:eastAsia="Times New Roman" w:hAnsi="Times New Roman" w:cs="Times New Roman"/>
          <w:color w:val="000000"/>
          <w:sz w:val="20"/>
          <w:szCs w:val="20"/>
          <w:lang w:val="en-GB"/>
        </w:rPr>
        <w:t xml:space="preserve">: User interface </w:t>
      </w:r>
    </w:p>
    <w:p w14:paraId="06B16DEC"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 xml:space="preserve">Description: </w:t>
      </w:r>
      <w:r w:rsidRPr="00E80934">
        <w:rPr>
          <w:rFonts w:ascii="Times New Roman" w:eastAsia="Times New Roman" w:hAnsi="Times New Roman" w:cs="Times New Roman"/>
          <w:color w:val="000000"/>
          <w:sz w:val="20"/>
          <w:szCs w:val="20"/>
          <w:lang w:val="en-GB"/>
        </w:rPr>
        <w:t>This interface enables information exchange between the content provider and the NAP support and handles the support requests. Users post a question which is responded to in an organised manner. The Interface shall be a web-based application that any authorised NAP CP could access. It should support all common web browsing tools / devices. It should have an access authorisation mechanism and a graphical interface which at least support the local language.</w:t>
      </w:r>
    </w:p>
    <w:p w14:paraId="5FD2A67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Related Documents</w:t>
      </w:r>
      <w:r w:rsidRPr="00E80934">
        <w:rPr>
          <w:rFonts w:ascii="Times New Roman" w:eastAsia="Times New Roman" w:hAnsi="Times New Roman" w:cs="Times New Roman"/>
          <w:color w:val="000000"/>
          <w:sz w:val="20"/>
          <w:szCs w:val="20"/>
          <w:lang w:val="en-GB"/>
        </w:rPr>
        <w:t>: https://napcore.eu/activity-wg2-interoperability-and-level-of-service-of-naps/</w:t>
      </w:r>
    </w:p>
    <w:p w14:paraId="2F48F1C2"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Communications Requirements ===</w:t>
      </w:r>
    </w:p>
    <w:p w14:paraId="1C6F60B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Data size may vary based on what is requested, and how is the request phrased, e.g. the request might contain images or data that are passed to the NAP Operator. Message intervals hint the resolution date and max delay the time of the system to confirm that the request has been received. </w:t>
      </w:r>
    </w:p>
    <w:tbl>
      <w:tblPr>
        <w:tblW w:w="9958" w:type="dxa"/>
        <w:tblInd w:w="-38" w:type="dxa"/>
        <w:tblLayout w:type="fixed"/>
        <w:tblCellMar>
          <w:left w:w="70" w:type="dxa"/>
          <w:right w:w="70" w:type="dxa"/>
        </w:tblCellMar>
        <w:tblLook w:val="04A0" w:firstRow="1" w:lastRow="0" w:firstColumn="1" w:lastColumn="0" w:noHBand="0" w:noVBand="1"/>
      </w:tblPr>
      <w:tblGrid>
        <w:gridCol w:w="1148"/>
        <w:gridCol w:w="2227"/>
        <w:gridCol w:w="2000"/>
        <w:gridCol w:w="1254"/>
        <w:gridCol w:w="1157"/>
        <w:gridCol w:w="1188"/>
        <w:gridCol w:w="984"/>
      </w:tblGrid>
      <w:tr w:rsidR="00FB03A6" w:rsidRPr="00E80934" w14:paraId="6C0B3D95" w14:textId="77777777">
        <w:tc>
          <w:tcPr>
            <w:tcW w:w="1148"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77DF1483"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PDF</w:t>
            </w:r>
          </w:p>
        </w:tc>
        <w:tc>
          <w:tcPr>
            <w:tcW w:w="2227"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4422EE5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FDFs</w:t>
            </w:r>
          </w:p>
        </w:tc>
        <w:tc>
          <w:tcPr>
            <w:tcW w:w="2000"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0B1E1FC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Data type</w:t>
            </w:r>
          </w:p>
        </w:tc>
        <w:tc>
          <w:tcPr>
            <w:tcW w:w="1254"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DB4DFA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Bytes / message</w:t>
            </w:r>
          </w:p>
        </w:tc>
        <w:tc>
          <w:tcPr>
            <w:tcW w:w="1157"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3EF57192"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Delay (sec)</w:t>
            </w:r>
          </w:p>
        </w:tc>
        <w:tc>
          <w:tcPr>
            <w:tcW w:w="1188"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6912CEB2"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Message Interval (sec)</w:t>
            </w:r>
          </w:p>
        </w:tc>
        <w:tc>
          <w:tcPr>
            <w:tcW w:w="984"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19068A5"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Security level</w:t>
            </w:r>
          </w:p>
        </w:tc>
      </w:tr>
      <w:tr w:rsidR="00FB03A6" w:rsidRPr="00E80934" w14:paraId="38021CB5" w14:textId="77777777">
        <w:tc>
          <w:tcPr>
            <w:tcW w:w="1148" w:type="dxa"/>
            <w:vMerge w:val="restart"/>
            <w:tcBorders>
              <w:top w:val="single" w:sz="12" w:space="0" w:color="auto"/>
              <w:left w:val="single" w:sz="12" w:space="0" w:color="auto"/>
              <w:bottom w:val="single" w:sz="4" w:space="0" w:color="auto"/>
              <w:right w:val="single" w:sz="2" w:space="0" w:color="auto"/>
            </w:tcBorders>
            <w:tcMar>
              <w:top w:w="0" w:type="dxa"/>
              <w:left w:w="108" w:type="dxa"/>
              <w:bottom w:w="0" w:type="dxa"/>
              <w:right w:w="108" w:type="dxa"/>
            </w:tcMar>
          </w:tcPr>
          <w:p w14:paraId="06466D73"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Support of Content Provider</w:t>
            </w:r>
          </w:p>
        </w:tc>
        <w:tc>
          <w:tcPr>
            <w:tcW w:w="2227"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56E1930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fnap.cp-support_request</w:t>
            </w:r>
          </w:p>
        </w:tc>
        <w:tc>
          <w:tcPr>
            <w:tcW w:w="2000"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26D2E4A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Request + data + credentials</w:t>
            </w:r>
          </w:p>
        </w:tc>
        <w:tc>
          <w:tcPr>
            <w:tcW w:w="1254"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039B152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 + up to 10 MB</w:t>
            </w:r>
          </w:p>
        </w:tc>
        <w:tc>
          <w:tcPr>
            <w:tcW w:w="1157"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6F87CA1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30 s</w:t>
            </w:r>
          </w:p>
        </w:tc>
        <w:tc>
          <w:tcPr>
            <w:tcW w:w="1188"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475FD7E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On request </w:t>
            </w:r>
          </w:p>
        </w:tc>
        <w:tc>
          <w:tcPr>
            <w:tcW w:w="984" w:type="dxa"/>
            <w:tcBorders>
              <w:top w:val="single" w:sz="12" w:space="0" w:color="auto"/>
              <w:left w:val="single" w:sz="2" w:space="0" w:color="auto"/>
              <w:bottom w:val="single" w:sz="4" w:space="0" w:color="auto"/>
              <w:right w:val="single" w:sz="12" w:space="0" w:color="auto"/>
            </w:tcBorders>
            <w:tcMar>
              <w:top w:w="0" w:type="dxa"/>
              <w:left w:w="108" w:type="dxa"/>
              <w:bottom w:w="0" w:type="dxa"/>
              <w:right w:w="108" w:type="dxa"/>
            </w:tcMar>
          </w:tcPr>
          <w:p w14:paraId="42EA77C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4689A241" w14:textId="77777777">
        <w:tc>
          <w:tcPr>
            <w:tcW w:w="1148" w:type="dxa"/>
            <w:vMerge/>
            <w:tcBorders>
              <w:top w:val="single" w:sz="4" w:space="0" w:color="auto"/>
              <w:left w:val="single" w:sz="12" w:space="0" w:color="auto"/>
              <w:bottom w:val="single" w:sz="12" w:space="0" w:color="auto"/>
              <w:right w:val="single" w:sz="2" w:space="0" w:color="auto"/>
            </w:tcBorders>
            <w:tcMar>
              <w:top w:w="0" w:type="dxa"/>
              <w:left w:w="108" w:type="dxa"/>
              <w:bottom w:w="0" w:type="dxa"/>
              <w:right w:w="108" w:type="dxa"/>
            </w:tcMar>
          </w:tcPr>
          <w:p w14:paraId="4414188E" w14:textId="77777777" w:rsidR="00FB03A6" w:rsidRPr="00E80934" w:rsidRDefault="00FB03A6">
            <w:pPr>
              <w:spacing w:before="60" w:after="60"/>
              <w:rPr>
                <w:color w:val="000000"/>
                <w:sz w:val="20"/>
                <w:szCs w:val="20"/>
                <w:lang w:val="en-GB"/>
              </w:rPr>
            </w:pPr>
          </w:p>
        </w:tc>
        <w:tc>
          <w:tcPr>
            <w:tcW w:w="2227"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51FEE06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tnap.cp-support_response</w:t>
            </w:r>
          </w:p>
        </w:tc>
        <w:tc>
          <w:tcPr>
            <w:tcW w:w="2000"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39F3503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Response</w:t>
            </w:r>
          </w:p>
        </w:tc>
        <w:tc>
          <w:tcPr>
            <w:tcW w:w="1254"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465A344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1 kB + </w:t>
            </w:r>
          </w:p>
        </w:tc>
        <w:tc>
          <w:tcPr>
            <w:tcW w:w="1157"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0D94C59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60 s</w:t>
            </w:r>
          </w:p>
        </w:tc>
        <w:tc>
          <w:tcPr>
            <w:tcW w:w="1188"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1F6CE90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5 days</w:t>
            </w:r>
          </w:p>
        </w:tc>
        <w:tc>
          <w:tcPr>
            <w:tcW w:w="984" w:type="dxa"/>
            <w:tcBorders>
              <w:top w:val="single" w:sz="4" w:space="0" w:color="auto"/>
              <w:left w:val="single" w:sz="2" w:space="0" w:color="auto"/>
              <w:bottom w:val="single" w:sz="2" w:space="0" w:color="auto"/>
              <w:right w:val="single" w:sz="12" w:space="0" w:color="auto"/>
            </w:tcBorders>
            <w:tcMar>
              <w:top w:w="0" w:type="dxa"/>
              <w:left w:w="108" w:type="dxa"/>
              <w:bottom w:w="0" w:type="dxa"/>
              <w:right w:w="108" w:type="dxa"/>
            </w:tcMar>
          </w:tcPr>
          <w:p w14:paraId="3033993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Low</w:t>
            </w:r>
          </w:p>
        </w:tc>
      </w:tr>
      <w:tr w:rsidR="00FB03A6" w:rsidRPr="00E80934" w14:paraId="2E24519D" w14:textId="77777777">
        <w:tc>
          <w:tcPr>
            <w:tcW w:w="3375"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29227833"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data rate for link</w:t>
            </w:r>
          </w:p>
        </w:tc>
        <w:tc>
          <w:tcPr>
            <w:tcW w:w="4411"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2A69F52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1/3 MB/sec * 3</w:t>
            </w:r>
            <w:r w:rsidRPr="00E80934">
              <w:rPr>
                <w:rFonts w:ascii="Times New Roman" w:eastAsia="Times New Roman" w:hAnsi="Times New Roman" w:cs="Times New Roman"/>
                <w:color w:val="000000"/>
                <w:sz w:val="20"/>
                <w:szCs w:val="20"/>
                <w:vertAlign w:val="superscript"/>
                <w:lang w:val="en-GB"/>
              </w:rPr>
              <w:t>a</w:t>
            </w:r>
            <w:r w:rsidRPr="00E80934">
              <w:rPr>
                <w:rFonts w:ascii="Times New Roman" w:eastAsia="Times New Roman" w:hAnsi="Times New Roman" w:cs="Times New Roman"/>
                <w:color w:val="000000"/>
                <w:sz w:val="20"/>
                <w:szCs w:val="20"/>
                <w:lang w:val="en-GB"/>
              </w:rPr>
              <w:t xml:space="preserve"> = 1 MB/sec</w:t>
            </w:r>
          </w:p>
        </w:tc>
        <w:tc>
          <w:tcPr>
            <w:tcW w:w="1188" w:type="dxa"/>
            <w:vMerge w:val="restart"/>
            <w:tcBorders>
              <w:top w:val="single" w:sz="12" w:space="0" w:color="auto"/>
              <w:left w:val="single" w:sz="12" w:space="0" w:color="auto"/>
              <w:bottom w:val="nil"/>
              <w:right w:val="single" w:sz="12" w:space="0" w:color="auto"/>
            </w:tcBorders>
            <w:tcMar>
              <w:top w:w="0" w:type="dxa"/>
              <w:left w:w="108" w:type="dxa"/>
              <w:bottom w:w="0" w:type="dxa"/>
              <w:right w:w="108" w:type="dxa"/>
            </w:tcMar>
          </w:tcPr>
          <w:p w14:paraId="3DEF7F1D" w14:textId="77777777" w:rsidR="00FB03A6" w:rsidRPr="00E80934" w:rsidRDefault="00FB03A6">
            <w:pPr>
              <w:spacing w:before="60" w:after="60"/>
              <w:rPr>
                <w:color w:val="000000"/>
                <w:sz w:val="20"/>
                <w:szCs w:val="20"/>
                <w:lang w:val="en-GB"/>
              </w:rPr>
            </w:pPr>
          </w:p>
        </w:tc>
        <w:tc>
          <w:tcPr>
            <w:tcW w:w="984" w:type="dxa"/>
            <w:tcBorders>
              <w:top w:val="single" w:sz="2" w:space="0" w:color="auto"/>
              <w:left w:val="single" w:sz="12" w:space="0" w:color="auto"/>
              <w:bottom w:val="single" w:sz="12" w:space="0" w:color="auto"/>
              <w:right w:val="single" w:sz="12" w:space="0" w:color="auto"/>
            </w:tcBorders>
            <w:tcMar>
              <w:top w:w="0" w:type="dxa"/>
              <w:left w:w="108" w:type="dxa"/>
              <w:bottom w:w="0" w:type="dxa"/>
              <w:right w:w="108" w:type="dxa"/>
            </w:tcMar>
          </w:tcPr>
          <w:p w14:paraId="27EC451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1D8E7D1B" w14:textId="77777777">
        <w:tc>
          <w:tcPr>
            <w:tcW w:w="3375"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425BB2F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Inter message gap</w:t>
            </w:r>
          </w:p>
        </w:tc>
        <w:tc>
          <w:tcPr>
            <w:tcW w:w="4411"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52EDEA7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Not relevant</w:t>
            </w:r>
          </w:p>
        </w:tc>
        <w:tc>
          <w:tcPr>
            <w:tcW w:w="1188" w:type="dxa"/>
            <w:vMerge/>
            <w:tcBorders>
              <w:top w:val="single" w:sz="12" w:space="0" w:color="auto"/>
              <w:left w:val="single" w:sz="12" w:space="0" w:color="auto"/>
              <w:bottom w:val="nil"/>
              <w:right w:val="nil"/>
            </w:tcBorders>
            <w:tcMar>
              <w:top w:w="0" w:type="dxa"/>
              <w:left w:w="108" w:type="dxa"/>
              <w:bottom w:w="0" w:type="dxa"/>
              <w:right w:w="108" w:type="dxa"/>
            </w:tcMar>
          </w:tcPr>
          <w:p w14:paraId="0C491301" w14:textId="77777777" w:rsidR="00FB03A6" w:rsidRPr="00E80934" w:rsidRDefault="00FB03A6">
            <w:pPr>
              <w:spacing w:before="60" w:after="60"/>
              <w:rPr>
                <w:color w:val="000000"/>
                <w:sz w:val="20"/>
                <w:szCs w:val="20"/>
                <w:lang w:val="en-GB"/>
              </w:rPr>
            </w:pPr>
          </w:p>
        </w:tc>
        <w:tc>
          <w:tcPr>
            <w:tcW w:w="984" w:type="dxa"/>
            <w:tcBorders>
              <w:top w:val="single" w:sz="12" w:space="0" w:color="auto"/>
              <w:left w:val="nil"/>
              <w:bottom w:val="nil"/>
              <w:right w:val="nil"/>
            </w:tcBorders>
            <w:tcMar>
              <w:top w:w="0" w:type="dxa"/>
              <w:left w:w="108" w:type="dxa"/>
              <w:bottom w:w="0" w:type="dxa"/>
              <w:right w:w="108" w:type="dxa"/>
            </w:tcMar>
          </w:tcPr>
          <w:p w14:paraId="6A6AC82E" w14:textId="77777777" w:rsidR="00FB03A6" w:rsidRPr="00E80934" w:rsidRDefault="00FB03A6">
            <w:pPr>
              <w:spacing w:before="60" w:after="60"/>
              <w:rPr>
                <w:color w:val="000000"/>
                <w:sz w:val="20"/>
                <w:szCs w:val="20"/>
                <w:lang w:val="en-GB"/>
              </w:rPr>
            </w:pPr>
          </w:p>
        </w:tc>
      </w:tr>
    </w:tbl>
    <w:p w14:paraId="7E6239F7" w14:textId="77777777" w:rsidR="00FB03A6" w:rsidRPr="00E80934" w:rsidRDefault="00000000">
      <w:pPr>
        <w:spacing w:before="60" w:after="60"/>
        <w:rPr>
          <w:i/>
          <w:color w:val="000000"/>
          <w:sz w:val="20"/>
          <w:szCs w:val="20"/>
          <w:lang w:val="en-GB"/>
        </w:rPr>
      </w:pPr>
      <w:r w:rsidRPr="00E80934">
        <w:rPr>
          <w:rFonts w:ascii="Times New Roman" w:eastAsia="Times New Roman" w:hAnsi="Times New Roman" w:cs="Times New Roman"/>
          <w:i/>
          <w:color w:val="000000"/>
          <w:sz w:val="20"/>
          <w:szCs w:val="20"/>
          <w:vertAlign w:val="superscript"/>
          <w:lang w:val="en-GB"/>
        </w:rPr>
        <w:t xml:space="preserve">a </w:t>
      </w:r>
      <w:r w:rsidRPr="00E80934">
        <w:rPr>
          <w:rFonts w:ascii="Times New Roman" w:eastAsia="Times New Roman" w:hAnsi="Times New Roman" w:cs="Times New Roman"/>
          <w:i/>
          <w:color w:val="000000"/>
          <w:sz w:val="20"/>
          <w:szCs w:val="20"/>
          <w:lang w:val="en-GB"/>
        </w:rPr>
        <w:t>Multiple users must be expected to access NAP at the same time, for this the communication requirement analysis employ a safety value of 3, that multiplies computed maximum data rate for a link.</w:t>
      </w:r>
      <w:bookmarkEnd w:id="13"/>
    </w:p>
    <w:p w14:paraId="1956ABAC" w14:textId="77777777" w:rsidR="00FB03A6" w:rsidRPr="00E80934" w:rsidRDefault="00000000">
      <w:pPr>
        <w:pStyle w:val="Nadpis3"/>
        <w:rPr>
          <w:lang w:val="en-GB"/>
        </w:rPr>
      </w:pPr>
      <w:bookmarkStart w:id="14" w:name="BKM_B5381D32_D813_436F_8E09_B87BD10B5F64"/>
      <w:r w:rsidRPr="00E80934">
        <w:rPr>
          <w:lang w:val="en-GB"/>
        </w:rPr>
        <w:t>Machine Data Access</w:t>
      </w:r>
    </w:p>
    <w:p w14:paraId="2D04B18A" w14:textId="77777777" w:rsidR="00FB03A6" w:rsidRPr="00E80934" w:rsidRDefault="00000000">
      <w:pPr>
        <w:spacing w:before="60" w:after="60"/>
        <w:jc w:val="right"/>
        <w:rPr>
          <w:color w:val="000000"/>
          <w:sz w:val="20"/>
          <w:szCs w:val="20"/>
          <w:lang w:val="en-GB"/>
        </w:rPr>
      </w:pPr>
      <w:r w:rsidRPr="00E80934">
        <w:rPr>
          <w:rFonts w:ascii="Times New Roman" w:eastAsia="Times New Roman" w:hAnsi="Times New Roman" w:cs="Times New Roman"/>
          <w:i/>
          <w:color w:val="808080"/>
          <w:sz w:val="20"/>
          <w:szCs w:val="20"/>
          <w:lang w:val="en-GB"/>
        </w:rPr>
        <w:t>Date Modified: 13.06.2025 18:08:30, GUID: {B5381D32-D813-436f-8E09-B87BD10B5F64}</w:t>
      </w:r>
    </w:p>
    <w:p w14:paraId="281BBC9F"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 xml:space="preserve">Identification: </w:t>
      </w:r>
      <w:r w:rsidRPr="00E80934">
        <w:rPr>
          <w:rFonts w:ascii="Times New Roman" w:eastAsia="Times New Roman" w:hAnsi="Times New Roman" w:cs="Times New Roman"/>
          <w:color w:val="000000"/>
          <w:sz w:val="20"/>
          <w:szCs w:val="20"/>
          <w:lang w:val="en-GB"/>
        </w:rPr>
        <w:t>DRS - DMM; Data Requesting System - Data Management Module</w:t>
      </w:r>
    </w:p>
    <w:p w14:paraId="4B1FF02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Type</w:t>
      </w:r>
      <w:r w:rsidRPr="00E80934">
        <w:rPr>
          <w:rFonts w:ascii="Times New Roman" w:eastAsia="Times New Roman" w:hAnsi="Times New Roman" w:cs="Times New Roman"/>
          <w:color w:val="000000"/>
          <w:sz w:val="20"/>
          <w:szCs w:val="20"/>
          <w:lang w:val="en-GB"/>
        </w:rPr>
        <w:t>: Programming Interface</w:t>
      </w:r>
    </w:p>
    <w:p w14:paraId="234D2AE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lastRenderedPageBreak/>
        <w:t xml:space="preserve">Description: </w:t>
      </w:r>
      <w:r w:rsidRPr="00E80934">
        <w:rPr>
          <w:rFonts w:ascii="Times New Roman" w:eastAsia="Times New Roman" w:hAnsi="Times New Roman" w:cs="Times New Roman"/>
          <w:color w:val="000000"/>
          <w:sz w:val="20"/>
          <w:szCs w:val="20"/>
          <w:lang w:val="en-GB"/>
        </w:rPr>
        <w:t xml:space="preserve">This interface is used for the retrieval of the data stored at or proxied via NAP by automated system of Content Consumer. To allow for basic service provision and as a protection from denial-of-service attacks and to identify data requesting system this interface shall require authorization. The API shall provide data retrieval functionality as web-based user-oriented UI. The authorization is envisaged via machine account preregistration by content consumer. </w:t>
      </w:r>
    </w:p>
    <w:p w14:paraId="62741A9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Related Documents</w:t>
      </w:r>
      <w:r w:rsidRPr="00E80934">
        <w:rPr>
          <w:rFonts w:ascii="Times New Roman" w:eastAsia="Times New Roman" w:hAnsi="Times New Roman" w:cs="Times New Roman"/>
          <w:color w:val="000000"/>
          <w:sz w:val="20"/>
          <w:szCs w:val="20"/>
          <w:lang w:val="en-GB"/>
        </w:rPr>
        <w:t xml:space="preserve">: </w:t>
      </w:r>
      <w:hyperlink r:id="rId16" w:history="1">
        <w:r w:rsidRPr="00E80934">
          <w:rPr>
            <w:rFonts w:ascii="Times New Roman" w:eastAsia="Times New Roman" w:hAnsi="Times New Roman" w:cs="Times New Roman"/>
            <w:color w:val="467886"/>
            <w:sz w:val="20"/>
            <w:szCs w:val="20"/>
            <w:u w:val="single"/>
            <w:lang w:val="en-GB"/>
          </w:rPr>
          <w:t>https://napcore.eu/activity-wg2-interoperability-and-level-of-service-of-naps/</w:t>
        </w:r>
      </w:hyperlink>
      <w:r w:rsidRPr="00E80934">
        <w:rPr>
          <w:rFonts w:ascii="Times New Roman" w:eastAsia="Times New Roman" w:hAnsi="Times New Roman" w:cs="Times New Roman"/>
          <w:color w:val="000000"/>
          <w:sz w:val="20"/>
          <w:szCs w:val="20"/>
          <w:lang w:val="en-GB"/>
        </w:rPr>
        <w:t xml:space="preserve"> </w:t>
      </w:r>
    </w:p>
    <w:p w14:paraId="1B2BF21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Communications Requirements ===</w:t>
      </w:r>
    </w:p>
    <w:p w14:paraId="7FF20AE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Data size and interval and maximum delay varies by the type of the data, </w:t>
      </w:r>
      <w:r w:rsidRPr="00E80934">
        <w:rPr>
          <w:rFonts w:ascii="Times New Roman" w:eastAsia="Times New Roman" w:hAnsi="Times New Roman" w:cs="Times New Roman"/>
          <w:b/>
          <w:color w:val="000000"/>
          <w:sz w:val="20"/>
          <w:szCs w:val="20"/>
          <w:lang w:val="en-GB"/>
        </w:rPr>
        <w:t>see Machine Data Provision Interface</w:t>
      </w:r>
      <w:r w:rsidRPr="00E80934">
        <w:rPr>
          <w:rFonts w:ascii="Times New Roman" w:eastAsia="Times New Roman" w:hAnsi="Times New Roman" w:cs="Times New Roman"/>
          <w:color w:val="000000"/>
          <w:sz w:val="20"/>
          <w:szCs w:val="20"/>
          <w:lang w:val="en-GB"/>
        </w:rPr>
        <w:t>.</w:t>
      </w:r>
    </w:p>
    <w:p w14:paraId="039A325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Usually, use of this interface is expected all data types, requesting in periodical time new data. For data requesting interface several other considerations must be made to maximize efficiency: data compression (gzip), conditional data request, data request limiting, cashing data, etc. This interface assumes PULL access.</w:t>
      </w:r>
    </w:p>
    <w:tbl>
      <w:tblPr>
        <w:tblW w:w="9958" w:type="dxa"/>
        <w:tblInd w:w="-38" w:type="dxa"/>
        <w:tblLayout w:type="fixed"/>
        <w:tblCellMar>
          <w:left w:w="70" w:type="dxa"/>
          <w:right w:w="70" w:type="dxa"/>
        </w:tblCellMar>
        <w:tblLook w:val="04A0" w:firstRow="1" w:lastRow="0" w:firstColumn="1" w:lastColumn="0" w:noHBand="0" w:noVBand="1"/>
      </w:tblPr>
      <w:tblGrid>
        <w:gridCol w:w="1241"/>
        <w:gridCol w:w="1349"/>
        <w:gridCol w:w="1913"/>
        <w:gridCol w:w="1559"/>
        <w:gridCol w:w="1417"/>
        <w:gridCol w:w="1418"/>
        <w:gridCol w:w="1061"/>
      </w:tblGrid>
      <w:tr w:rsidR="00FB03A6" w:rsidRPr="00E80934" w14:paraId="387F5860" w14:textId="77777777">
        <w:tc>
          <w:tcPr>
            <w:tcW w:w="1241"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4D8AF4D3"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PDF</w:t>
            </w:r>
          </w:p>
        </w:tc>
        <w:tc>
          <w:tcPr>
            <w:tcW w:w="1349"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66DF10B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FDFs</w:t>
            </w:r>
          </w:p>
        </w:tc>
        <w:tc>
          <w:tcPr>
            <w:tcW w:w="1913"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69193C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Data type</w:t>
            </w:r>
          </w:p>
        </w:tc>
        <w:tc>
          <w:tcPr>
            <w:tcW w:w="1559"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69DE00F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Bytes / message</w:t>
            </w:r>
          </w:p>
        </w:tc>
        <w:tc>
          <w:tcPr>
            <w:tcW w:w="1417"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04D80A3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Delay (sec)</w:t>
            </w:r>
          </w:p>
        </w:tc>
        <w:tc>
          <w:tcPr>
            <w:tcW w:w="1418"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6F0D2EA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Message Interval (sec)</w:t>
            </w:r>
          </w:p>
        </w:tc>
        <w:tc>
          <w:tcPr>
            <w:tcW w:w="1061"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67C2D55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Security level</w:t>
            </w:r>
          </w:p>
        </w:tc>
      </w:tr>
      <w:tr w:rsidR="00FB03A6" w:rsidRPr="00E80934" w14:paraId="41FDC658" w14:textId="77777777">
        <w:tc>
          <w:tcPr>
            <w:tcW w:w="1241" w:type="dxa"/>
            <w:vMerge w:val="restart"/>
            <w:tcBorders>
              <w:top w:val="single" w:sz="12" w:space="0" w:color="auto"/>
              <w:left w:val="single" w:sz="12" w:space="0" w:color="auto"/>
              <w:bottom w:val="single" w:sz="4" w:space="0" w:color="auto"/>
              <w:right w:val="single" w:sz="2" w:space="0" w:color="auto"/>
            </w:tcBorders>
            <w:tcMar>
              <w:top w:w="0" w:type="dxa"/>
              <w:left w:w="108" w:type="dxa"/>
              <w:bottom w:w="0" w:type="dxa"/>
              <w:right w:w="108" w:type="dxa"/>
            </w:tcMar>
          </w:tcPr>
          <w:p w14:paraId="086E38B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Data to Data Requesting System</w:t>
            </w:r>
          </w:p>
        </w:tc>
        <w:tc>
          <w:tcPr>
            <w:tcW w:w="1349"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07817B4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fnap.drs-data_request</w:t>
            </w:r>
          </w:p>
        </w:tc>
        <w:tc>
          <w:tcPr>
            <w:tcW w:w="1913"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0D63F7C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Request + credentials</w:t>
            </w:r>
          </w:p>
        </w:tc>
        <w:tc>
          <w:tcPr>
            <w:tcW w:w="1559"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4F24D5EC"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w:t>
            </w:r>
          </w:p>
        </w:tc>
        <w:tc>
          <w:tcPr>
            <w:tcW w:w="1417"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532F8FA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100 ms</w:t>
            </w:r>
          </w:p>
        </w:tc>
        <w:tc>
          <w:tcPr>
            <w:tcW w:w="1418"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62A7007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On request 5 min</w:t>
            </w:r>
          </w:p>
        </w:tc>
        <w:tc>
          <w:tcPr>
            <w:tcW w:w="1061" w:type="dxa"/>
            <w:tcBorders>
              <w:top w:val="single" w:sz="12" w:space="0" w:color="auto"/>
              <w:left w:val="single" w:sz="2" w:space="0" w:color="auto"/>
              <w:bottom w:val="single" w:sz="4" w:space="0" w:color="auto"/>
              <w:right w:val="single" w:sz="12" w:space="0" w:color="auto"/>
            </w:tcBorders>
            <w:tcMar>
              <w:top w:w="0" w:type="dxa"/>
              <w:left w:w="108" w:type="dxa"/>
              <w:bottom w:w="0" w:type="dxa"/>
              <w:right w:w="108" w:type="dxa"/>
            </w:tcMar>
          </w:tcPr>
          <w:p w14:paraId="3BC9A64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115FECB7" w14:textId="77777777">
        <w:tc>
          <w:tcPr>
            <w:tcW w:w="1241" w:type="dxa"/>
            <w:vMerge/>
            <w:tcBorders>
              <w:top w:val="single" w:sz="4" w:space="0" w:color="auto"/>
              <w:left w:val="single" w:sz="12" w:space="0" w:color="auto"/>
              <w:bottom w:val="single" w:sz="4" w:space="0" w:color="auto"/>
              <w:right w:val="single" w:sz="2" w:space="0" w:color="auto"/>
            </w:tcBorders>
            <w:tcMar>
              <w:top w:w="0" w:type="dxa"/>
              <w:left w:w="108" w:type="dxa"/>
              <w:bottom w:w="0" w:type="dxa"/>
              <w:right w:w="108" w:type="dxa"/>
            </w:tcMar>
          </w:tcPr>
          <w:p w14:paraId="3FAEE6CD" w14:textId="77777777" w:rsidR="00FB03A6" w:rsidRPr="00E80934" w:rsidRDefault="00FB03A6">
            <w:pPr>
              <w:spacing w:before="60" w:after="60"/>
              <w:rPr>
                <w:color w:val="000000"/>
                <w:sz w:val="20"/>
                <w:szCs w:val="20"/>
                <w:lang w:val="en-GB"/>
              </w:rPr>
            </w:pPr>
          </w:p>
        </w:tc>
        <w:tc>
          <w:tcPr>
            <w:tcW w:w="1349" w:type="dxa"/>
            <w:vMerge w:val="restart"/>
            <w:tcBorders>
              <w:top w:val="single" w:sz="2" w:space="0" w:color="auto"/>
              <w:left w:val="single" w:sz="2" w:space="0" w:color="auto"/>
              <w:bottom w:val="single" w:sz="4" w:space="0" w:color="auto"/>
              <w:right w:val="single" w:sz="2" w:space="0" w:color="auto"/>
            </w:tcBorders>
            <w:tcMar>
              <w:top w:w="0" w:type="dxa"/>
              <w:left w:w="108" w:type="dxa"/>
              <w:bottom w:w="0" w:type="dxa"/>
              <w:right w:w="108" w:type="dxa"/>
            </w:tcMar>
          </w:tcPr>
          <w:p w14:paraId="33D90F3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tnap.drs-data_response</w:t>
            </w:r>
          </w:p>
        </w:tc>
        <w:tc>
          <w:tcPr>
            <w:tcW w:w="1913"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292A0C3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Response + static data</w:t>
            </w:r>
          </w:p>
        </w:tc>
        <w:tc>
          <w:tcPr>
            <w:tcW w:w="1559"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4D23AC9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 + up to 2GB</w:t>
            </w:r>
          </w:p>
        </w:tc>
        <w:tc>
          <w:tcPr>
            <w:tcW w:w="1417"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6CA1EEE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5 minutes</w:t>
            </w:r>
          </w:p>
        </w:tc>
        <w:tc>
          <w:tcPr>
            <w:tcW w:w="1418"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1B580FE2"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6 months</w:t>
            </w:r>
          </w:p>
        </w:tc>
        <w:tc>
          <w:tcPr>
            <w:tcW w:w="1061" w:type="dxa"/>
            <w:tcBorders>
              <w:top w:val="single" w:sz="4" w:space="0" w:color="auto"/>
              <w:left w:val="single" w:sz="2" w:space="0" w:color="auto"/>
              <w:bottom w:val="single" w:sz="2" w:space="0" w:color="auto"/>
              <w:right w:val="single" w:sz="12" w:space="0" w:color="auto"/>
            </w:tcBorders>
            <w:tcMar>
              <w:top w:w="0" w:type="dxa"/>
              <w:left w:w="108" w:type="dxa"/>
              <w:bottom w:w="0" w:type="dxa"/>
              <w:right w:w="108" w:type="dxa"/>
            </w:tcMar>
          </w:tcPr>
          <w:p w14:paraId="1C66087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74DB8B1F" w14:textId="77777777">
        <w:tc>
          <w:tcPr>
            <w:tcW w:w="1241" w:type="dxa"/>
            <w:vMerge/>
            <w:tcBorders>
              <w:top w:val="single" w:sz="4" w:space="0" w:color="auto"/>
              <w:left w:val="single" w:sz="12" w:space="0" w:color="auto"/>
              <w:bottom w:val="single" w:sz="4" w:space="0" w:color="auto"/>
              <w:right w:val="single" w:sz="2" w:space="0" w:color="auto"/>
            </w:tcBorders>
            <w:tcMar>
              <w:top w:w="0" w:type="dxa"/>
              <w:left w:w="108" w:type="dxa"/>
              <w:bottom w:w="0" w:type="dxa"/>
              <w:right w:w="108" w:type="dxa"/>
            </w:tcMar>
          </w:tcPr>
          <w:p w14:paraId="2808EB65" w14:textId="77777777" w:rsidR="00FB03A6" w:rsidRPr="00E80934" w:rsidRDefault="00FB03A6">
            <w:pPr>
              <w:spacing w:before="60" w:after="60"/>
              <w:rPr>
                <w:color w:val="000000"/>
                <w:sz w:val="20"/>
                <w:szCs w:val="20"/>
                <w:lang w:val="en-GB"/>
              </w:rPr>
            </w:pPr>
          </w:p>
        </w:tc>
        <w:tc>
          <w:tcPr>
            <w:tcW w:w="1349" w:type="dxa"/>
            <w:vMerge/>
            <w:tcBorders>
              <w:top w:val="single" w:sz="4" w:space="0" w:color="auto"/>
              <w:left w:val="single" w:sz="2" w:space="0" w:color="auto"/>
              <w:bottom w:val="single" w:sz="4" w:space="0" w:color="auto"/>
              <w:right w:val="single" w:sz="2" w:space="0" w:color="auto"/>
            </w:tcBorders>
            <w:tcMar>
              <w:top w:w="0" w:type="dxa"/>
              <w:left w:w="108" w:type="dxa"/>
              <w:bottom w:w="0" w:type="dxa"/>
              <w:right w:w="108" w:type="dxa"/>
            </w:tcMar>
          </w:tcPr>
          <w:p w14:paraId="793B3D08" w14:textId="77777777" w:rsidR="00FB03A6" w:rsidRPr="00E80934" w:rsidRDefault="00FB03A6">
            <w:pPr>
              <w:spacing w:before="60" w:after="60"/>
              <w:rPr>
                <w:color w:val="000000"/>
                <w:sz w:val="20"/>
                <w:szCs w:val="20"/>
                <w:lang w:val="en-GB"/>
              </w:rPr>
            </w:pPr>
          </w:p>
        </w:tc>
        <w:tc>
          <w:tcPr>
            <w:tcW w:w="1913"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70A156B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Response + semi-static data</w:t>
            </w:r>
          </w:p>
        </w:tc>
        <w:tc>
          <w:tcPr>
            <w:tcW w:w="1559"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7888793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 + up to 500 kB</w:t>
            </w:r>
          </w:p>
        </w:tc>
        <w:tc>
          <w:tcPr>
            <w:tcW w:w="1417"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269FA2A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5 minutes</w:t>
            </w:r>
          </w:p>
        </w:tc>
        <w:tc>
          <w:tcPr>
            <w:tcW w:w="1418"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5530A362"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day</w:t>
            </w:r>
          </w:p>
        </w:tc>
        <w:tc>
          <w:tcPr>
            <w:tcW w:w="1061" w:type="dxa"/>
            <w:tcBorders>
              <w:top w:val="single" w:sz="4" w:space="0" w:color="auto"/>
              <w:left w:val="single" w:sz="2" w:space="0" w:color="auto"/>
              <w:bottom w:val="single" w:sz="2" w:space="0" w:color="auto"/>
              <w:right w:val="single" w:sz="12" w:space="0" w:color="auto"/>
            </w:tcBorders>
            <w:tcMar>
              <w:top w:w="0" w:type="dxa"/>
              <w:left w:w="108" w:type="dxa"/>
              <w:bottom w:w="0" w:type="dxa"/>
              <w:right w:w="108" w:type="dxa"/>
            </w:tcMar>
          </w:tcPr>
          <w:p w14:paraId="45F8CCF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31D7A71E" w14:textId="77777777">
        <w:tc>
          <w:tcPr>
            <w:tcW w:w="1241" w:type="dxa"/>
            <w:vMerge/>
            <w:tcBorders>
              <w:top w:val="single" w:sz="4" w:space="0" w:color="auto"/>
              <w:left w:val="single" w:sz="12" w:space="0" w:color="auto"/>
              <w:bottom w:val="single" w:sz="4" w:space="0" w:color="auto"/>
              <w:right w:val="single" w:sz="2" w:space="0" w:color="auto"/>
            </w:tcBorders>
            <w:tcMar>
              <w:top w:w="0" w:type="dxa"/>
              <w:left w:w="108" w:type="dxa"/>
              <w:bottom w:w="0" w:type="dxa"/>
              <w:right w:w="108" w:type="dxa"/>
            </w:tcMar>
          </w:tcPr>
          <w:p w14:paraId="25752657" w14:textId="77777777" w:rsidR="00FB03A6" w:rsidRPr="00E80934" w:rsidRDefault="00FB03A6">
            <w:pPr>
              <w:spacing w:before="60" w:after="60"/>
              <w:rPr>
                <w:color w:val="000000"/>
                <w:sz w:val="20"/>
                <w:szCs w:val="20"/>
                <w:lang w:val="en-GB"/>
              </w:rPr>
            </w:pPr>
          </w:p>
        </w:tc>
        <w:tc>
          <w:tcPr>
            <w:tcW w:w="1349" w:type="dxa"/>
            <w:vMerge/>
            <w:tcBorders>
              <w:top w:val="single" w:sz="4" w:space="0" w:color="auto"/>
              <w:left w:val="single" w:sz="2" w:space="0" w:color="auto"/>
              <w:bottom w:val="single" w:sz="4" w:space="0" w:color="auto"/>
              <w:right w:val="single" w:sz="2" w:space="0" w:color="auto"/>
            </w:tcBorders>
            <w:tcMar>
              <w:top w:w="0" w:type="dxa"/>
              <w:left w:w="108" w:type="dxa"/>
              <w:bottom w:w="0" w:type="dxa"/>
              <w:right w:w="108" w:type="dxa"/>
            </w:tcMar>
          </w:tcPr>
          <w:p w14:paraId="1A4C97AC" w14:textId="77777777" w:rsidR="00FB03A6" w:rsidRPr="00E80934" w:rsidRDefault="00FB03A6">
            <w:pPr>
              <w:spacing w:before="60" w:after="60"/>
              <w:rPr>
                <w:color w:val="000000"/>
                <w:sz w:val="20"/>
                <w:szCs w:val="20"/>
                <w:lang w:val="en-GB"/>
              </w:rPr>
            </w:pPr>
          </w:p>
        </w:tc>
        <w:tc>
          <w:tcPr>
            <w:tcW w:w="1913"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0763609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Response + dynamic data</w:t>
            </w:r>
          </w:p>
        </w:tc>
        <w:tc>
          <w:tcPr>
            <w:tcW w:w="1559"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0A7CBEFF"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 + up to 500 kB</w:t>
            </w:r>
          </w:p>
        </w:tc>
        <w:tc>
          <w:tcPr>
            <w:tcW w:w="1417"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6EB7FD13"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3 minutes</w:t>
            </w:r>
          </w:p>
        </w:tc>
        <w:tc>
          <w:tcPr>
            <w:tcW w:w="1418"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2374A3D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5 minutes</w:t>
            </w:r>
          </w:p>
        </w:tc>
        <w:tc>
          <w:tcPr>
            <w:tcW w:w="1061" w:type="dxa"/>
            <w:tcBorders>
              <w:top w:val="single" w:sz="4" w:space="0" w:color="auto"/>
              <w:left w:val="single" w:sz="2" w:space="0" w:color="auto"/>
              <w:bottom w:val="single" w:sz="2" w:space="0" w:color="auto"/>
              <w:right w:val="single" w:sz="12" w:space="0" w:color="auto"/>
            </w:tcBorders>
            <w:tcMar>
              <w:top w:w="0" w:type="dxa"/>
              <w:left w:w="108" w:type="dxa"/>
              <w:bottom w:w="0" w:type="dxa"/>
              <w:right w:w="108" w:type="dxa"/>
            </w:tcMar>
          </w:tcPr>
          <w:p w14:paraId="4CBE0BC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198F067B" w14:textId="77777777">
        <w:tc>
          <w:tcPr>
            <w:tcW w:w="1241" w:type="dxa"/>
            <w:vMerge/>
            <w:tcBorders>
              <w:top w:val="single" w:sz="4" w:space="0" w:color="auto"/>
              <w:left w:val="single" w:sz="12" w:space="0" w:color="auto"/>
              <w:bottom w:val="single" w:sz="12" w:space="0" w:color="auto"/>
              <w:right w:val="single" w:sz="2" w:space="0" w:color="auto"/>
            </w:tcBorders>
            <w:tcMar>
              <w:top w:w="0" w:type="dxa"/>
              <w:left w:w="108" w:type="dxa"/>
              <w:bottom w:w="0" w:type="dxa"/>
              <w:right w:w="108" w:type="dxa"/>
            </w:tcMar>
          </w:tcPr>
          <w:p w14:paraId="3932F61A" w14:textId="77777777" w:rsidR="00FB03A6" w:rsidRPr="00E80934" w:rsidRDefault="00FB03A6">
            <w:pPr>
              <w:spacing w:before="60" w:after="60"/>
              <w:rPr>
                <w:color w:val="000000"/>
                <w:sz w:val="20"/>
                <w:szCs w:val="20"/>
                <w:lang w:val="en-GB"/>
              </w:rPr>
            </w:pPr>
          </w:p>
        </w:tc>
        <w:tc>
          <w:tcPr>
            <w:tcW w:w="1349" w:type="dxa"/>
            <w:vMerge/>
            <w:tcBorders>
              <w:top w:val="single" w:sz="4" w:space="0" w:color="auto"/>
              <w:left w:val="single" w:sz="2" w:space="0" w:color="auto"/>
              <w:bottom w:val="single" w:sz="12" w:space="0" w:color="auto"/>
              <w:right w:val="single" w:sz="2" w:space="0" w:color="auto"/>
            </w:tcBorders>
            <w:tcMar>
              <w:top w:w="0" w:type="dxa"/>
              <w:left w:w="108" w:type="dxa"/>
              <w:bottom w:w="0" w:type="dxa"/>
              <w:right w:w="108" w:type="dxa"/>
            </w:tcMar>
          </w:tcPr>
          <w:p w14:paraId="731812DE" w14:textId="77777777" w:rsidR="00FB03A6" w:rsidRPr="00E80934" w:rsidRDefault="00FB03A6">
            <w:pPr>
              <w:spacing w:before="60" w:after="60"/>
              <w:rPr>
                <w:color w:val="000000"/>
                <w:sz w:val="20"/>
                <w:szCs w:val="20"/>
                <w:lang w:val="en-GB"/>
              </w:rPr>
            </w:pPr>
          </w:p>
        </w:tc>
        <w:tc>
          <w:tcPr>
            <w:tcW w:w="1913" w:type="dxa"/>
            <w:tcBorders>
              <w:top w:val="single" w:sz="2" w:space="0" w:color="auto"/>
              <w:left w:val="single" w:sz="2" w:space="0" w:color="auto"/>
              <w:bottom w:val="single" w:sz="12" w:space="0" w:color="auto"/>
              <w:right w:val="single" w:sz="4" w:space="0" w:color="auto"/>
            </w:tcBorders>
            <w:tcMar>
              <w:top w:w="0" w:type="dxa"/>
              <w:left w:w="108" w:type="dxa"/>
              <w:bottom w:w="0" w:type="dxa"/>
              <w:right w:w="108" w:type="dxa"/>
            </w:tcMar>
          </w:tcPr>
          <w:p w14:paraId="7D98BD2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Response + status data</w:t>
            </w:r>
          </w:p>
        </w:tc>
        <w:tc>
          <w:tcPr>
            <w:tcW w:w="1559" w:type="dxa"/>
            <w:tcBorders>
              <w:top w:val="single" w:sz="2" w:space="0" w:color="auto"/>
              <w:left w:val="single" w:sz="4" w:space="0" w:color="auto"/>
              <w:bottom w:val="single" w:sz="12" w:space="0" w:color="auto"/>
              <w:right w:val="single" w:sz="4" w:space="0" w:color="auto"/>
            </w:tcBorders>
            <w:tcMar>
              <w:top w:w="0" w:type="dxa"/>
              <w:left w:w="108" w:type="dxa"/>
              <w:bottom w:w="0" w:type="dxa"/>
              <w:right w:w="108" w:type="dxa"/>
            </w:tcMar>
          </w:tcPr>
          <w:p w14:paraId="679DF17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 + up to 1GB</w:t>
            </w:r>
          </w:p>
        </w:tc>
        <w:tc>
          <w:tcPr>
            <w:tcW w:w="1417" w:type="dxa"/>
            <w:tcBorders>
              <w:top w:val="single" w:sz="2" w:space="0" w:color="auto"/>
              <w:left w:val="single" w:sz="4" w:space="0" w:color="auto"/>
              <w:bottom w:val="single" w:sz="12" w:space="0" w:color="auto"/>
              <w:right w:val="single" w:sz="4" w:space="0" w:color="auto"/>
            </w:tcBorders>
            <w:tcMar>
              <w:top w:w="0" w:type="dxa"/>
              <w:left w:w="108" w:type="dxa"/>
              <w:bottom w:w="0" w:type="dxa"/>
              <w:right w:w="108" w:type="dxa"/>
            </w:tcMar>
          </w:tcPr>
          <w:p w14:paraId="314529C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30 sec</w:t>
            </w:r>
          </w:p>
        </w:tc>
        <w:tc>
          <w:tcPr>
            <w:tcW w:w="1418" w:type="dxa"/>
            <w:tcBorders>
              <w:top w:val="single" w:sz="2" w:space="0" w:color="auto"/>
              <w:left w:val="single" w:sz="4" w:space="0" w:color="auto"/>
              <w:bottom w:val="single" w:sz="12" w:space="0" w:color="auto"/>
              <w:right w:val="single" w:sz="4" w:space="0" w:color="auto"/>
            </w:tcBorders>
            <w:tcMar>
              <w:top w:w="0" w:type="dxa"/>
              <w:left w:w="108" w:type="dxa"/>
              <w:bottom w:w="0" w:type="dxa"/>
              <w:right w:w="108" w:type="dxa"/>
            </w:tcMar>
          </w:tcPr>
          <w:p w14:paraId="4560EFC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5 minutes</w:t>
            </w:r>
          </w:p>
        </w:tc>
        <w:tc>
          <w:tcPr>
            <w:tcW w:w="1061" w:type="dxa"/>
            <w:tcBorders>
              <w:top w:val="single" w:sz="4" w:space="0" w:color="auto"/>
              <w:left w:val="single" w:sz="4" w:space="0" w:color="auto"/>
              <w:bottom w:val="single" w:sz="2" w:space="0" w:color="auto"/>
              <w:right w:val="single" w:sz="12" w:space="0" w:color="auto"/>
            </w:tcBorders>
            <w:tcMar>
              <w:top w:w="0" w:type="dxa"/>
              <w:left w:w="108" w:type="dxa"/>
              <w:bottom w:w="0" w:type="dxa"/>
              <w:right w:w="108" w:type="dxa"/>
            </w:tcMar>
          </w:tcPr>
          <w:p w14:paraId="32DB13B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2CFBB513" w14:textId="77777777">
        <w:tc>
          <w:tcPr>
            <w:tcW w:w="2590"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EF8515C"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data rate for link</w:t>
            </w:r>
          </w:p>
        </w:tc>
        <w:tc>
          <w:tcPr>
            <w:tcW w:w="4889"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3756047F"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33 MB/sec * 5</w:t>
            </w:r>
            <w:r w:rsidRPr="00E80934">
              <w:rPr>
                <w:rFonts w:ascii="Times New Roman" w:eastAsia="Times New Roman" w:hAnsi="Times New Roman" w:cs="Times New Roman"/>
                <w:color w:val="000000"/>
                <w:sz w:val="20"/>
                <w:szCs w:val="20"/>
                <w:vertAlign w:val="superscript"/>
                <w:lang w:val="en-GB"/>
              </w:rPr>
              <w:t>a</w:t>
            </w:r>
            <w:r w:rsidRPr="00E80934">
              <w:rPr>
                <w:rFonts w:ascii="Times New Roman" w:eastAsia="Times New Roman" w:hAnsi="Times New Roman" w:cs="Times New Roman"/>
                <w:color w:val="000000"/>
                <w:sz w:val="20"/>
                <w:szCs w:val="20"/>
                <w:lang w:val="en-GB"/>
              </w:rPr>
              <w:t xml:space="preserve"> = 166 MB/sec</w:t>
            </w:r>
          </w:p>
        </w:tc>
        <w:tc>
          <w:tcPr>
            <w:tcW w:w="1418" w:type="dxa"/>
            <w:vMerge w:val="restart"/>
            <w:tcBorders>
              <w:top w:val="single" w:sz="12" w:space="0" w:color="auto"/>
              <w:left w:val="single" w:sz="12" w:space="0" w:color="auto"/>
              <w:bottom w:val="nil"/>
              <w:right w:val="single" w:sz="12" w:space="0" w:color="auto"/>
            </w:tcBorders>
            <w:tcMar>
              <w:top w:w="0" w:type="dxa"/>
              <w:left w:w="108" w:type="dxa"/>
              <w:bottom w:w="0" w:type="dxa"/>
              <w:right w:w="108" w:type="dxa"/>
            </w:tcMar>
          </w:tcPr>
          <w:p w14:paraId="79F76050" w14:textId="77777777" w:rsidR="00FB03A6" w:rsidRPr="00E80934" w:rsidRDefault="00FB03A6">
            <w:pPr>
              <w:spacing w:before="60" w:after="60"/>
              <w:rPr>
                <w:color w:val="000000"/>
                <w:sz w:val="20"/>
                <w:szCs w:val="20"/>
                <w:lang w:val="en-GB"/>
              </w:rPr>
            </w:pPr>
          </w:p>
        </w:tc>
        <w:tc>
          <w:tcPr>
            <w:tcW w:w="1061" w:type="dxa"/>
            <w:tcBorders>
              <w:top w:val="single" w:sz="2" w:space="0" w:color="auto"/>
              <w:left w:val="single" w:sz="12" w:space="0" w:color="auto"/>
              <w:bottom w:val="single" w:sz="12" w:space="0" w:color="auto"/>
              <w:right w:val="single" w:sz="12" w:space="0" w:color="auto"/>
            </w:tcBorders>
            <w:tcMar>
              <w:top w:w="0" w:type="dxa"/>
              <w:left w:w="108" w:type="dxa"/>
              <w:bottom w:w="0" w:type="dxa"/>
              <w:right w:w="108" w:type="dxa"/>
            </w:tcMar>
          </w:tcPr>
          <w:p w14:paraId="2236D7A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2C35984E" w14:textId="77777777">
        <w:tc>
          <w:tcPr>
            <w:tcW w:w="2590"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4F5E757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Inter message gap</w:t>
            </w:r>
          </w:p>
        </w:tc>
        <w:tc>
          <w:tcPr>
            <w:tcW w:w="4889"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75CD2EB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300 Seconds</w:t>
            </w:r>
          </w:p>
        </w:tc>
        <w:tc>
          <w:tcPr>
            <w:tcW w:w="1418" w:type="dxa"/>
            <w:vMerge/>
            <w:tcBorders>
              <w:top w:val="single" w:sz="12" w:space="0" w:color="auto"/>
              <w:left w:val="single" w:sz="12" w:space="0" w:color="auto"/>
              <w:bottom w:val="nil"/>
              <w:right w:val="nil"/>
            </w:tcBorders>
            <w:tcMar>
              <w:top w:w="0" w:type="dxa"/>
              <w:left w:w="108" w:type="dxa"/>
              <w:bottom w:w="0" w:type="dxa"/>
              <w:right w:w="108" w:type="dxa"/>
            </w:tcMar>
          </w:tcPr>
          <w:p w14:paraId="5B86368A" w14:textId="77777777" w:rsidR="00FB03A6" w:rsidRPr="00E80934" w:rsidRDefault="00FB03A6">
            <w:pPr>
              <w:spacing w:before="60" w:after="60"/>
              <w:rPr>
                <w:color w:val="000000"/>
                <w:sz w:val="20"/>
                <w:szCs w:val="20"/>
                <w:lang w:val="en-GB"/>
              </w:rPr>
            </w:pPr>
          </w:p>
        </w:tc>
        <w:tc>
          <w:tcPr>
            <w:tcW w:w="1061" w:type="dxa"/>
            <w:tcBorders>
              <w:top w:val="single" w:sz="12" w:space="0" w:color="auto"/>
              <w:left w:val="nil"/>
              <w:bottom w:val="nil"/>
              <w:right w:val="nil"/>
            </w:tcBorders>
            <w:tcMar>
              <w:top w:w="0" w:type="dxa"/>
              <w:left w:w="108" w:type="dxa"/>
              <w:bottom w:w="0" w:type="dxa"/>
              <w:right w:w="108" w:type="dxa"/>
            </w:tcMar>
          </w:tcPr>
          <w:p w14:paraId="46E722F9" w14:textId="77777777" w:rsidR="00FB03A6" w:rsidRPr="00E80934" w:rsidRDefault="00FB03A6">
            <w:pPr>
              <w:spacing w:before="60" w:after="60"/>
              <w:rPr>
                <w:color w:val="000000"/>
                <w:sz w:val="20"/>
                <w:szCs w:val="20"/>
                <w:lang w:val="en-GB"/>
              </w:rPr>
            </w:pPr>
          </w:p>
        </w:tc>
      </w:tr>
    </w:tbl>
    <w:p w14:paraId="1F20A6C1" w14:textId="77777777" w:rsidR="00FB03A6" w:rsidRPr="00E80934" w:rsidRDefault="00000000">
      <w:pPr>
        <w:spacing w:before="60" w:after="60"/>
        <w:rPr>
          <w:i/>
          <w:color w:val="000000"/>
          <w:sz w:val="20"/>
          <w:szCs w:val="20"/>
          <w:lang w:val="en-GB"/>
        </w:rPr>
      </w:pPr>
      <w:r w:rsidRPr="00E80934">
        <w:rPr>
          <w:rFonts w:ascii="Times New Roman" w:eastAsia="Times New Roman" w:hAnsi="Times New Roman" w:cs="Times New Roman"/>
          <w:i/>
          <w:color w:val="000000"/>
          <w:sz w:val="20"/>
          <w:szCs w:val="20"/>
          <w:vertAlign w:val="superscript"/>
          <w:lang w:val="en-GB"/>
        </w:rPr>
        <w:t xml:space="preserve">a </w:t>
      </w:r>
      <w:r w:rsidRPr="00E80934">
        <w:rPr>
          <w:rFonts w:ascii="Times New Roman" w:eastAsia="Times New Roman" w:hAnsi="Times New Roman" w:cs="Times New Roman"/>
          <w:i/>
          <w:color w:val="000000"/>
          <w:sz w:val="20"/>
          <w:szCs w:val="20"/>
          <w:lang w:val="en-GB"/>
        </w:rPr>
        <w:t>Multiple users must be expected to access NAP at the same time, for this the communication requirement analysis employ a safety value of 5 (that many users simultaneously download the most resource intensive data), that multiplies computed maximum data rate for a link.</w:t>
      </w:r>
      <w:bookmarkEnd w:id="14"/>
    </w:p>
    <w:p w14:paraId="42A9F95A" w14:textId="77777777" w:rsidR="00FB03A6" w:rsidRPr="00E80934" w:rsidRDefault="00000000">
      <w:pPr>
        <w:pStyle w:val="Nadpis3"/>
        <w:rPr>
          <w:lang w:val="en-GB"/>
        </w:rPr>
      </w:pPr>
      <w:bookmarkStart w:id="15" w:name="BKM_EBF272EF_DE4F_4939_83C4_C3924574983A"/>
      <w:r w:rsidRPr="00E80934">
        <w:rPr>
          <w:lang w:val="en-GB"/>
        </w:rPr>
        <w:t>Machine Data Provision</w:t>
      </w:r>
    </w:p>
    <w:p w14:paraId="0DCFD73A" w14:textId="77777777" w:rsidR="00FB03A6" w:rsidRPr="00E80934" w:rsidRDefault="00000000">
      <w:pPr>
        <w:spacing w:before="60" w:after="60"/>
        <w:jc w:val="right"/>
        <w:rPr>
          <w:color w:val="000000"/>
          <w:sz w:val="20"/>
          <w:szCs w:val="20"/>
          <w:lang w:val="en-GB"/>
        </w:rPr>
      </w:pPr>
      <w:r w:rsidRPr="00E80934">
        <w:rPr>
          <w:rFonts w:ascii="Times New Roman" w:eastAsia="Times New Roman" w:hAnsi="Times New Roman" w:cs="Times New Roman"/>
          <w:i/>
          <w:color w:val="808080"/>
          <w:sz w:val="20"/>
          <w:szCs w:val="20"/>
          <w:lang w:val="en-GB"/>
        </w:rPr>
        <w:t>Date Modified: 13.06.2025 18:01:18, GUID: {EBF272EF-DE4F-4939-83C4-C3924574983A}</w:t>
      </w:r>
    </w:p>
    <w:p w14:paraId="79808443"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 xml:space="preserve">Identification: </w:t>
      </w:r>
      <w:r w:rsidRPr="00E80934">
        <w:rPr>
          <w:rFonts w:ascii="Times New Roman" w:eastAsia="Times New Roman" w:hAnsi="Times New Roman" w:cs="Times New Roman"/>
          <w:color w:val="000000"/>
          <w:sz w:val="20"/>
          <w:szCs w:val="20"/>
          <w:lang w:val="en-GB"/>
        </w:rPr>
        <w:t>DPS - DMM; Data Provision System - Data Management Module</w:t>
      </w:r>
    </w:p>
    <w:p w14:paraId="525F0762"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Type</w:t>
      </w:r>
      <w:r w:rsidRPr="00E80934">
        <w:rPr>
          <w:rFonts w:ascii="Times New Roman" w:eastAsia="Times New Roman" w:hAnsi="Times New Roman" w:cs="Times New Roman"/>
          <w:color w:val="000000"/>
          <w:sz w:val="20"/>
          <w:szCs w:val="20"/>
          <w:lang w:val="en-GB"/>
        </w:rPr>
        <w:t xml:space="preserve">: Programming Interface </w:t>
      </w:r>
    </w:p>
    <w:p w14:paraId="22AB1CFC"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 xml:space="preserve">Description: </w:t>
      </w:r>
      <w:r w:rsidRPr="00E80934">
        <w:rPr>
          <w:rFonts w:ascii="Times New Roman" w:eastAsia="Times New Roman" w:hAnsi="Times New Roman" w:cs="Times New Roman"/>
          <w:color w:val="000000"/>
          <w:sz w:val="20"/>
          <w:szCs w:val="20"/>
          <w:lang w:val="en-GB"/>
        </w:rPr>
        <w:t xml:space="preserve">This interface is used for the automatic upload of the data to be stored at the NAP by system of Content Provider. To allow for basic security and to identify data requesting system this interface shall require authorization. The API shall provide data insert, modify and delete functionality as web-based user-oriented UI. The authorization is envisaged via machine account preregistration by content provider. </w:t>
      </w:r>
    </w:p>
    <w:p w14:paraId="1983B5F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Related Documents</w:t>
      </w:r>
      <w:r w:rsidRPr="00E80934">
        <w:rPr>
          <w:rFonts w:ascii="Times New Roman" w:eastAsia="Times New Roman" w:hAnsi="Times New Roman" w:cs="Times New Roman"/>
          <w:color w:val="000000"/>
          <w:sz w:val="20"/>
          <w:szCs w:val="20"/>
          <w:lang w:val="en-GB"/>
        </w:rPr>
        <w:t xml:space="preserve">: </w:t>
      </w:r>
      <w:hyperlink r:id="rId17" w:history="1">
        <w:r w:rsidRPr="00E80934">
          <w:rPr>
            <w:rFonts w:ascii="Times New Roman" w:eastAsia="Times New Roman" w:hAnsi="Times New Roman" w:cs="Times New Roman"/>
            <w:color w:val="467886"/>
            <w:sz w:val="20"/>
            <w:szCs w:val="20"/>
            <w:u w:val="single"/>
            <w:lang w:val="en-GB"/>
          </w:rPr>
          <w:t>https://napcore.eu/activity-wg2-interoperability-and-level-of-service-of-naps/</w:t>
        </w:r>
      </w:hyperlink>
      <w:r w:rsidRPr="00E80934">
        <w:rPr>
          <w:rFonts w:ascii="Times New Roman" w:eastAsia="Times New Roman" w:hAnsi="Times New Roman" w:cs="Times New Roman"/>
          <w:color w:val="000000"/>
          <w:sz w:val="20"/>
          <w:szCs w:val="20"/>
          <w:lang w:val="en-GB"/>
        </w:rPr>
        <w:t xml:space="preserve"> </w:t>
      </w:r>
    </w:p>
    <w:p w14:paraId="6CE92E2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Communications Requirements ===</w:t>
      </w:r>
    </w:p>
    <w:p w14:paraId="489BA0EC"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Data size and interval and maximum delay varies by the type of the data:</w:t>
      </w:r>
    </w:p>
    <w:p w14:paraId="15795E2C" w14:textId="77777777" w:rsidR="00FB03A6" w:rsidRPr="00E80934" w:rsidRDefault="00000000">
      <w:pPr>
        <w:pStyle w:val="Odstavecseseznamem"/>
        <w:numPr>
          <w:ilvl w:val="0"/>
          <w:numId w:val="2"/>
        </w:numPr>
        <w:spacing w:before="60" w:after="60"/>
        <w:ind w:hanging="360"/>
        <w:rPr>
          <w:color w:val="000000"/>
          <w:sz w:val="20"/>
          <w:szCs w:val="20"/>
          <w:lang w:val="en-GB"/>
        </w:rPr>
      </w:pPr>
      <w:r w:rsidRPr="00E80934">
        <w:rPr>
          <w:rFonts w:ascii="Times New Roman" w:eastAsia="Times New Roman" w:hAnsi="Times New Roman" w:cs="Times New Roman"/>
          <w:color w:val="000000"/>
          <w:sz w:val="20"/>
          <w:szCs w:val="20"/>
          <w:lang w:val="en-GB"/>
        </w:rPr>
        <w:t>static data: small parking static data (500 kB/semester) to detailed road trajectory and attributes (2+ GB/semester)</w:t>
      </w:r>
    </w:p>
    <w:p w14:paraId="6C1E68B1" w14:textId="77777777" w:rsidR="00FB03A6" w:rsidRPr="00E80934" w:rsidRDefault="00000000">
      <w:pPr>
        <w:pStyle w:val="Odstavecseseznamem"/>
        <w:numPr>
          <w:ilvl w:val="0"/>
          <w:numId w:val="2"/>
        </w:numPr>
        <w:spacing w:before="60" w:after="60"/>
        <w:ind w:hanging="360"/>
        <w:rPr>
          <w:color w:val="000000"/>
          <w:sz w:val="20"/>
          <w:szCs w:val="20"/>
          <w:lang w:val="en-GB"/>
        </w:rPr>
      </w:pPr>
      <w:r w:rsidRPr="00E80934">
        <w:rPr>
          <w:rFonts w:ascii="Times New Roman" w:eastAsia="Times New Roman" w:hAnsi="Times New Roman" w:cs="Times New Roman"/>
          <w:color w:val="000000"/>
          <w:sz w:val="20"/>
          <w:szCs w:val="20"/>
          <w:lang w:val="en-GB"/>
        </w:rPr>
        <w:t>semi-static data: road closures and traffic measures (500 kB/day)</w:t>
      </w:r>
    </w:p>
    <w:p w14:paraId="65A33CAB" w14:textId="77777777" w:rsidR="00FB03A6" w:rsidRPr="00E80934" w:rsidRDefault="00000000">
      <w:pPr>
        <w:pStyle w:val="Odstavecseseznamem"/>
        <w:numPr>
          <w:ilvl w:val="0"/>
          <w:numId w:val="2"/>
        </w:numPr>
        <w:spacing w:before="60" w:after="60"/>
        <w:ind w:hanging="360"/>
        <w:rPr>
          <w:color w:val="000000"/>
          <w:sz w:val="20"/>
          <w:szCs w:val="20"/>
          <w:lang w:val="en-GB"/>
        </w:rPr>
      </w:pPr>
      <w:r w:rsidRPr="00E80934">
        <w:rPr>
          <w:rFonts w:ascii="Times New Roman" w:eastAsia="Times New Roman" w:hAnsi="Times New Roman" w:cs="Times New Roman"/>
          <w:color w:val="000000"/>
          <w:sz w:val="20"/>
          <w:szCs w:val="20"/>
          <w:lang w:val="en-GB"/>
        </w:rPr>
        <w:t>dynamic data: incidents accidents, event data (500 kB/5 minutes)</w:t>
      </w:r>
    </w:p>
    <w:p w14:paraId="425B5B64" w14:textId="77777777" w:rsidR="00FB03A6" w:rsidRPr="00E80934" w:rsidRDefault="00000000">
      <w:pPr>
        <w:pStyle w:val="Odstavecseseznamem"/>
        <w:numPr>
          <w:ilvl w:val="0"/>
          <w:numId w:val="2"/>
        </w:numPr>
        <w:spacing w:before="60" w:after="60"/>
        <w:ind w:hanging="360"/>
        <w:rPr>
          <w:color w:val="000000"/>
          <w:sz w:val="20"/>
          <w:szCs w:val="20"/>
          <w:lang w:val="en-GB"/>
        </w:rPr>
      </w:pPr>
      <w:r w:rsidRPr="00E80934">
        <w:rPr>
          <w:rFonts w:ascii="Times New Roman" w:eastAsia="Times New Roman" w:hAnsi="Times New Roman" w:cs="Times New Roman"/>
          <w:color w:val="000000"/>
          <w:sz w:val="20"/>
          <w:szCs w:val="20"/>
          <w:lang w:val="en-GB"/>
        </w:rPr>
        <w:t>status data: small area with parking sensors (200 kB/5 minutes) to travel time data for whole network (1 GB/5minutes)</w:t>
      </w:r>
    </w:p>
    <w:p w14:paraId="45CDDB0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Usually, use of this interface is expected for semi static, dynamic and status data, it could be to difficult to set up a machine for uploading static data twice a year. </w:t>
      </w:r>
    </w:p>
    <w:tbl>
      <w:tblPr>
        <w:tblW w:w="9958" w:type="dxa"/>
        <w:tblInd w:w="-38" w:type="dxa"/>
        <w:tblLayout w:type="fixed"/>
        <w:tblCellMar>
          <w:left w:w="70" w:type="dxa"/>
          <w:right w:w="70" w:type="dxa"/>
        </w:tblCellMar>
        <w:tblLook w:val="04A0" w:firstRow="1" w:lastRow="0" w:firstColumn="1" w:lastColumn="0" w:noHBand="0" w:noVBand="1"/>
      </w:tblPr>
      <w:tblGrid>
        <w:gridCol w:w="1240"/>
        <w:gridCol w:w="1361"/>
        <w:gridCol w:w="1910"/>
        <w:gridCol w:w="1556"/>
        <w:gridCol w:w="1415"/>
        <w:gridCol w:w="1416"/>
        <w:gridCol w:w="1060"/>
      </w:tblGrid>
      <w:tr w:rsidR="00FB03A6" w:rsidRPr="00E80934" w14:paraId="15D9FDC3" w14:textId="77777777">
        <w:tc>
          <w:tcPr>
            <w:tcW w:w="1240"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055965C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PDF</w:t>
            </w:r>
          </w:p>
        </w:tc>
        <w:tc>
          <w:tcPr>
            <w:tcW w:w="1361"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51A16365"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FDFs</w:t>
            </w:r>
          </w:p>
        </w:tc>
        <w:tc>
          <w:tcPr>
            <w:tcW w:w="1910"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376F021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Data type</w:t>
            </w:r>
          </w:p>
        </w:tc>
        <w:tc>
          <w:tcPr>
            <w:tcW w:w="1556"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38AF20F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Bytes / message</w:t>
            </w:r>
          </w:p>
        </w:tc>
        <w:tc>
          <w:tcPr>
            <w:tcW w:w="1415"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31916972"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Delay (sec)</w:t>
            </w:r>
          </w:p>
        </w:tc>
        <w:tc>
          <w:tcPr>
            <w:tcW w:w="1416"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3287049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Message Interval (sec)</w:t>
            </w:r>
          </w:p>
        </w:tc>
        <w:tc>
          <w:tcPr>
            <w:tcW w:w="1060"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00C80E52"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Security level</w:t>
            </w:r>
          </w:p>
        </w:tc>
      </w:tr>
      <w:tr w:rsidR="00FB03A6" w:rsidRPr="00E80934" w14:paraId="321FB4FB" w14:textId="77777777">
        <w:tc>
          <w:tcPr>
            <w:tcW w:w="1240" w:type="dxa"/>
            <w:vMerge w:val="restart"/>
            <w:tcBorders>
              <w:top w:val="single" w:sz="12" w:space="0" w:color="auto"/>
              <w:left w:val="single" w:sz="12" w:space="0" w:color="auto"/>
              <w:bottom w:val="single" w:sz="4" w:space="0" w:color="auto"/>
              <w:right w:val="single" w:sz="2" w:space="0" w:color="auto"/>
            </w:tcBorders>
            <w:tcMar>
              <w:top w:w="0" w:type="dxa"/>
              <w:left w:w="108" w:type="dxa"/>
              <w:bottom w:w="0" w:type="dxa"/>
              <w:right w:w="108" w:type="dxa"/>
            </w:tcMar>
          </w:tcPr>
          <w:p w14:paraId="66E8EE7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Data from </w:t>
            </w:r>
            <w:r w:rsidRPr="00E80934">
              <w:rPr>
                <w:rFonts w:ascii="Times New Roman" w:eastAsia="Times New Roman" w:hAnsi="Times New Roman" w:cs="Times New Roman"/>
                <w:color w:val="000000"/>
                <w:sz w:val="20"/>
                <w:szCs w:val="20"/>
                <w:lang w:val="en-GB"/>
              </w:rPr>
              <w:lastRenderedPageBreak/>
              <w:t>Data Provision System</w:t>
            </w:r>
          </w:p>
        </w:tc>
        <w:tc>
          <w:tcPr>
            <w:tcW w:w="1361"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1112362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lastRenderedPageBreak/>
              <w:t>tnap.dps-</w:t>
            </w:r>
            <w:r w:rsidRPr="00E80934">
              <w:rPr>
                <w:rFonts w:ascii="Times New Roman" w:eastAsia="Times New Roman" w:hAnsi="Times New Roman" w:cs="Times New Roman"/>
                <w:color w:val="000000"/>
                <w:sz w:val="20"/>
                <w:szCs w:val="20"/>
                <w:lang w:val="en-GB"/>
              </w:rPr>
              <w:lastRenderedPageBreak/>
              <w:t>data_upload _result_report</w:t>
            </w:r>
          </w:p>
        </w:tc>
        <w:tc>
          <w:tcPr>
            <w:tcW w:w="1910"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02B40DD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lastRenderedPageBreak/>
              <w:t xml:space="preserve">response + </w:t>
            </w:r>
            <w:r w:rsidRPr="00E80934">
              <w:rPr>
                <w:rFonts w:ascii="Times New Roman" w:eastAsia="Times New Roman" w:hAnsi="Times New Roman" w:cs="Times New Roman"/>
                <w:color w:val="000000"/>
                <w:sz w:val="20"/>
                <w:szCs w:val="20"/>
                <w:lang w:val="en-GB"/>
              </w:rPr>
              <w:lastRenderedPageBreak/>
              <w:t>credentials</w:t>
            </w:r>
          </w:p>
        </w:tc>
        <w:tc>
          <w:tcPr>
            <w:tcW w:w="1556"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5084009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lastRenderedPageBreak/>
              <w:t>1 kB</w:t>
            </w:r>
          </w:p>
        </w:tc>
        <w:tc>
          <w:tcPr>
            <w:tcW w:w="1415"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73179AF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100 ms</w:t>
            </w:r>
          </w:p>
        </w:tc>
        <w:tc>
          <w:tcPr>
            <w:tcW w:w="1416"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6BA1CF9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On request 5 </w:t>
            </w:r>
            <w:r w:rsidRPr="00E80934">
              <w:rPr>
                <w:rFonts w:ascii="Times New Roman" w:eastAsia="Times New Roman" w:hAnsi="Times New Roman" w:cs="Times New Roman"/>
                <w:color w:val="000000"/>
                <w:sz w:val="20"/>
                <w:szCs w:val="20"/>
                <w:lang w:val="en-GB"/>
              </w:rPr>
              <w:lastRenderedPageBreak/>
              <w:t>min</w:t>
            </w:r>
          </w:p>
        </w:tc>
        <w:tc>
          <w:tcPr>
            <w:tcW w:w="1060" w:type="dxa"/>
            <w:tcBorders>
              <w:top w:val="single" w:sz="12" w:space="0" w:color="auto"/>
              <w:left w:val="single" w:sz="2" w:space="0" w:color="auto"/>
              <w:bottom w:val="single" w:sz="4" w:space="0" w:color="auto"/>
              <w:right w:val="single" w:sz="12" w:space="0" w:color="auto"/>
            </w:tcBorders>
            <w:tcMar>
              <w:top w:w="0" w:type="dxa"/>
              <w:left w:w="108" w:type="dxa"/>
              <w:bottom w:w="0" w:type="dxa"/>
              <w:right w:w="108" w:type="dxa"/>
            </w:tcMar>
          </w:tcPr>
          <w:p w14:paraId="39A60BC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lastRenderedPageBreak/>
              <w:t>Medium</w:t>
            </w:r>
          </w:p>
        </w:tc>
      </w:tr>
      <w:tr w:rsidR="00FB03A6" w:rsidRPr="00E80934" w14:paraId="180BEF82" w14:textId="77777777">
        <w:tc>
          <w:tcPr>
            <w:tcW w:w="1240" w:type="dxa"/>
            <w:vMerge/>
            <w:tcBorders>
              <w:top w:val="single" w:sz="4" w:space="0" w:color="auto"/>
              <w:left w:val="single" w:sz="12" w:space="0" w:color="auto"/>
              <w:bottom w:val="single" w:sz="4" w:space="0" w:color="auto"/>
              <w:right w:val="single" w:sz="2" w:space="0" w:color="auto"/>
            </w:tcBorders>
            <w:tcMar>
              <w:top w:w="0" w:type="dxa"/>
              <w:left w:w="108" w:type="dxa"/>
              <w:bottom w:w="0" w:type="dxa"/>
              <w:right w:w="108" w:type="dxa"/>
            </w:tcMar>
          </w:tcPr>
          <w:p w14:paraId="056EBE2E" w14:textId="77777777" w:rsidR="00FB03A6" w:rsidRPr="00E80934" w:rsidRDefault="00FB03A6">
            <w:pPr>
              <w:spacing w:before="60" w:after="60"/>
              <w:rPr>
                <w:color w:val="000000"/>
                <w:sz w:val="20"/>
                <w:szCs w:val="20"/>
                <w:lang w:val="en-GB"/>
              </w:rPr>
            </w:pPr>
          </w:p>
        </w:tc>
        <w:tc>
          <w:tcPr>
            <w:tcW w:w="1361" w:type="dxa"/>
            <w:vMerge w:val="restart"/>
            <w:tcBorders>
              <w:top w:val="single" w:sz="2" w:space="0" w:color="auto"/>
              <w:left w:val="single" w:sz="2" w:space="0" w:color="auto"/>
              <w:bottom w:val="single" w:sz="4" w:space="0" w:color="auto"/>
              <w:right w:val="single" w:sz="2" w:space="0" w:color="auto"/>
            </w:tcBorders>
            <w:tcMar>
              <w:top w:w="0" w:type="dxa"/>
              <w:left w:w="108" w:type="dxa"/>
              <w:bottom w:w="0" w:type="dxa"/>
              <w:right w:w="108" w:type="dxa"/>
            </w:tcMar>
          </w:tcPr>
          <w:p w14:paraId="048298A5"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fnap.dps-data_&amp;_ authorisation_ credentials</w:t>
            </w:r>
          </w:p>
        </w:tc>
        <w:tc>
          <w:tcPr>
            <w:tcW w:w="1910"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2126B2AF"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Request + static data</w:t>
            </w:r>
          </w:p>
        </w:tc>
        <w:tc>
          <w:tcPr>
            <w:tcW w:w="1556"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64A194A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 + up to 2GB</w:t>
            </w:r>
          </w:p>
        </w:tc>
        <w:tc>
          <w:tcPr>
            <w:tcW w:w="1415"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25D0A38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5 minutes</w:t>
            </w:r>
          </w:p>
        </w:tc>
        <w:tc>
          <w:tcPr>
            <w:tcW w:w="1416"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501E829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6 months</w:t>
            </w:r>
          </w:p>
        </w:tc>
        <w:tc>
          <w:tcPr>
            <w:tcW w:w="1060" w:type="dxa"/>
            <w:tcBorders>
              <w:top w:val="single" w:sz="4" w:space="0" w:color="auto"/>
              <w:left w:val="single" w:sz="2" w:space="0" w:color="auto"/>
              <w:bottom w:val="single" w:sz="2" w:space="0" w:color="auto"/>
              <w:right w:val="single" w:sz="12" w:space="0" w:color="auto"/>
            </w:tcBorders>
            <w:tcMar>
              <w:top w:w="0" w:type="dxa"/>
              <w:left w:w="108" w:type="dxa"/>
              <w:bottom w:w="0" w:type="dxa"/>
              <w:right w:w="108" w:type="dxa"/>
            </w:tcMar>
          </w:tcPr>
          <w:p w14:paraId="3D84505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5FB69EE2" w14:textId="77777777">
        <w:tc>
          <w:tcPr>
            <w:tcW w:w="1240" w:type="dxa"/>
            <w:vMerge/>
            <w:tcBorders>
              <w:top w:val="single" w:sz="4" w:space="0" w:color="auto"/>
              <w:left w:val="single" w:sz="12" w:space="0" w:color="auto"/>
              <w:bottom w:val="single" w:sz="4" w:space="0" w:color="auto"/>
              <w:right w:val="single" w:sz="2" w:space="0" w:color="auto"/>
            </w:tcBorders>
            <w:tcMar>
              <w:top w:w="0" w:type="dxa"/>
              <w:left w:w="108" w:type="dxa"/>
              <w:bottom w:w="0" w:type="dxa"/>
              <w:right w:w="108" w:type="dxa"/>
            </w:tcMar>
          </w:tcPr>
          <w:p w14:paraId="1CEFFB09" w14:textId="77777777" w:rsidR="00FB03A6" w:rsidRPr="00E80934" w:rsidRDefault="00FB03A6">
            <w:pPr>
              <w:spacing w:before="60" w:after="60"/>
              <w:rPr>
                <w:color w:val="000000"/>
                <w:sz w:val="20"/>
                <w:szCs w:val="20"/>
                <w:lang w:val="en-GB"/>
              </w:rPr>
            </w:pPr>
          </w:p>
        </w:tc>
        <w:tc>
          <w:tcPr>
            <w:tcW w:w="1361" w:type="dxa"/>
            <w:vMerge/>
            <w:tcBorders>
              <w:top w:val="single" w:sz="4" w:space="0" w:color="auto"/>
              <w:left w:val="single" w:sz="2" w:space="0" w:color="auto"/>
              <w:bottom w:val="single" w:sz="4" w:space="0" w:color="auto"/>
              <w:right w:val="single" w:sz="2" w:space="0" w:color="auto"/>
            </w:tcBorders>
            <w:tcMar>
              <w:top w:w="0" w:type="dxa"/>
              <w:left w:w="108" w:type="dxa"/>
              <w:bottom w:w="0" w:type="dxa"/>
              <w:right w:w="108" w:type="dxa"/>
            </w:tcMar>
          </w:tcPr>
          <w:p w14:paraId="3D7E5393" w14:textId="77777777" w:rsidR="00FB03A6" w:rsidRPr="00E80934" w:rsidRDefault="00FB03A6">
            <w:pPr>
              <w:spacing w:before="60" w:after="60"/>
              <w:rPr>
                <w:color w:val="000000"/>
                <w:sz w:val="20"/>
                <w:szCs w:val="20"/>
                <w:lang w:val="en-GB"/>
              </w:rPr>
            </w:pPr>
          </w:p>
        </w:tc>
        <w:tc>
          <w:tcPr>
            <w:tcW w:w="1910"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3258F6EF"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Request + semi-static data</w:t>
            </w:r>
          </w:p>
        </w:tc>
        <w:tc>
          <w:tcPr>
            <w:tcW w:w="1556"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1A060212"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 + up to 500 kB</w:t>
            </w:r>
          </w:p>
        </w:tc>
        <w:tc>
          <w:tcPr>
            <w:tcW w:w="1415"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738A3ECF"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5 minutes</w:t>
            </w:r>
          </w:p>
        </w:tc>
        <w:tc>
          <w:tcPr>
            <w:tcW w:w="1416"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199875F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day</w:t>
            </w:r>
          </w:p>
        </w:tc>
        <w:tc>
          <w:tcPr>
            <w:tcW w:w="1060" w:type="dxa"/>
            <w:tcBorders>
              <w:top w:val="single" w:sz="4" w:space="0" w:color="auto"/>
              <w:left w:val="single" w:sz="2" w:space="0" w:color="auto"/>
              <w:bottom w:val="single" w:sz="2" w:space="0" w:color="auto"/>
              <w:right w:val="single" w:sz="12" w:space="0" w:color="auto"/>
            </w:tcBorders>
            <w:tcMar>
              <w:top w:w="0" w:type="dxa"/>
              <w:left w:w="108" w:type="dxa"/>
              <w:bottom w:w="0" w:type="dxa"/>
              <w:right w:w="108" w:type="dxa"/>
            </w:tcMar>
          </w:tcPr>
          <w:p w14:paraId="08F2A52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77FA1F9C" w14:textId="77777777">
        <w:tc>
          <w:tcPr>
            <w:tcW w:w="1240" w:type="dxa"/>
            <w:vMerge/>
            <w:tcBorders>
              <w:top w:val="single" w:sz="4" w:space="0" w:color="auto"/>
              <w:left w:val="single" w:sz="12" w:space="0" w:color="auto"/>
              <w:bottom w:val="single" w:sz="4" w:space="0" w:color="auto"/>
              <w:right w:val="single" w:sz="2" w:space="0" w:color="auto"/>
            </w:tcBorders>
            <w:tcMar>
              <w:top w:w="0" w:type="dxa"/>
              <w:left w:w="108" w:type="dxa"/>
              <w:bottom w:w="0" w:type="dxa"/>
              <w:right w:w="108" w:type="dxa"/>
            </w:tcMar>
          </w:tcPr>
          <w:p w14:paraId="7BFA3C82" w14:textId="77777777" w:rsidR="00FB03A6" w:rsidRPr="00E80934" w:rsidRDefault="00FB03A6">
            <w:pPr>
              <w:spacing w:before="60" w:after="60"/>
              <w:rPr>
                <w:color w:val="000000"/>
                <w:sz w:val="20"/>
                <w:szCs w:val="20"/>
                <w:lang w:val="en-GB"/>
              </w:rPr>
            </w:pPr>
          </w:p>
        </w:tc>
        <w:tc>
          <w:tcPr>
            <w:tcW w:w="1361" w:type="dxa"/>
            <w:vMerge/>
            <w:tcBorders>
              <w:top w:val="single" w:sz="4" w:space="0" w:color="auto"/>
              <w:left w:val="single" w:sz="2" w:space="0" w:color="auto"/>
              <w:bottom w:val="single" w:sz="4" w:space="0" w:color="auto"/>
              <w:right w:val="single" w:sz="2" w:space="0" w:color="auto"/>
            </w:tcBorders>
            <w:tcMar>
              <w:top w:w="0" w:type="dxa"/>
              <w:left w:w="108" w:type="dxa"/>
              <w:bottom w:w="0" w:type="dxa"/>
              <w:right w:w="108" w:type="dxa"/>
            </w:tcMar>
          </w:tcPr>
          <w:p w14:paraId="49F04375" w14:textId="77777777" w:rsidR="00FB03A6" w:rsidRPr="00E80934" w:rsidRDefault="00FB03A6">
            <w:pPr>
              <w:spacing w:before="60" w:after="60"/>
              <w:rPr>
                <w:color w:val="000000"/>
                <w:sz w:val="20"/>
                <w:szCs w:val="20"/>
                <w:lang w:val="en-GB"/>
              </w:rPr>
            </w:pPr>
          </w:p>
        </w:tc>
        <w:tc>
          <w:tcPr>
            <w:tcW w:w="1910"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2158BFA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Request + dynamic data</w:t>
            </w:r>
          </w:p>
        </w:tc>
        <w:tc>
          <w:tcPr>
            <w:tcW w:w="1556"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64BCABC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 + up to 500 kB</w:t>
            </w:r>
          </w:p>
        </w:tc>
        <w:tc>
          <w:tcPr>
            <w:tcW w:w="1415"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3516C9C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3 minutes</w:t>
            </w:r>
          </w:p>
        </w:tc>
        <w:tc>
          <w:tcPr>
            <w:tcW w:w="1416"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4647EB5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5 minutes</w:t>
            </w:r>
          </w:p>
        </w:tc>
        <w:tc>
          <w:tcPr>
            <w:tcW w:w="1060" w:type="dxa"/>
            <w:tcBorders>
              <w:top w:val="single" w:sz="4" w:space="0" w:color="auto"/>
              <w:left w:val="single" w:sz="2" w:space="0" w:color="auto"/>
              <w:bottom w:val="single" w:sz="2" w:space="0" w:color="auto"/>
              <w:right w:val="single" w:sz="12" w:space="0" w:color="auto"/>
            </w:tcBorders>
            <w:tcMar>
              <w:top w:w="0" w:type="dxa"/>
              <w:left w:w="108" w:type="dxa"/>
              <w:bottom w:w="0" w:type="dxa"/>
              <w:right w:w="108" w:type="dxa"/>
            </w:tcMar>
          </w:tcPr>
          <w:p w14:paraId="501CB28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2D4C1DB6" w14:textId="77777777">
        <w:tc>
          <w:tcPr>
            <w:tcW w:w="1240" w:type="dxa"/>
            <w:vMerge/>
            <w:tcBorders>
              <w:top w:val="single" w:sz="4" w:space="0" w:color="auto"/>
              <w:left w:val="single" w:sz="12" w:space="0" w:color="auto"/>
              <w:bottom w:val="single" w:sz="12" w:space="0" w:color="auto"/>
              <w:right w:val="single" w:sz="2" w:space="0" w:color="auto"/>
            </w:tcBorders>
            <w:tcMar>
              <w:top w:w="0" w:type="dxa"/>
              <w:left w:w="108" w:type="dxa"/>
              <w:bottom w:w="0" w:type="dxa"/>
              <w:right w:w="108" w:type="dxa"/>
            </w:tcMar>
          </w:tcPr>
          <w:p w14:paraId="519BAED0" w14:textId="77777777" w:rsidR="00FB03A6" w:rsidRPr="00E80934" w:rsidRDefault="00FB03A6">
            <w:pPr>
              <w:spacing w:before="60" w:after="60"/>
              <w:rPr>
                <w:color w:val="000000"/>
                <w:sz w:val="20"/>
                <w:szCs w:val="20"/>
                <w:lang w:val="en-GB"/>
              </w:rPr>
            </w:pPr>
          </w:p>
        </w:tc>
        <w:tc>
          <w:tcPr>
            <w:tcW w:w="1361" w:type="dxa"/>
            <w:vMerge/>
            <w:tcBorders>
              <w:top w:val="single" w:sz="4" w:space="0" w:color="auto"/>
              <w:left w:val="single" w:sz="2" w:space="0" w:color="auto"/>
              <w:bottom w:val="single" w:sz="12" w:space="0" w:color="auto"/>
              <w:right w:val="single" w:sz="2" w:space="0" w:color="auto"/>
            </w:tcBorders>
            <w:tcMar>
              <w:top w:w="0" w:type="dxa"/>
              <w:left w:w="108" w:type="dxa"/>
              <w:bottom w:w="0" w:type="dxa"/>
              <w:right w:w="108" w:type="dxa"/>
            </w:tcMar>
          </w:tcPr>
          <w:p w14:paraId="5C8E473D" w14:textId="77777777" w:rsidR="00FB03A6" w:rsidRPr="00E80934" w:rsidRDefault="00FB03A6">
            <w:pPr>
              <w:spacing w:before="60" w:after="60"/>
              <w:rPr>
                <w:color w:val="000000"/>
                <w:sz w:val="20"/>
                <w:szCs w:val="20"/>
                <w:lang w:val="en-GB"/>
              </w:rPr>
            </w:pPr>
          </w:p>
        </w:tc>
        <w:tc>
          <w:tcPr>
            <w:tcW w:w="1910" w:type="dxa"/>
            <w:tcBorders>
              <w:top w:val="single" w:sz="2" w:space="0" w:color="auto"/>
              <w:left w:val="single" w:sz="2" w:space="0" w:color="auto"/>
              <w:bottom w:val="single" w:sz="12" w:space="0" w:color="auto"/>
              <w:right w:val="single" w:sz="4" w:space="0" w:color="auto"/>
            </w:tcBorders>
            <w:tcMar>
              <w:top w:w="0" w:type="dxa"/>
              <w:left w:w="108" w:type="dxa"/>
              <w:bottom w:w="0" w:type="dxa"/>
              <w:right w:w="108" w:type="dxa"/>
            </w:tcMar>
          </w:tcPr>
          <w:p w14:paraId="594FDBA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Request + status data</w:t>
            </w:r>
          </w:p>
        </w:tc>
        <w:tc>
          <w:tcPr>
            <w:tcW w:w="1556" w:type="dxa"/>
            <w:tcBorders>
              <w:top w:val="single" w:sz="2" w:space="0" w:color="auto"/>
              <w:left w:val="single" w:sz="4" w:space="0" w:color="auto"/>
              <w:bottom w:val="single" w:sz="12" w:space="0" w:color="auto"/>
              <w:right w:val="single" w:sz="4" w:space="0" w:color="auto"/>
            </w:tcBorders>
            <w:tcMar>
              <w:top w:w="0" w:type="dxa"/>
              <w:left w:w="108" w:type="dxa"/>
              <w:bottom w:w="0" w:type="dxa"/>
              <w:right w:w="108" w:type="dxa"/>
            </w:tcMar>
          </w:tcPr>
          <w:p w14:paraId="67AA967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 + up to 1GB</w:t>
            </w:r>
          </w:p>
        </w:tc>
        <w:tc>
          <w:tcPr>
            <w:tcW w:w="1415" w:type="dxa"/>
            <w:tcBorders>
              <w:top w:val="single" w:sz="2" w:space="0" w:color="auto"/>
              <w:left w:val="single" w:sz="4" w:space="0" w:color="auto"/>
              <w:bottom w:val="single" w:sz="12" w:space="0" w:color="auto"/>
              <w:right w:val="single" w:sz="4" w:space="0" w:color="auto"/>
            </w:tcBorders>
            <w:tcMar>
              <w:top w:w="0" w:type="dxa"/>
              <w:left w:w="108" w:type="dxa"/>
              <w:bottom w:w="0" w:type="dxa"/>
              <w:right w:w="108" w:type="dxa"/>
            </w:tcMar>
          </w:tcPr>
          <w:p w14:paraId="165B5CA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30 sec</w:t>
            </w:r>
          </w:p>
        </w:tc>
        <w:tc>
          <w:tcPr>
            <w:tcW w:w="1416" w:type="dxa"/>
            <w:tcBorders>
              <w:top w:val="single" w:sz="2" w:space="0" w:color="auto"/>
              <w:left w:val="single" w:sz="4" w:space="0" w:color="auto"/>
              <w:bottom w:val="single" w:sz="12" w:space="0" w:color="auto"/>
              <w:right w:val="single" w:sz="4" w:space="0" w:color="auto"/>
            </w:tcBorders>
            <w:tcMar>
              <w:top w:w="0" w:type="dxa"/>
              <w:left w:w="108" w:type="dxa"/>
              <w:bottom w:w="0" w:type="dxa"/>
              <w:right w:w="108" w:type="dxa"/>
            </w:tcMar>
          </w:tcPr>
          <w:p w14:paraId="49FE2B1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5 minutes</w:t>
            </w:r>
          </w:p>
        </w:tc>
        <w:tc>
          <w:tcPr>
            <w:tcW w:w="1060" w:type="dxa"/>
            <w:tcBorders>
              <w:top w:val="single" w:sz="4" w:space="0" w:color="auto"/>
              <w:left w:val="single" w:sz="4" w:space="0" w:color="auto"/>
              <w:bottom w:val="single" w:sz="2" w:space="0" w:color="auto"/>
              <w:right w:val="single" w:sz="12" w:space="0" w:color="auto"/>
            </w:tcBorders>
            <w:tcMar>
              <w:top w:w="0" w:type="dxa"/>
              <w:left w:w="108" w:type="dxa"/>
              <w:bottom w:w="0" w:type="dxa"/>
              <w:right w:w="108" w:type="dxa"/>
            </w:tcMar>
          </w:tcPr>
          <w:p w14:paraId="36C7E29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33194E71" w14:textId="77777777">
        <w:tc>
          <w:tcPr>
            <w:tcW w:w="2601"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5C1C8FB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data rate for link</w:t>
            </w:r>
          </w:p>
        </w:tc>
        <w:tc>
          <w:tcPr>
            <w:tcW w:w="4881"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4EC1DC42"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33 MB/sec * 2</w:t>
            </w:r>
            <w:r w:rsidRPr="00E80934">
              <w:rPr>
                <w:rFonts w:ascii="Times New Roman" w:eastAsia="Times New Roman" w:hAnsi="Times New Roman" w:cs="Times New Roman"/>
                <w:color w:val="000000"/>
                <w:sz w:val="20"/>
                <w:szCs w:val="20"/>
                <w:vertAlign w:val="superscript"/>
                <w:lang w:val="en-GB"/>
              </w:rPr>
              <w:t>a</w:t>
            </w:r>
            <w:r w:rsidRPr="00E80934">
              <w:rPr>
                <w:rFonts w:ascii="Times New Roman" w:eastAsia="Times New Roman" w:hAnsi="Times New Roman" w:cs="Times New Roman"/>
                <w:color w:val="000000"/>
                <w:sz w:val="20"/>
                <w:szCs w:val="20"/>
                <w:lang w:val="en-GB"/>
              </w:rPr>
              <w:t xml:space="preserve"> = 99 MB/sec</w:t>
            </w:r>
          </w:p>
        </w:tc>
        <w:tc>
          <w:tcPr>
            <w:tcW w:w="1416" w:type="dxa"/>
            <w:vMerge w:val="restart"/>
            <w:tcBorders>
              <w:top w:val="single" w:sz="12" w:space="0" w:color="auto"/>
              <w:left w:val="single" w:sz="12" w:space="0" w:color="auto"/>
              <w:bottom w:val="nil"/>
              <w:right w:val="single" w:sz="12" w:space="0" w:color="auto"/>
            </w:tcBorders>
            <w:tcMar>
              <w:top w:w="0" w:type="dxa"/>
              <w:left w:w="108" w:type="dxa"/>
              <w:bottom w:w="0" w:type="dxa"/>
              <w:right w:w="108" w:type="dxa"/>
            </w:tcMar>
          </w:tcPr>
          <w:p w14:paraId="7E2BB115" w14:textId="77777777" w:rsidR="00FB03A6" w:rsidRPr="00E80934" w:rsidRDefault="00FB03A6">
            <w:pPr>
              <w:spacing w:before="60" w:after="60"/>
              <w:rPr>
                <w:color w:val="000000"/>
                <w:sz w:val="20"/>
                <w:szCs w:val="20"/>
                <w:lang w:val="en-GB"/>
              </w:rPr>
            </w:pPr>
          </w:p>
        </w:tc>
        <w:tc>
          <w:tcPr>
            <w:tcW w:w="1060" w:type="dxa"/>
            <w:tcBorders>
              <w:top w:val="single" w:sz="2" w:space="0" w:color="auto"/>
              <w:left w:val="single" w:sz="12" w:space="0" w:color="auto"/>
              <w:bottom w:val="single" w:sz="12" w:space="0" w:color="auto"/>
              <w:right w:val="single" w:sz="12" w:space="0" w:color="auto"/>
            </w:tcBorders>
            <w:tcMar>
              <w:top w:w="0" w:type="dxa"/>
              <w:left w:w="108" w:type="dxa"/>
              <w:bottom w:w="0" w:type="dxa"/>
              <w:right w:w="108" w:type="dxa"/>
            </w:tcMar>
          </w:tcPr>
          <w:p w14:paraId="6D355C0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2AF10E26" w14:textId="77777777">
        <w:tc>
          <w:tcPr>
            <w:tcW w:w="2601"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6CE3184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Inter message gap</w:t>
            </w:r>
          </w:p>
        </w:tc>
        <w:tc>
          <w:tcPr>
            <w:tcW w:w="4881"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5F27EDE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300 Seconds</w:t>
            </w:r>
          </w:p>
        </w:tc>
        <w:tc>
          <w:tcPr>
            <w:tcW w:w="1416" w:type="dxa"/>
            <w:vMerge/>
            <w:tcBorders>
              <w:top w:val="single" w:sz="12" w:space="0" w:color="auto"/>
              <w:left w:val="single" w:sz="12" w:space="0" w:color="auto"/>
              <w:bottom w:val="nil"/>
              <w:right w:val="nil"/>
            </w:tcBorders>
            <w:tcMar>
              <w:top w:w="0" w:type="dxa"/>
              <w:left w:w="108" w:type="dxa"/>
              <w:bottom w:w="0" w:type="dxa"/>
              <w:right w:w="108" w:type="dxa"/>
            </w:tcMar>
          </w:tcPr>
          <w:p w14:paraId="19DDBBAA" w14:textId="77777777" w:rsidR="00FB03A6" w:rsidRPr="00E80934" w:rsidRDefault="00FB03A6">
            <w:pPr>
              <w:spacing w:before="60" w:after="60"/>
              <w:rPr>
                <w:color w:val="000000"/>
                <w:sz w:val="20"/>
                <w:szCs w:val="20"/>
                <w:lang w:val="en-GB"/>
              </w:rPr>
            </w:pPr>
          </w:p>
        </w:tc>
        <w:tc>
          <w:tcPr>
            <w:tcW w:w="1060" w:type="dxa"/>
            <w:tcBorders>
              <w:top w:val="single" w:sz="12" w:space="0" w:color="auto"/>
              <w:left w:val="nil"/>
              <w:bottom w:val="nil"/>
              <w:right w:val="nil"/>
            </w:tcBorders>
            <w:tcMar>
              <w:top w:w="0" w:type="dxa"/>
              <w:left w:w="108" w:type="dxa"/>
              <w:bottom w:w="0" w:type="dxa"/>
              <w:right w:w="108" w:type="dxa"/>
            </w:tcMar>
          </w:tcPr>
          <w:p w14:paraId="6A7523F3" w14:textId="77777777" w:rsidR="00FB03A6" w:rsidRPr="00E80934" w:rsidRDefault="00FB03A6">
            <w:pPr>
              <w:spacing w:before="60" w:after="60"/>
              <w:rPr>
                <w:color w:val="000000"/>
                <w:sz w:val="20"/>
                <w:szCs w:val="20"/>
                <w:lang w:val="en-GB"/>
              </w:rPr>
            </w:pPr>
          </w:p>
        </w:tc>
      </w:tr>
    </w:tbl>
    <w:p w14:paraId="7CB89EB8" w14:textId="77777777" w:rsidR="00FB03A6" w:rsidRPr="00E80934" w:rsidRDefault="00000000">
      <w:pPr>
        <w:spacing w:before="60" w:after="60"/>
        <w:rPr>
          <w:i/>
          <w:color w:val="000000"/>
          <w:sz w:val="20"/>
          <w:szCs w:val="20"/>
          <w:lang w:val="en-GB"/>
        </w:rPr>
      </w:pPr>
      <w:r w:rsidRPr="00E80934">
        <w:rPr>
          <w:rFonts w:ascii="Times New Roman" w:eastAsia="Times New Roman" w:hAnsi="Times New Roman" w:cs="Times New Roman"/>
          <w:i/>
          <w:color w:val="000000"/>
          <w:sz w:val="20"/>
          <w:szCs w:val="20"/>
          <w:vertAlign w:val="superscript"/>
          <w:lang w:val="en-GB"/>
        </w:rPr>
        <w:t xml:space="preserve">a </w:t>
      </w:r>
      <w:r w:rsidRPr="00E80934">
        <w:rPr>
          <w:rFonts w:ascii="Times New Roman" w:eastAsia="Times New Roman" w:hAnsi="Times New Roman" w:cs="Times New Roman"/>
          <w:i/>
          <w:color w:val="000000"/>
          <w:sz w:val="20"/>
          <w:szCs w:val="20"/>
          <w:lang w:val="en-GB"/>
        </w:rPr>
        <w:t xml:space="preserve">Multiple users must be expected to access NAP at the same time, for this the communication requirement analysis employ a safety value of 2 (not really expected at the content provision side), that multiplies computed maximum data rate for a link. </w:t>
      </w:r>
      <w:bookmarkEnd w:id="15"/>
    </w:p>
    <w:p w14:paraId="51ADEDA8" w14:textId="77777777" w:rsidR="00FB03A6" w:rsidRPr="00E80934" w:rsidRDefault="00FB03A6">
      <w:pPr>
        <w:rPr>
          <w:sz w:val="20"/>
          <w:szCs w:val="20"/>
          <w:lang w:val="en-GB"/>
        </w:rPr>
      </w:pPr>
    </w:p>
    <w:p w14:paraId="188326C4" w14:textId="77777777" w:rsidR="00FB03A6" w:rsidRPr="00E80934" w:rsidRDefault="00000000">
      <w:pPr>
        <w:pStyle w:val="Nadpis3"/>
        <w:rPr>
          <w:lang w:val="en-GB"/>
        </w:rPr>
      </w:pPr>
      <w:bookmarkStart w:id="16" w:name="BKM_373128AD_1078_42BC_A0B2_F5E56522B7B8"/>
      <w:r w:rsidRPr="00E80934">
        <w:rPr>
          <w:lang w:val="en-GB"/>
        </w:rPr>
        <w:t>Machine Metadata Access</w:t>
      </w:r>
    </w:p>
    <w:p w14:paraId="7A72F3C8" w14:textId="77777777" w:rsidR="00FB03A6" w:rsidRPr="00E80934" w:rsidRDefault="00000000">
      <w:pPr>
        <w:spacing w:before="60" w:after="60"/>
        <w:jc w:val="right"/>
        <w:rPr>
          <w:color w:val="000000"/>
          <w:sz w:val="20"/>
          <w:szCs w:val="20"/>
          <w:lang w:val="en-GB"/>
        </w:rPr>
      </w:pPr>
      <w:r w:rsidRPr="00E80934">
        <w:rPr>
          <w:rFonts w:ascii="Times New Roman" w:eastAsia="Times New Roman" w:hAnsi="Times New Roman" w:cs="Times New Roman"/>
          <w:i/>
          <w:color w:val="808080"/>
          <w:sz w:val="20"/>
          <w:szCs w:val="20"/>
          <w:lang w:val="en-GB"/>
        </w:rPr>
        <w:t>Date Modified: 13.06.2025 18:17:28, GUID: {373128AD-1078-42bc-A0B2-F5E56522B7B8}</w:t>
      </w:r>
    </w:p>
    <w:p w14:paraId="26FF43E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 xml:space="preserve">Identification: </w:t>
      </w:r>
      <w:r w:rsidRPr="00E80934">
        <w:rPr>
          <w:rFonts w:ascii="Times New Roman" w:eastAsia="Times New Roman" w:hAnsi="Times New Roman" w:cs="Times New Roman"/>
          <w:color w:val="000000"/>
          <w:sz w:val="20"/>
          <w:szCs w:val="20"/>
          <w:lang w:val="en-GB"/>
        </w:rPr>
        <w:t>mdRS – mdMM; Metadata Requesting System - Metadata Management Module</w:t>
      </w:r>
    </w:p>
    <w:p w14:paraId="29DCE5B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Type</w:t>
      </w:r>
      <w:r w:rsidRPr="00E80934">
        <w:rPr>
          <w:rFonts w:ascii="Times New Roman" w:eastAsia="Times New Roman" w:hAnsi="Times New Roman" w:cs="Times New Roman"/>
          <w:color w:val="000000"/>
          <w:sz w:val="20"/>
          <w:szCs w:val="20"/>
          <w:lang w:val="en-GB"/>
        </w:rPr>
        <w:t>: Programming Interface</w:t>
      </w:r>
    </w:p>
    <w:p w14:paraId="1A64529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 xml:space="preserve">Description: </w:t>
      </w:r>
      <w:r w:rsidRPr="00E80934">
        <w:rPr>
          <w:rFonts w:ascii="Times New Roman" w:eastAsia="Times New Roman" w:hAnsi="Times New Roman" w:cs="Times New Roman"/>
          <w:color w:val="000000"/>
          <w:sz w:val="20"/>
          <w:szCs w:val="20"/>
          <w:lang w:val="en-GB"/>
        </w:rPr>
        <w:t>This interface is used for the retrieval of the metadata stored at NAP by automated system of Content Consumer. To allow for basic service provision and as a protection from denial of service attacks this interface may require authorization. The API shall provide similar search and retrieve functionality as web-based user-oriented UI. This interface shall support metadata exchange as specified by mobilityDCAT-AP.</w:t>
      </w:r>
    </w:p>
    <w:p w14:paraId="15C0AFB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Related Documents</w:t>
      </w:r>
      <w:r w:rsidRPr="00E80934">
        <w:rPr>
          <w:rFonts w:ascii="Times New Roman" w:eastAsia="Times New Roman" w:hAnsi="Times New Roman" w:cs="Times New Roman"/>
          <w:color w:val="000000"/>
          <w:sz w:val="20"/>
          <w:szCs w:val="20"/>
          <w:lang w:val="en-GB"/>
        </w:rPr>
        <w:t xml:space="preserve">: </w:t>
      </w:r>
      <w:hyperlink r:id="rId18" w:history="1">
        <w:r w:rsidRPr="00E80934">
          <w:rPr>
            <w:rFonts w:ascii="Times New Roman" w:eastAsia="Times New Roman" w:hAnsi="Times New Roman" w:cs="Times New Roman"/>
            <w:color w:val="467886"/>
            <w:sz w:val="20"/>
            <w:szCs w:val="20"/>
            <w:u w:val="single"/>
            <w:lang w:val="en-GB"/>
          </w:rPr>
          <w:t>https://napcore.eu/activity-wg2-interoperability-and-level-of-service-of-naps/</w:t>
        </w:r>
      </w:hyperlink>
      <w:r w:rsidRPr="00E80934">
        <w:rPr>
          <w:rFonts w:ascii="Times New Roman" w:eastAsia="Times New Roman" w:hAnsi="Times New Roman" w:cs="Times New Roman"/>
          <w:color w:val="000000"/>
          <w:sz w:val="20"/>
          <w:szCs w:val="20"/>
          <w:lang w:val="en-GB"/>
        </w:rPr>
        <w:t xml:space="preserve"> </w:t>
      </w:r>
    </w:p>
    <w:p w14:paraId="1C22B37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Communications Requirements ===</w:t>
      </w:r>
    </w:p>
    <w:p w14:paraId="7A4A97F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Data size may vary based on what is requested, if the catalogue record only then it is up to 100 kB, depending on textual directly transferred content of the record, up to 10s of MBs if whole site catalogue is returned.</w:t>
      </w:r>
    </w:p>
    <w:tbl>
      <w:tblPr>
        <w:tblW w:w="9958" w:type="dxa"/>
        <w:tblInd w:w="-38" w:type="dxa"/>
        <w:tblLayout w:type="fixed"/>
        <w:tblCellMar>
          <w:left w:w="70" w:type="dxa"/>
          <w:right w:w="70" w:type="dxa"/>
        </w:tblCellMar>
        <w:tblLook w:val="04A0" w:firstRow="1" w:lastRow="0" w:firstColumn="1" w:lastColumn="0" w:noHBand="0" w:noVBand="1"/>
      </w:tblPr>
      <w:tblGrid>
        <w:gridCol w:w="1148"/>
        <w:gridCol w:w="2227"/>
        <w:gridCol w:w="2000"/>
        <w:gridCol w:w="1254"/>
        <w:gridCol w:w="1157"/>
        <w:gridCol w:w="1188"/>
        <w:gridCol w:w="984"/>
      </w:tblGrid>
      <w:tr w:rsidR="00FB03A6" w:rsidRPr="00E80934" w14:paraId="5A0E3DC9" w14:textId="77777777">
        <w:tc>
          <w:tcPr>
            <w:tcW w:w="1148"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AB5CFF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PDF</w:t>
            </w:r>
          </w:p>
        </w:tc>
        <w:tc>
          <w:tcPr>
            <w:tcW w:w="2227"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4BF8887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FDFs</w:t>
            </w:r>
          </w:p>
        </w:tc>
        <w:tc>
          <w:tcPr>
            <w:tcW w:w="2000"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897B3C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Data type</w:t>
            </w:r>
          </w:p>
        </w:tc>
        <w:tc>
          <w:tcPr>
            <w:tcW w:w="1254"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0ED92A92"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Bytes / message</w:t>
            </w:r>
          </w:p>
        </w:tc>
        <w:tc>
          <w:tcPr>
            <w:tcW w:w="1157"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3C42E2E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Delay (sec)</w:t>
            </w:r>
          </w:p>
        </w:tc>
        <w:tc>
          <w:tcPr>
            <w:tcW w:w="1188"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6D06A24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Message Interval (sec)</w:t>
            </w:r>
          </w:p>
        </w:tc>
        <w:tc>
          <w:tcPr>
            <w:tcW w:w="984"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328CAE7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Security level</w:t>
            </w:r>
          </w:p>
        </w:tc>
      </w:tr>
      <w:tr w:rsidR="00FB03A6" w:rsidRPr="00E80934" w14:paraId="1163D806" w14:textId="77777777">
        <w:tc>
          <w:tcPr>
            <w:tcW w:w="1148" w:type="dxa"/>
            <w:vMerge w:val="restart"/>
            <w:tcBorders>
              <w:top w:val="single" w:sz="12" w:space="0" w:color="auto"/>
              <w:left w:val="single" w:sz="12" w:space="0" w:color="auto"/>
              <w:bottom w:val="single" w:sz="4" w:space="0" w:color="auto"/>
              <w:right w:val="single" w:sz="2" w:space="0" w:color="auto"/>
            </w:tcBorders>
            <w:tcMar>
              <w:top w:w="0" w:type="dxa"/>
              <w:left w:w="108" w:type="dxa"/>
              <w:bottom w:w="0" w:type="dxa"/>
              <w:right w:w="108" w:type="dxa"/>
            </w:tcMar>
          </w:tcPr>
          <w:p w14:paraId="6F651C1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Metadata to Requesting System</w:t>
            </w:r>
          </w:p>
        </w:tc>
        <w:tc>
          <w:tcPr>
            <w:tcW w:w="2227"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14F3708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fnap.mdrs-metadata_request</w:t>
            </w:r>
          </w:p>
        </w:tc>
        <w:tc>
          <w:tcPr>
            <w:tcW w:w="2000"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5A31B51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Request + credentials</w:t>
            </w:r>
          </w:p>
        </w:tc>
        <w:tc>
          <w:tcPr>
            <w:tcW w:w="1254"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3FFD852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w:t>
            </w:r>
          </w:p>
        </w:tc>
        <w:tc>
          <w:tcPr>
            <w:tcW w:w="1157"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7BEA19C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100 ms</w:t>
            </w:r>
          </w:p>
        </w:tc>
        <w:tc>
          <w:tcPr>
            <w:tcW w:w="1188"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5EEC0E15"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On request 5 min</w:t>
            </w:r>
          </w:p>
        </w:tc>
        <w:tc>
          <w:tcPr>
            <w:tcW w:w="984" w:type="dxa"/>
            <w:tcBorders>
              <w:top w:val="single" w:sz="12" w:space="0" w:color="auto"/>
              <w:left w:val="single" w:sz="2" w:space="0" w:color="auto"/>
              <w:bottom w:val="single" w:sz="4" w:space="0" w:color="auto"/>
              <w:right w:val="single" w:sz="12" w:space="0" w:color="auto"/>
            </w:tcBorders>
            <w:tcMar>
              <w:top w:w="0" w:type="dxa"/>
              <w:left w:w="108" w:type="dxa"/>
              <w:bottom w:w="0" w:type="dxa"/>
              <w:right w:w="108" w:type="dxa"/>
            </w:tcMar>
          </w:tcPr>
          <w:p w14:paraId="20E5225C"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1F322948" w14:textId="77777777">
        <w:tc>
          <w:tcPr>
            <w:tcW w:w="1148" w:type="dxa"/>
            <w:vMerge/>
            <w:tcBorders>
              <w:top w:val="single" w:sz="4" w:space="0" w:color="auto"/>
              <w:left w:val="single" w:sz="12" w:space="0" w:color="auto"/>
              <w:bottom w:val="single" w:sz="12" w:space="0" w:color="auto"/>
              <w:right w:val="single" w:sz="2" w:space="0" w:color="auto"/>
            </w:tcBorders>
            <w:tcMar>
              <w:top w:w="0" w:type="dxa"/>
              <w:left w:w="108" w:type="dxa"/>
              <w:bottom w:w="0" w:type="dxa"/>
              <w:right w:w="108" w:type="dxa"/>
            </w:tcMar>
          </w:tcPr>
          <w:p w14:paraId="3E632549" w14:textId="77777777" w:rsidR="00FB03A6" w:rsidRPr="00E80934" w:rsidRDefault="00FB03A6">
            <w:pPr>
              <w:spacing w:before="60" w:after="60"/>
              <w:rPr>
                <w:color w:val="000000"/>
                <w:sz w:val="20"/>
                <w:szCs w:val="20"/>
                <w:lang w:val="en-GB"/>
              </w:rPr>
            </w:pPr>
          </w:p>
        </w:tc>
        <w:tc>
          <w:tcPr>
            <w:tcW w:w="2227"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7C9A49D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tnap.mdrs-metadata_response</w:t>
            </w:r>
          </w:p>
        </w:tc>
        <w:tc>
          <w:tcPr>
            <w:tcW w:w="2000"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460ED122"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Response + metadata</w:t>
            </w:r>
          </w:p>
        </w:tc>
        <w:tc>
          <w:tcPr>
            <w:tcW w:w="1254"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4179E915"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 + up to 10 MB</w:t>
            </w:r>
          </w:p>
        </w:tc>
        <w:tc>
          <w:tcPr>
            <w:tcW w:w="1157"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7CEF9B6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500 ms</w:t>
            </w:r>
          </w:p>
        </w:tc>
        <w:tc>
          <w:tcPr>
            <w:tcW w:w="1188"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0F2990E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day</w:t>
            </w:r>
          </w:p>
        </w:tc>
        <w:tc>
          <w:tcPr>
            <w:tcW w:w="984" w:type="dxa"/>
            <w:tcBorders>
              <w:top w:val="single" w:sz="4" w:space="0" w:color="auto"/>
              <w:left w:val="single" w:sz="2" w:space="0" w:color="auto"/>
              <w:bottom w:val="single" w:sz="2" w:space="0" w:color="auto"/>
              <w:right w:val="single" w:sz="12" w:space="0" w:color="auto"/>
            </w:tcBorders>
            <w:tcMar>
              <w:top w:w="0" w:type="dxa"/>
              <w:left w:w="108" w:type="dxa"/>
              <w:bottom w:w="0" w:type="dxa"/>
              <w:right w:w="108" w:type="dxa"/>
            </w:tcMar>
          </w:tcPr>
          <w:p w14:paraId="48A93A6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Low</w:t>
            </w:r>
          </w:p>
        </w:tc>
      </w:tr>
      <w:tr w:rsidR="00FB03A6" w:rsidRPr="00E80934" w14:paraId="606A9682" w14:textId="77777777">
        <w:tc>
          <w:tcPr>
            <w:tcW w:w="3375"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62667AE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data rate for link</w:t>
            </w:r>
          </w:p>
        </w:tc>
        <w:tc>
          <w:tcPr>
            <w:tcW w:w="4411"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08608A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MB/sec * 3</w:t>
            </w:r>
            <w:r w:rsidRPr="00E80934">
              <w:rPr>
                <w:rFonts w:ascii="Times New Roman" w:eastAsia="Times New Roman" w:hAnsi="Times New Roman" w:cs="Times New Roman"/>
                <w:color w:val="000000"/>
                <w:sz w:val="20"/>
                <w:szCs w:val="20"/>
                <w:vertAlign w:val="superscript"/>
                <w:lang w:val="en-GB"/>
              </w:rPr>
              <w:t>a</w:t>
            </w:r>
            <w:r w:rsidRPr="00E80934">
              <w:rPr>
                <w:rFonts w:ascii="Times New Roman" w:eastAsia="Times New Roman" w:hAnsi="Times New Roman" w:cs="Times New Roman"/>
                <w:color w:val="000000"/>
                <w:sz w:val="20"/>
                <w:szCs w:val="20"/>
                <w:lang w:val="en-GB"/>
              </w:rPr>
              <w:t xml:space="preserve"> = 3 MB/sec</w:t>
            </w:r>
          </w:p>
        </w:tc>
        <w:tc>
          <w:tcPr>
            <w:tcW w:w="1188" w:type="dxa"/>
            <w:vMerge w:val="restart"/>
            <w:tcBorders>
              <w:top w:val="single" w:sz="12" w:space="0" w:color="auto"/>
              <w:left w:val="single" w:sz="12" w:space="0" w:color="auto"/>
              <w:bottom w:val="nil"/>
              <w:right w:val="single" w:sz="12" w:space="0" w:color="auto"/>
            </w:tcBorders>
            <w:tcMar>
              <w:top w:w="0" w:type="dxa"/>
              <w:left w:w="108" w:type="dxa"/>
              <w:bottom w:w="0" w:type="dxa"/>
              <w:right w:w="108" w:type="dxa"/>
            </w:tcMar>
          </w:tcPr>
          <w:p w14:paraId="01059CA6" w14:textId="77777777" w:rsidR="00FB03A6" w:rsidRPr="00E80934" w:rsidRDefault="00FB03A6">
            <w:pPr>
              <w:spacing w:before="60" w:after="60"/>
              <w:rPr>
                <w:color w:val="000000"/>
                <w:sz w:val="20"/>
                <w:szCs w:val="20"/>
                <w:lang w:val="en-GB"/>
              </w:rPr>
            </w:pPr>
          </w:p>
        </w:tc>
        <w:tc>
          <w:tcPr>
            <w:tcW w:w="984" w:type="dxa"/>
            <w:tcBorders>
              <w:top w:val="single" w:sz="2" w:space="0" w:color="auto"/>
              <w:left w:val="single" w:sz="12" w:space="0" w:color="auto"/>
              <w:bottom w:val="single" w:sz="12" w:space="0" w:color="auto"/>
              <w:right w:val="single" w:sz="12" w:space="0" w:color="auto"/>
            </w:tcBorders>
            <w:tcMar>
              <w:top w:w="0" w:type="dxa"/>
              <w:left w:w="108" w:type="dxa"/>
              <w:bottom w:w="0" w:type="dxa"/>
              <w:right w:w="108" w:type="dxa"/>
            </w:tcMar>
          </w:tcPr>
          <w:p w14:paraId="4F573A7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01FF030D" w14:textId="77777777">
        <w:tc>
          <w:tcPr>
            <w:tcW w:w="3375"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741CF62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Inter message gap</w:t>
            </w:r>
          </w:p>
        </w:tc>
        <w:tc>
          <w:tcPr>
            <w:tcW w:w="4411"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61B4853"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300 Seconds</w:t>
            </w:r>
          </w:p>
        </w:tc>
        <w:tc>
          <w:tcPr>
            <w:tcW w:w="1188" w:type="dxa"/>
            <w:vMerge/>
            <w:tcBorders>
              <w:top w:val="single" w:sz="12" w:space="0" w:color="auto"/>
              <w:left w:val="single" w:sz="12" w:space="0" w:color="auto"/>
              <w:bottom w:val="nil"/>
              <w:right w:val="nil"/>
            </w:tcBorders>
            <w:tcMar>
              <w:top w:w="0" w:type="dxa"/>
              <w:left w:w="108" w:type="dxa"/>
              <w:bottom w:w="0" w:type="dxa"/>
              <w:right w:w="108" w:type="dxa"/>
            </w:tcMar>
          </w:tcPr>
          <w:p w14:paraId="2FB26734" w14:textId="77777777" w:rsidR="00FB03A6" w:rsidRPr="00E80934" w:rsidRDefault="00FB03A6">
            <w:pPr>
              <w:spacing w:before="60" w:after="60"/>
              <w:rPr>
                <w:color w:val="000000"/>
                <w:sz w:val="20"/>
                <w:szCs w:val="20"/>
                <w:lang w:val="en-GB"/>
              </w:rPr>
            </w:pPr>
          </w:p>
        </w:tc>
        <w:tc>
          <w:tcPr>
            <w:tcW w:w="984" w:type="dxa"/>
            <w:tcBorders>
              <w:top w:val="single" w:sz="12" w:space="0" w:color="auto"/>
              <w:left w:val="nil"/>
              <w:bottom w:val="nil"/>
              <w:right w:val="nil"/>
            </w:tcBorders>
            <w:tcMar>
              <w:top w:w="0" w:type="dxa"/>
              <w:left w:w="108" w:type="dxa"/>
              <w:bottom w:w="0" w:type="dxa"/>
              <w:right w:w="108" w:type="dxa"/>
            </w:tcMar>
          </w:tcPr>
          <w:p w14:paraId="6A2E0191" w14:textId="77777777" w:rsidR="00FB03A6" w:rsidRPr="00E80934" w:rsidRDefault="00FB03A6">
            <w:pPr>
              <w:spacing w:before="60" w:after="60"/>
              <w:rPr>
                <w:color w:val="000000"/>
                <w:sz w:val="20"/>
                <w:szCs w:val="20"/>
                <w:lang w:val="en-GB"/>
              </w:rPr>
            </w:pPr>
          </w:p>
        </w:tc>
      </w:tr>
    </w:tbl>
    <w:p w14:paraId="2F24C85D" w14:textId="77777777" w:rsidR="00FB03A6" w:rsidRPr="00E80934" w:rsidRDefault="00000000">
      <w:pPr>
        <w:spacing w:before="60" w:after="60"/>
        <w:rPr>
          <w:i/>
          <w:color w:val="000000"/>
          <w:sz w:val="20"/>
          <w:szCs w:val="20"/>
          <w:lang w:val="en-GB"/>
        </w:rPr>
      </w:pPr>
      <w:r w:rsidRPr="00E80934">
        <w:rPr>
          <w:rFonts w:ascii="Times New Roman" w:eastAsia="Times New Roman" w:hAnsi="Times New Roman" w:cs="Times New Roman"/>
          <w:i/>
          <w:color w:val="000000"/>
          <w:sz w:val="20"/>
          <w:szCs w:val="20"/>
          <w:vertAlign w:val="superscript"/>
          <w:lang w:val="en-GB"/>
        </w:rPr>
        <w:t xml:space="preserve">a </w:t>
      </w:r>
      <w:r w:rsidRPr="00E80934">
        <w:rPr>
          <w:rFonts w:ascii="Times New Roman" w:eastAsia="Times New Roman" w:hAnsi="Times New Roman" w:cs="Times New Roman"/>
          <w:i/>
          <w:color w:val="000000"/>
          <w:sz w:val="20"/>
          <w:szCs w:val="20"/>
          <w:lang w:val="en-GB"/>
        </w:rPr>
        <w:t>Multiple users must be expected to access NAP at the same time, for this the communication requirement analysis employ a safety value of 3, that multiplies computed maximum data rate for a link.</w:t>
      </w:r>
      <w:bookmarkEnd w:id="16"/>
    </w:p>
    <w:p w14:paraId="31276BEF" w14:textId="77777777" w:rsidR="00FB03A6" w:rsidRPr="00E80934" w:rsidRDefault="00000000">
      <w:pPr>
        <w:pStyle w:val="Nadpis3"/>
        <w:rPr>
          <w:lang w:val="en-GB"/>
        </w:rPr>
      </w:pPr>
      <w:bookmarkStart w:id="17" w:name="BKM_70F2112F_B845_4D29_AECD_17CD9D7B4B7D"/>
      <w:r w:rsidRPr="00E80934">
        <w:rPr>
          <w:lang w:val="en-GB"/>
        </w:rPr>
        <w:t>Machine Metadata Provision</w:t>
      </w:r>
    </w:p>
    <w:p w14:paraId="506479A1" w14:textId="77777777" w:rsidR="00FB03A6" w:rsidRPr="00E80934" w:rsidRDefault="00000000">
      <w:pPr>
        <w:spacing w:before="60" w:after="60"/>
        <w:jc w:val="right"/>
        <w:rPr>
          <w:color w:val="000000"/>
          <w:sz w:val="20"/>
          <w:szCs w:val="20"/>
          <w:lang w:val="en-GB"/>
        </w:rPr>
      </w:pPr>
      <w:r w:rsidRPr="00E80934">
        <w:rPr>
          <w:rFonts w:ascii="Times New Roman" w:eastAsia="Times New Roman" w:hAnsi="Times New Roman" w:cs="Times New Roman"/>
          <w:i/>
          <w:color w:val="808080"/>
          <w:sz w:val="20"/>
          <w:szCs w:val="20"/>
          <w:lang w:val="en-GB"/>
        </w:rPr>
        <w:t>Date Modified: 13.06.2025 18:13:32, GUID: {70F2112F-B845-4d29-AECD-17CD9D7B4B7D}</w:t>
      </w:r>
    </w:p>
    <w:p w14:paraId="399AEC1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 xml:space="preserve">Identification: </w:t>
      </w:r>
      <w:r w:rsidRPr="00E80934">
        <w:rPr>
          <w:rFonts w:ascii="Times New Roman" w:eastAsia="Times New Roman" w:hAnsi="Times New Roman" w:cs="Times New Roman"/>
          <w:color w:val="000000"/>
          <w:sz w:val="20"/>
          <w:szCs w:val="20"/>
          <w:lang w:val="en-GB"/>
        </w:rPr>
        <w:t>mdPS - mdMM; Metadata Provision System - Metadata Management Module</w:t>
      </w:r>
    </w:p>
    <w:p w14:paraId="0760A0C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Type</w:t>
      </w:r>
      <w:r w:rsidRPr="00E80934">
        <w:rPr>
          <w:rFonts w:ascii="Times New Roman" w:eastAsia="Times New Roman" w:hAnsi="Times New Roman" w:cs="Times New Roman"/>
          <w:color w:val="000000"/>
          <w:sz w:val="20"/>
          <w:szCs w:val="20"/>
          <w:lang w:val="en-GB"/>
        </w:rPr>
        <w:t>: Programming Interface</w:t>
      </w:r>
    </w:p>
    <w:p w14:paraId="2103B08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 xml:space="preserve">Description: </w:t>
      </w:r>
      <w:r w:rsidRPr="00E80934">
        <w:rPr>
          <w:rFonts w:ascii="Times New Roman" w:eastAsia="Times New Roman" w:hAnsi="Times New Roman" w:cs="Times New Roman"/>
          <w:color w:val="000000"/>
          <w:sz w:val="20"/>
          <w:szCs w:val="20"/>
          <w:lang w:val="en-GB"/>
        </w:rPr>
        <w:t>This interface is used by content consumer system to automatically insert, modify or delete metadata at NAP. The interface must allow authorised access. The Interface shall be an API based application that any compatible system could access. It should support metadata standard mobilityDCAT-AP</w:t>
      </w:r>
    </w:p>
    <w:p w14:paraId="25980F8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b/>
          <w:color w:val="000000"/>
          <w:sz w:val="20"/>
          <w:szCs w:val="20"/>
          <w:lang w:val="en-GB"/>
        </w:rPr>
        <w:t>Related Documents</w:t>
      </w:r>
      <w:r w:rsidRPr="00E80934">
        <w:rPr>
          <w:rFonts w:ascii="Times New Roman" w:eastAsia="Times New Roman" w:hAnsi="Times New Roman" w:cs="Times New Roman"/>
          <w:color w:val="000000"/>
          <w:sz w:val="20"/>
          <w:szCs w:val="20"/>
          <w:lang w:val="en-GB"/>
        </w:rPr>
        <w:t xml:space="preserve">: </w:t>
      </w:r>
      <w:hyperlink r:id="rId19" w:history="1">
        <w:r w:rsidRPr="00E80934">
          <w:rPr>
            <w:rFonts w:ascii="Times New Roman" w:eastAsia="Times New Roman" w:hAnsi="Times New Roman" w:cs="Times New Roman"/>
            <w:color w:val="467886"/>
            <w:sz w:val="20"/>
            <w:szCs w:val="20"/>
            <w:u w:val="single"/>
            <w:lang w:val="en-GB"/>
          </w:rPr>
          <w:t>https://napcore.eu/activity-wg2-interoperability-and-level-of-service-of-naps/</w:t>
        </w:r>
      </w:hyperlink>
      <w:r w:rsidRPr="00E80934">
        <w:rPr>
          <w:rFonts w:ascii="Times New Roman" w:eastAsia="Times New Roman" w:hAnsi="Times New Roman" w:cs="Times New Roman"/>
          <w:color w:val="000000"/>
          <w:sz w:val="20"/>
          <w:szCs w:val="20"/>
          <w:lang w:val="en-GB"/>
        </w:rPr>
        <w:t xml:space="preserve"> </w:t>
      </w:r>
    </w:p>
    <w:p w14:paraId="55985168"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lastRenderedPageBreak/>
        <w:t>=== Communications Requirements ===</w:t>
      </w:r>
    </w:p>
    <w:p w14:paraId="4F77F8CB"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Metadata size may vary based on what is the content provider intends to upload to the NAP just texts are 100 kB, but images, samples, schema and documentation could be several MBs.</w:t>
      </w:r>
    </w:p>
    <w:tbl>
      <w:tblPr>
        <w:tblW w:w="9958" w:type="dxa"/>
        <w:tblInd w:w="-38" w:type="dxa"/>
        <w:tblLayout w:type="fixed"/>
        <w:tblCellMar>
          <w:left w:w="70" w:type="dxa"/>
          <w:right w:w="70" w:type="dxa"/>
        </w:tblCellMar>
        <w:tblLook w:val="04A0" w:firstRow="1" w:lastRow="0" w:firstColumn="1" w:lastColumn="0" w:noHBand="0" w:noVBand="1"/>
      </w:tblPr>
      <w:tblGrid>
        <w:gridCol w:w="1043"/>
        <w:gridCol w:w="2609"/>
        <w:gridCol w:w="2126"/>
        <w:gridCol w:w="1134"/>
        <w:gridCol w:w="1054"/>
        <w:gridCol w:w="1053"/>
        <w:gridCol w:w="939"/>
      </w:tblGrid>
      <w:tr w:rsidR="00FB03A6" w:rsidRPr="00E80934" w14:paraId="474B3067" w14:textId="77777777">
        <w:tc>
          <w:tcPr>
            <w:tcW w:w="1043"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489060CF"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PDF</w:t>
            </w:r>
          </w:p>
        </w:tc>
        <w:tc>
          <w:tcPr>
            <w:tcW w:w="2609"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65DEAF9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FDFs</w:t>
            </w:r>
          </w:p>
        </w:tc>
        <w:tc>
          <w:tcPr>
            <w:tcW w:w="2126"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2B038EF3"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Data type</w:t>
            </w:r>
          </w:p>
        </w:tc>
        <w:tc>
          <w:tcPr>
            <w:tcW w:w="1134"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428FB84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Bytes / message</w:t>
            </w:r>
          </w:p>
        </w:tc>
        <w:tc>
          <w:tcPr>
            <w:tcW w:w="1054"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E9C3D0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Max Delay (sec)</w:t>
            </w:r>
          </w:p>
        </w:tc>
        <w:tc>
          <w:tcPr>
            <w:tcW w:w="1053"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6ADDFDD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Message Interval (sec)</w:t>
            </w:r>
          </w:p>
        </w:tc>
        <w:tc>
          <w:tcPr>
            <w:tcW w:w="939" w:type="dxa"/>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61605289"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Security level</w:t>
            </w:r>
          </w:p>
        </w:tc>
      </w:tr>
      <w:tr w:rsidR="00FB03A6" w:rsidRPr="00E80934" w14:paraId="5595248A" w14:textId="77777777">
        <w:tc>
          <w:tcPr>
            <w:tcW w:w="1043" w:type="dxa"/>
            <w:vMerge w:val="restart"/>
            <w:tcBorders>
              <w:top w:val="single" w:sz="12" w:space="0" w:color="auto"/>
              <w:left w:val="single" w:sz="12" w:space="0" w:color="auto"/>
              <w:bottom w:val="single" w:sz="4" w:space="0" w:color="auto"/>
              <w:right w:val="single" w:sz="2" w:space="0" w:color="auto"/>
            </w:tcBorders>
            <w:tcMar>
              <w:top w:w="0" w:type="dxa"/>
              <w:left w:w="108" w:type="dxa"/>
              <w:bottom w:w="0" w:type="dxa"/>
              <w:right w:w="108" w:type="dxa"/>
            </w:tcMar>
          </w:tcPr>
          <w:p w14:paraId="2A8CC912"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Metadata from Metadata Provision System</w:t>
            </w:r>
          </w:p>
        </w:tc>
        <w:tc>
          <w:tcPr>
            <w:tcW w:w="2609"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760A6F5C"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ps_metadata &amp; data source</w:t>
            </w:r>
          </w:p>
        </w:tc>
        <w:tc>
          <w:tcPr>
            <w:tcW w:w="2126"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095F02A1"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Request + metadata + credentials</w:t>
            </w:r>
          </w:p>
        </w:tc>
        <w:tc>
          <w:tcPr>
            <w:tcW w:w="1134"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1CF484A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kB + up to 10 MB</w:t>
            </w:r>
          </w:p>
        </w:tc>
        <w:tc>
          <w:tcPr>
            <w:tcW w:w="1054"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6B929E7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second</w:t>
            </w:r>
          </w:p>
        </w:tc>
        <w:tc>
          <w:tcPr>
            <w:tcW w:w="1053" w:type="dxa"/>
            <w:tcBorders>
              <w:top w:val="single" w:sz="12" w:space="0" w:color="auto"/>
              <w:left w:val="single" w:sz="2" w:space="0" w:color="auto"/>
              <w:bottom w:val="single" w:sz="2" w:space="0" w:color="auto"/>
              <w:right w:val="single" w:sz="2" w:space="0" w:color="auto"/>
            </w:tcBorders>
            <w:tcMar>
              <w:top w:w="0" w:type="dxa"/>
              <w:left w:w="108" w:type="dxa"/>
              <w:bottom w:w="0" w:type="dxa"/>
              <w:right w:w="108" w:type="dxa"/>
            </w:tcMar>
          </w:tcPr>
          <w:p w14:paraId="72D5145D"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 month</w:t>
            </w:r>
          </w:p>
        </w:tc>
        <w:tc>
          <w:tcPr>
            <w:tcW w:w="939" w:type="dxa"/>
            <w:tcBorders>
              <w:top w:val="single" w:sz="12" w:space="0" w:color="auto"/>
              <w:left w:val="single" w:sz="2" w:space="0" w:color="auto"/>
              <w:bottom w:val="single" w:sz="4" w:space="0" w:color="auto"/>
              <w:right w:val="single" w:sz="12" w:space="0" w:color="auto"/>
            </w:tcBorders>
            <w:tcMar>
              <w:top w:w="0" w:type="dxa"/>
              <w:left w:w="108" w:type="dxa"/>
              <w:bottom w:w="0" w:type="dxa"/>
              <w:right w:w="108" w:type="dxa"/>
            </w:tcMar>
          </w:tcPr>
          <w:p w14:paraId="737B205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773D5460" w14:textId="77777777">
        <w:tc>
          <w:tcPr>
            <w:tcW w:w="1043" w:type="dxa"/>
            <w:vMerge/>
            <w:tcBorders>
              <w:top w:val="single" w:sz="4" w:space="0" w:color="auto"/>
              <w:left w:val="single" w:sz="12" w:space="0" w:color="auto"/>
              <w:bottom w:val="single" w:sz="12" w:space="0" w:color="auto"/>
              <w:right w:val="single" w:sz="2" w:space="0" w:color="auto"/>
            </w:tcBorders>
            <w:tcMar>
              <w:top w:w="0" w:type="dxa"/>
              <w:left w:w="108" w:type="dxa"/>
              <w:bottom w:w="0" w:type="dxa"/>
              <w:right w:w="108" w:type="dxa"/>
            </w:tcMar>
          </w:tcPr>
          <w:p w14:paraId="55A7A81C" w14:textId="77777777" w:rsidR="00FB03A6" w:rsidRPr="00E80934" w:rsidRDefault="00FB03A6">
            <w:pPr>
              <w:spacing w:before="60" w:after="60"/>
              <w:rPr>
                <w:color w:val="000000"/>
                <w:sz w:val="20"/>
                <w:szCs w:val="20"/>
                <w:lang w:val="en-GB"/>
              </w:rPr>
            </w:pPr>
          </w:p>
        </w:tc>
        <w:tc>
          <w:tcPr>
            <w:tcW w:w="2609"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1BE91C2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ps_metadata &amp; success report</w:t>
            </w:r>
          </w:p>
        </w:tc>
        <w:tc>
          <w:tcPr>
            <w:tcW w:w="2126"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58EADAAA"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Response</w:t>
            </w:r>
          </w:p>
        </w:tc>
        <w:tc>
          <w:tcPr>
            <w:tcW w:w="1134"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44D39050"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 xml:space="preserve">1 kB </w:t>
            </w:r>
          </w:p>
        </w:tc>
        <w:tc>
          <w:tcPr>
            <w:tcW w:w="1054" w:type="dxa"/>
            <w:tcBorders>
              <w:top w:val="single" w:sz="2" w:space="0" w:color="auto"/>
              <w:left w:val="single" w:sz="2" w:space="0" w:color="auto"/>
              <w:bottom w:val="single" w:sz="12" w:space="0" w:color="auto"/>
              <w:right w:val="single" w:sz="2" w:space="0" w:color="auto"/>
            </w:tcBorders>
            <w:tcMar>
              <w:top w:w="0" w:type="dxa"/>
              <w:left w:w="108" w:type="dxa"/>
              <w:bottom w:w="0" w:type="dxa"/>
              <w:right w:w="108" w:type="dxa"/>
            </w:tcMar>
          </w:tcPr>
          <w:p w14:paraId="03541DC4"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100 ms</w:t>
            </w:r>
          </w:p>
        </w:tc>
        <w:tc>
          <w:tcPr>
            <w:tcW w:w="1053"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4D068D5E"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w:t>
            </w:r>
          </w:p>
        </w:tc>
        <w:tc>
          <w:tcPr>
            <w:tcW w:w="939" w:type="dxa"/>
            <w:tcBorders>
              <w:top w:val="single" w:sz="4" w:space="0" w:color="auto"/>
              <w:left w:val="single" w:sz="2" w:space="0" w:color="auto"/>
              <w:bottom w:val="single" w:sz="2" w:space="0" w:color="auto"/>
              <w:right w:val="single" w:sz="12" w:space="0" w:color="auto"/>
            </w:tcBorders>
            <w:tcMar>
              <w:top w:w="0" w:type="dxa"/>
              <w:left w:w="108" w:type="dxa"/>
              <w:bottom w:w="0" w:type="dxa"/>
              <w:right w:w="108" w:type="dxa"/>
            </w:tcMar>
          </w:tcPr>
          <w:p w14:paraId="0F6A2C97"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Low</w:t>
            </w:r>
          </w:p>
        </w:tc>
      </w:tr>
      <w:tr w:rsidR="00FB03A6" w:rsidRPr="00E80934" w14:paraId="3C75DCB8" w14:textId="77777777">
        <w:tc>
          <w:tcPr>
            <w:tcW w:w="3652"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06DAD792"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data rate for link</w:t>
            </w:r>
          </w:p>
        </w:tc>
        <w:tc>
          <w:tcPr>
            <w:tcW w:w="4314"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48CB6B6"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10 MB/sec * 1</w:t>
            </w:r>
            <w:r w:rsidRPr="00E80934">
              <w:rPr>
                <w:rFonts w:ascii="Times New Roman" w:eastAsia="Times New Roman" w:hAnsi="Times New Roman" w:cs="Times New Roman"/>
                <w:color w:val="000000"/>
                <w:sz w:val="20"/>
                <w:szCs w:val="20"/>
                <w:vertAlign w:val="superscript"/>
                <w:lang w:val="en-GB"/>
              </w:rPr>
              <w:t>b</w:t>
            </w:r>
            <w:r w:rsidRPr="00E80934">
              <w:rPr>
                <w:rFonts w:ascii="Times New Roman" w:eastAsia="Times New Roman" w:hAnsi="Times New Roman" w:cs="Times New Roman"/>
                <w:color w:val="000000"/>
                <w:sz w:val="20"/>
                <w:szCs w:val="20"/>
                <w:lang w:val="en-GB"/>
              </w:rPr>
              <w:t xml:space="preserve"> = 10 MB/sec</w:t>
            </w:r>
          </w:p>
        </w:tc>
        <w:tc>
          <w:tcPr>
            <w:tcW w:w="1053" w:type="dxa"/>
            <w:vMerge w:val="restart"/>
            <w:tcBorders>
              <w:top w:val="single" w:sz="12" w:space="0" w:color="auto"/>
              <w:left w:val="single" w:sz="12" w:space="0" w:color="auto"/>
              <w:bottom w:val="nil"/>
              <w:right w:val="single" w:sz="12" w:space="0" w:color="auto"/>
            </w:tcBorders>
            <w:tcMar>
              <w:top w:w="0" w:type="dxa"/>
              <w:left w:w="108" w:type="dxa"/>
              <w:bottom w:w="0" w:type="dxa"/>
              <w:right w:w="108" w:type="dxa"/>
            </w:tcMar>
          </w:tcPr>
          <w:p w14:paraId="754A2035" w14:textId="77777777" w:rsidR="00FB03A6" w:rsidRPr="00E80934" w:rsidRDefault="00FB03A6">
            <w:pPr>
              <w:spacing w:before="60" w:after="60"/>
              <w:rPr>
                <w:color w:val="000000"/>
                <w:sz w:val="20"/>
                <w:szCs w:val="20"/>
                <w:lang w:val="en-GB"/>
              </w:rPr>
            </w:pPr>
          </w:p>
        </w:tc>
        <w:tc>
          <w:tcPr>
            <w:tcW w:w="939" w:type="dxa"/>
            <w:tcBorders>
              <w:top w:val="single" w:sz="2" w:space="0" w:color="auto"/>
              <w:left w:val="single" w:sz="12" w:space="0" w:color="auto"/>
              <w:bottom w:val="single" w:sz="12" w:space="0" w:color="auto"/>
              <w:right w:val="single" w:sz="12" w:space="0" w:color="auto"/>
            </w:tcBorders>
            <w:tcMar>
              <w:top w:w="0" w:type="dxa"/>
              <w:left w:w="108" w:type="dxa"/>
              <w:bottom w:w="0" w:type="dxa"/>
              <w:right w:w="108" w:type="dxa"/>
            </w:tcMar>
          </w:tcPr>
          <w:p w14:paraId="37C28505"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Medium</w:t>
            </w:r>
          </w:p>
        </w:tc>
      </w:tr>
      <w:tr w:rsidR="00FB03A6" w:rsidRPr="00E80934" w14:paraId="7ABCF5EF" w14:textId="77777777">
        <w:tc>
          <w:tcPr>
            <w:tcW w:w="3652" w:type="dxa"/>
            <w:gridSpan w:val="2"/>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0A158C3"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Minimum Inter message gap</w:t>
            </w:r>
          </w:p>
        </w:tc>
        <w:tc>
          <w:tcPr>
            <w:tcW w:w="4314" w:type="dxa"/>
            <w:gridSpan w:val="3"/>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tcPr>
          <w:p w14:paraId="18D6E31F"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color w:val="000000"/>
                <w:sz w:val="20"/>
                <w:szCs w:val="20"/>
                <w:lang w:val="en-GB"/>
              </w:rPr>
              <w:t>Not relevant</w:t>
            </w:r>
          </w:p>
        </w:tc>
        <w:tc>
          <w:tcPr>
            <w:tcW w:w="1053" w:type="dxa"/>
            <w:vMerge/>
            <w:tcBorders>
              <w:top w:val="single" w:sz="12" w:space="0" w:color="auto"/>
              <w:left w:val="single" w:sz="12" w:space="0" w:color="auto"/>
              <w:bottom w:val="nil"/>
              <w:right w:val="nil"/>
            </w:tcBorders>
            <w:tcMar>
              <w:top w:w="0" w:type="dxa"/>
              <w:left w:w="108" w:type="dxa"/>
              <w:bottom w:w="0" w:type="dxa"/>
              <w:right w:w="108" w:type="dxa"/>
            </w:tcMar>
          </w:tcPr>
          <w:p w14:paraId="06D3CB2C" w14:textId="77777777" w:rsidR="00FB03A6" w:rsidRPr="00E80934" w:rsidRDefault="00FB03A6">
            <w:pPr>
              <w:spacing w:before="60" w:after="60"/>
              <w:rPr>
                <w:color w:val="000000"/>
                <w:sz w:val="20"/>
                <w:szCs w:val="20"/>
                <w:lang w:val="en-GB"/>
              </w:rPr>
            </w:pPr>
          </w:p>
        </w:tc>
        <w:tc>
          <w:tcPr>
            <w:tcW w:w="939" w:type="dxa"/>
            <w:tcBorders>
              <w:top w:val="single" w:sz="12" w:space="0" w:color="auto"/>
              <w:left w:val="nil"/>
              <w:bottom w:val="nil"/>
              <w:right w:val="nil"/>
            </w:tcBorders>
            <w:tcMar>
              <w:top w:w="0" w:type="dxa"/>
              <w:left w:w="108" w:type="dxa"/>
              <w:bottom w:w="0" w:type="dxa"/>
              <w:right w:w="108" w:type="dxa"/>
            </w:tcMar>
          </w:tcPr>
          <w:p w14:paraId="0625FF3A" w14:textId="77777777" w:rsidR="00FB03A6" w:rsidRPr="00E80934" w:rsidRDefault="00FB03A6">
            <w:pPr>
              <w:spacing w:before="60" w:after="60"/>
              <w:rPr>
                <w:color w:val="000000"/>
                <w:sz w:val="20"/>
                <w:szCs w:val="20"/>
                <w:lang w:val="en-GB"/>
              </w:rPr>
            </w:pPr>
          </w:p>
        </w:tc>
      </w:tr>
    </w:tbl>
    <w:p w14:paraId="3E33D5EC" w14:textId="77777777" w:rsidR="00FB03A6" w:rsidRPr="00E80934" w:rsidRDefault="00000000">
      <w:pPr>
        <w:spacing w:before="60" w:after="60"/>
        <w:rPr>
          <w:i/>
          <w:color w:val="000000"/>
          <w:sz w:val="20"/>
          <w:szCs w:val="20"/>
          <w:lang w:val="en-GB"/>
        </w:rPr>
      </w:pPr>
      <w:r w:rsidRPr="00E80934">
        <w:rPr>
          <w:rFonts w:ascii="Times New Roman" w:eastAsia="Times New Roman" w:hAnsi="Times New Roman" w:cs="Times New Roman"/>
          <w:i/>
          <w:color w:val="000000"/>
          <w:sz w:val="20"/>
          <w:szCs w:val="20"/>
          <w:vertAlign w:val="superscript"/>
          <w:lang w:val="en-GB"/>
        </w:rPr>
        <w:t xml:space="preserve">b </w:t>
      </w:r>
      <w:r w:rsidRPr="00E80934">
        <w:rPr>
          <w:rFonts w:ascii="Times New Roman" w:eastAsia="Times New Roman" w:hAnsi="Times New Roman" w:cs="Times New Roman"/>
          <w:i/>
          <w:color w:val="000000"/>
          <w:sz w:val="20"/>
          <w:szCs w:val="20"/>
          <w:lang w:val="en-GB"/>
        </w:rPr>
        <w:t xml:space="preserve">It </w:t>
      </w:r>
      <w:r w:rsidRPr="00E80934">
        <w:rPr>
          <w:rFonts w:ascii="Times New Roman" w:eastAsia="Times New Roman" w:hAnsi="Times New Roman" w:cs="Times New Roman"/>
          <w:i/>
          <w:color w:val="000000"/>
          <w:sz w:val="20"/>
          <w:szCs w:val="20"/>
          <w:u w:val="single"/>
          <w:lang w:val="en-GB"/>
        </w:rPr>
        <w:t>is not</w:t>
      </w:r>
      <w:r w:rsidRPr="00E80934">
        <w:rPr>
          <w:rFonts w:ascii="Times New Roman" w:eastAsia="Times New Roman" w:hAnsi="Times New Roman" w:cs="Times New Roman"/>
          <w:i/>
          <w:color w:val="000000"/>
          <w:sz w:val="20"/>
          <w:szCs w:val="20"/>
          <w:lang w:val="en-GB"/>
        </w:rPr>
        <w:t xml:space="preserve"> assumed that multiple providers will be uploading their metadata to NAP at the same time, for this the communication requirement analysis employ a safety value of 1, that multiplies computed maximum data rate for a link.</w:t>
      </w:r>
      <w:bookmarkEnd w:id="4"/>
      <w:bookmarkEnd w:id="5"/>
      <w:bookmarkEnd w:id="17"/>
    </w:p>
    <w:p w14:paraId="65A2A190" w14:textId="77777777" w:rsidR="00FB03A6" w:rsidRPr="00E80934" w:rsidRDefault="00000000">
      <w:pPr>
        <w:pStyle w:val="Nadpis2"/>
        <w:rPr>
          <w:lang w:val="en-GB"/>
        </w:rPr>
      </w:pPr>
      <w:bookmarkStart w:id="18" w:name="SPECIFICATIONS"/>
      <w:bookmarkStart w:id="19" w:name="BKM_AE3AED1B_6DAC_4B52_8D35_58AEDDA47095"/>
      <w:r w:rsidRPr="00E80934">
        <w:rPr>
          <w:lang w:val="en-GB"/>
        </w:rPr>
        <w:t>Specifications</w:t>
      </w:r>
    </w:p>
    <w:p w14:paraId="2B1D018F" w14:textId="77777777" w:rsidR="00FB03A6" w:rsidRPr="00E80934" w:rsidRDefault="00000000">
      <w:pPr>
        <w:spacing w:before="60" w:after="60"/>
        <w:rPr>
          <w:color w:val="000000"/>
          <w:sz w:val="20"/>
          <w:szCs w:val="20"/>
          <w:lang w:val="en-GB"/>
        </w:rPr>
      </w:pPr>
      <w:r w:rsidRPr="00E80934">
        <w:rPr>
          <w:rFonts w:ascii="Times New Roman" w:eastAsia="Times New Roman" w:hAnsi="Times New Roman" w:cs="Times New Roman"/>
          <w:sz w:val="20"/>
          <w:szCs w:val="20"/>
          <w:lang w:val="en-GB"/>
        </w:rPr>
        <w:t xml:space="preserve">Specifications and requirements affecting the implementation of the ITS Service and depicted on the diagram are described in a Specifications document.    </w:t>
      </w:r>
      <w:bookmarkEnd w:id="0"/>
      <w:bookmarkEnd w:id="1"/>
      <w:bookmarkEnd w:id="18"/>
      <w:bookmarkEnd w:id="19"/>
    </w:p>
    <w:p w14:paraId="12D1822D" w14:textId="77777777" w:rsidR="00FB03A6" w:rsidRPr="00E80934" w:rsidRDefault="00FB03A6">
      <w:pPr>
        <w:spacing w:before="60" w:after="60"/>
        <w:rPr>
          <w:color w:val="000000"/>
          <w:sz w:val="20"/>
          <w:szCs w:val="20"/>
          <w:lang w:val="en-GB"/>
        </w:rPr>
      </w:pPr>
    </w:p>
    <w:p w14:paraId="0A7BA6CF" w14:textId="77777777" w:rsidR="00FB03A6" w:rsidRPr="00E80934" w:rsidRDefault="00FB03A6">
      <w:pPr>
        <w:rPr>
          <w:sz w:val="20"/>
          <w:szCs w:val="20"/>
          <w:lang w:val="en-GB"/>
        </w:rPr>
      </w:pPr>
    </w:p>
    <w:p w14:paraId="44BAF7FD" w14:textId="77777777" w:rsidR="00FB03A6" w:rsidRPr="00E80934" w:rsidRDefault="00FB03A6">
      <w:pPr>
        <w:rPr>
          <w:lang w:val="en-GB"/>
        </w:rPr>
      </w:pPr>
    </w:p>
    <w:sectPr w:rsidR="00FB03A6" w:rsidRPr="00E80934">
      <w:headerReference w:type="default" r:id="rId20"/>
      <w:footerReference w:type="default" r:id="rId21"/>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66F78" w14:textId="77777777" w:rsidR="00AE10A0" w:rsidRDefault="00AE10A0">
      <w:r>
        <w:separator/>
      </w:r>
    </w:p>
  </w:endnote>
  <w:endnote w:type="continuationSeparator" w:id="0">
    <w:p w14:paraId="7779619C" w14:textId="77777777" w:rsidR="00AE10A0" w:rsidRDefault="00AE1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ucida Sans">
    <w:panose1 w:val="020B0602030504020204"/>
    <w:charset w:val="00"/>
    <w:family w:val="roman"/>
    <w:notTrueType/>
    <w:pitch w:val="default"/>
  </w:font>
  <w:font w:name="Liberation Sans Narrow">
    <w:panose1 w:val="020B0606020202030204"/>
    <w:charset w:val="EE"/>
    <w:family w:val="swiss"/>
    <w:pitch w:val="variable"/>
    <w:sig w:usb0="A00002AF" w:usb1="500078FB"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3C051" w14:textId="77777777" w:rsidR="00FB03A6" w:rsidRDefault="00000000">
    <w:pPr>
      <w:jc w:val="cente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PAGE </w:instrText>
    </w:r>
    <w:r>
      <w:rPr>
        <w:rFonts w:ascii="Times New Roman" w:eastAsia="Times New Roman" w:hAnsi="Times New Roman" w:cs="Times New Roman"/>
      </w:rPr>
      <w:fldChar w:fldCharType="separate"/>
    </w:r>
    <w:r>
      <w:rPr>
        <w:rFonts w:ascii="Times New Roman" w:eastAsia="Times New Roman" w:hAnsi="Times New Roman" w:cs="Times New Roman"/>
      </w:rPr>
      <w:t>1</w:t>
    </w:r>
    <w: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NUMPAGES </w:instrText>
    </w:r>
    <w:r>
      <w:rPr>
        <w:rFonts w:ascii="Times New Roman" w:eastAsia="Times New Roman" w:hAnsi="Times New Roman" w:cs="Times New Roman"/>
      </w:rPr>
      <w:fldChar w:fldCharType="separate"/>
    </w:r>
    <w:r>
      <w:rPr>
        <w:rFonts w:ascii="Times New Roman" w:eastAsia="Times New Roman" w:hAnsi="Times New Roman" w:cs="Times New Roman"/>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A9FE6" w14:textId="77777777" w:rsidR="00AE10A0" w:rsidRDefault="00AE10A0">
      <w:r>
        <w:separator/>
      </w:r>
    </w:p>
  </w:footnote>
  <w:footnote w:type="continuationSeparator" w:id="0">
    <w:p w14:paraId="0FC39AA7" w14:textId="77777777" w:rsidR="00AE10A0" w:rsidRDefault="00AE1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3E8A9" w14:textId="77777777" w:rsidR="00FB03A6" w:rsidRDefault="00000000">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842F5B4"/>
    <w:multiLevelType w:val="multilevel"/>
    <w:tmpl w:val="7CE6067E"/>
    <w:name w:val="List-2008877644"/>
    <w:lvl w:ilvl="0">
      <w:start w:val="1"/>
      <w:numFmt w:val="bullet"/>
      <w:lvlText w:val=""/>
      <w:lvlJc w:val="left"/>
      <w:rPr>
        <w:rFonts w:ascii="Symbol" w:eastAsia="Symbol" w:hAnsi="Symbol" w:cs="Symbol"/>
      </w:rPr>
    </w:lvl>
    <w:lvl w:ilvl="1">
      <w:start w:val="1"/>
      <w:numFmt w:val="bullet"/>
      <w:lvlText w:val="o"/>
      <w:lvlJc w:val="left"/>
      <w:rPr>
        <w:rFonts w:ascii="Courier New" w:eastAsia="Courier New" w:hAnsi="Courier New" w:cs="Courier New"/>
      </w:rPr>
    </w:lvl>
    <w:lvl w:ilvl="2">
      <w:start w:val="1"/>
      <w:numFmt w:val="bullet"/>
      <w:lvlText w:val=""/>
      <w:lvlJc w:val="left"/>
      <w:rPr>
        <w:rFonts w:ascii="Wingdings" w:eastAsia="Wingdings" w:hAnsi="Wingdings" w:cs="Wingdings"/>
      </w:rPr>
    </w:lvl>
    <w:lvl w:ilvl="3">
      <w:start w:val="1"/>
      <w:numFmt w:val="bullet"/>
      <w:lvlText w:val=""/>
      <w:lvlJc w:val="left"/>
      <w:rPr>
        <w:rFonts w:ascii="Symbol" w:eastAsia="Symbol" w:hAnsi="Symbol" w:cs="Symbol"/>
      </w:rPr>
    </w:lvl>
    <w:lvl w:ilvl="4">
      <w:start w:val="1"/>
      <w:numFmt w:val="bullet"/>
      <w:lvlText w:val="o"/>
      <w:lvlJc w:val="left"/>
      <w:rPr>
        <w:rFonts w:ascii="Courier New" w:eastAsia="Courier New" w:hAnsi="Courier New" w:cs="Courier New"/>
      </w:rPr>
    </w:lvl>
    <w:lvl w:ilvl="5">
      <w:start w:val="1"/>
      <w:numFmt w:val="bullet"/>
      <w:lvlText w:val=""/>
      <w:lvlJc w:val="left"/>
      <w:rPr>
        <w:rFonts w:ascii="Wingdings" w:eastAsia="Wingdings" w:hAnsi="Wingdings" w:cs="Wingdings"/>
      </w:rPr>
    </w:lvl>
    <w:lvl w:ilvl="6">
      <w:start w:val="1"/>
      <w:numFmt w:val="bullet"/>
      <w:lvlText w:val=""/>
      <w:lvlJc w:val="left"/>
      <w:rPr>
        <w:rFonts w:ascii="Symbol" w:eastAsia="Symbol" w:hAnsi="Symbol" w:cs="Symbol"/>
      </w:rPr>
    </w:lvl>
    <w:lvl w:ilvl="7">
      <w:start w:val="1"/>
      <w:numFmt w:val="bullet"/>
      <w:lvlText w:val="o"/>
      <w:lvlJc w:val="left"/>
      <w:rPr>
        <w:rFonts w:ascii="Courier New" w:eastAsia="Courier New" w:hAnsi="Courier New" w:cs="Courier New"/>
      </w:rPr>
    </w:lvl>
    <w:lvl w:ilvl="8">
      <w:start w:val="1"/>
      <w:numFmt w:val="bullet"/>
      <w:lvlText w:val=""/>
      <w:lvlJc w:val="left"/>
      <w:rPr>
        <w:rFonts w:ascii="Wingdings" w:eastAsia="Wingdings" w:hAnsi="Wingdings" w:cs="Wingdings"/>
      </w:rPr>
    </w:lvl>
  </w:abstractNum>
  <w:abstractNum w:abstractNumId="1" w15:restartNumberingAfterBreak="0">
    <w:nsid w:val="00000001"/>
    <w:multiLevelType w:val="multilevel"/>
    <w:tmpl w:val="014CFC0C"/>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pStyle w:val="Nadpis5"/>
      <w:lvlText w:val="%1.%2.%3.%4.%5"/>
      <w:lvlJc w:val="left"/>
    </w:lvl>
    <w:lvl w:ilvl="5">
      <w:start w:val="1"/>
      <w:numFmt w:val="decimal"/>
      <w:pStyle w:val="Nadpis6"/>
      <w:lvlText w:val="%1.%2.%3.%4.%5.%6"/>
      <w:lvlJc w:val="left"/>
    </w:lvl>
    <w:lvl w:ilvl="6">
      <w:start w:val="1"/>
      <w:numFmt w:val="decimal"/>
      <w:pStyle w:val="Nadpis7"/>
      <w:lvlText w:val="%1.%2.%3.%4.%5.%6.%7"/>
      <w:lvlJc w:val="left"/>
    </w:lvl>
    <w:lvl w:ilvl="7">
      <w:start w:val="1"/>
      <w:numFmt w:val="decimal"/>
      <w:pStyle w:val="Nadpis8"/>
      <w:lvlText w:val="%1.%2.%3.%4.%5.%6.%7.%8"/>
      <w:lvlJc w:val="left"/>
    </w:lvl>
    <w:lvl w:ilvl="8">
      <w:start w:val="1"/>
      <w:numFmt w:val="decimal"/>
      <w:pStyle w:val="Nadpis9"/>
      <w:lvlText w:val="%1.%2.%3.%4.%5.%6.%7.%8.%9"/>
      <w:lvlJc w:val="left"/>
    </w:lvl>
  </w:abstractNum>
  <w:abstractNum w:abstractNumId="2" w15:restartNumberingAfterBreak="0">
    <w:nsid w:val="0ABCDEF1"/>
    <w:multiLevelType w:val="singleLevel"/>
    <w:tmpl w:val="87D45FC0"/>
    <w:name w:val="TerOld1"/>
    <w:lvl w:ilvl="0">
      <w:numFmt w:val="decimal"/>
      <w:lvlText w:val="%1"/>
      <w:lvlJc w:val="left"/>
    </w:lvl>
  </w:abstractNum>
  <w:abstractNum w:abstractNumId="3" w15:restartNumberingAfterBreak="0">
    <w:nsid w:val="0ABCDEF2"/>
    <w:multiLevelType w:val="singleLevel"/>
    <w:tmpl w:val="CF520782"/>
    <w:name w:val="TerOld2"/>
    <w:lvl w:ilvl="0">
      <w:numFmt w:val="decimal"/>
      <w:lvlText w:val="%1"/>
      <w:lvlJc w:val="left"/>
    </w:lvl>
  </w:abstractNum>
  <w:abstractNum w:abstractNumId="4" w15:restartNumberingAfterBreak="0">
    <w:nsid w:val="0ABCDEF3"/>
    <w:multiLevelType w:val="singleLevel"/>
    <w:tmpl w:val="C062F6C4"/>
    <w:name w:val="TerOld3"/>
    <w:lvl w:ilvl="0">
      <w:numFmt w:val="decimal"/>
      <w:lvlText w:val="%1"/>
      <w:lvlJc w:val="left"/>
    </w:lvl>
  </w:abstractNum>
  <w:abstractNum w:abstractNumId="5" w15:restartNumberingAfterBreak="0">
    <w:nsid w:val="0ABCDEF4"/>
    <w:multiLevelType w:val="singleLevel"/>
    <w:tmpl w:val="91A01F78"/>
    <w:name w:val="TerOld4"/>
    <w:lvl w:ilvl="0">
      <w:numFmt w:val="decimal"/>
      <w:lvlText w:val="%1"/>
      <w:lvlJc w:val="left"/>
    </w:lvl>
  </w:abstractNum>
  <w:abstractNum w:abstractNumId="6" w15:restartNumberingAfterBreak="0">
    <w:nsid w:val="0ABCDEF5"/>
    <w:multiLevelType w:val="singleLevel"/>
    <w:tmpl w:val="D7B4A7BA"/>
    <w:name w:val="TerOld5"/>
    <w:lvl w:ilvl="0">
      <w:numFmt w:val="decimal"/>
      <w:lvlText w:val="%1"/>
      <w:lvlJc w:val="left"/>
    </w:lvl>
  </w:abstractNum>
  <w:abstractNum w:abstractNumId="7" w15:restartNumberingAfterBreak="0">
    <w:nsid w:val="0ABCDEF6"/>
    <w:multiLevelType w:val="singleLevel"/>
    <w:tmpl w:val="4BA8D5B0"/>
    <w:name w:val="TerOld6"/>
    <w:lvl w:ilvl="0">
      <w:numFmt w:val="decimal"/>
      <w:lvlText w:val="%1"/>
      <w:lvlJc w:val="left"/>
    </w:lvl>
  </w:abstractNum>
  <w:abstractNum w:abstractNumId="8" w15:restartNumberingAfterBreak="0">
    <w:nsid w:val="0ABCDEF7"/>
    <w:multiLevelType w:val="singleLevel"/>
    <w:tmpl w:val="E2100544"/>
    <w:name w:val="TerOld7"/>
    <w:lvl w:ilvl="0">
      <w:numFmt w:val="decimal"/>
      <w:lvlText w:val="%1"/>
      <w:lvlJc w:val="left"/>
    </w:lvl>
  </w:abstractNum>
  <w:abstractNum w:abstractNumId="9" w15:restartNumberingAfterBreak="0">
    <w:nsid w:val="0ABCDEF8"/>
    <w:multiLevelType w:val="singleLevel"/>
    <w:tmpl w:val="7826A852"/>
    <w:name w:val="TerOld8"/>
    <w:lvl w:ilvl="0">
      <w:numFmt w:val="decimal"/>
      <w:lvlText w:val="%1"/>
      <w:lvlJc w:val="left"/>
    </w:lvl>
  </w:abstractNum>
  <w:abstractNum w:abstractNumId="10" w15:restartNumberingAfterBreak="0">
    <w:nsid w:val="0ABCDEF9"/>
    <w:multiLevelType w:val="singleLevel"/>
    <w:tmpl w:val="6C602E9C"/>
    <w:name w:val="TerOld9"/>
    <w:lvl w:ilvl="0">
      <w:numFmt w:val="decimal"/>
      <w:lvlText w:val="%1"/>
      <w:lvlJc w:val="left"/>
    </w:lvl>
  </w:abstractNum>
  <w:num w:numId="1" w16cid:durableId="1397240973">
    <w:abstractNumId w:val="1"/>
    <w:lvlOverride w:ilvl="0">
      <w:startOverride w:val="1"/>
      <w:lvl w:ilvl="0">
        <w:start w:val="1"/>
        <w:numFmt w:val="decimal"/>
        <w:pStyle w:val="Nadpis1"/>
        <w:lvlText w:val="%1"/>
        <w:lvlJc w:val="left"/>
        <w:rPr>
          <w:rFonts w:ascii="Calibri" w:eastAsia="Calibri" w:hAnsi="Calibri" w:cs="Calibri"/>
          <w:b/>
          <w:color w:val="365F91"/>
          <w:sz w:val="44"/>
          <w:szCs w:val="44"/>
        </w:rPr>
      </w:lvl>
    </w:lvlOverride>
    <w:lvlOverride w:ilvl="1">
      <w:startOverride w:val="1"/>
      <w:lvl w:ilvl="1">
        <w:start w:val="1"/>
        <w:numFmt w:val="decimal"/>
        <w:pStyle w:val="Nadpis2"/>
        <w:lvlText w:val="%1.%2"/>
        <w:lvlJc w:val="left"/>
        <w:rPr>
          <w:rFonts w:ascii="Calibri" w:eastAsia="Calibri" w:hAnsi="Calibri" w:cs="Calibri"/>
          <w:b/>
          <w:color w:val="4F81BC"/>
          <w:sz w:val="36"/>
          <w:szCs w:val="36"/>
        </w:rPr>
      </w:lvl>
    </w:lvlOverride>
    <w:lvlOverride w:ilvl="2">
      <w:startOverride w:val="1"/>
      <w:lvl w:ilvl="2">
        <w:start w:val="1"/>
        <w:numFmt w:val="decimal"/>
        <w:pStyle w:val="Nadpis3"/>
        <w:lvlText w:val="%1.%2.%3"/>
        <w:lvlJc w:val="left"/>
        <w:rPr>
          <w:rFonts w:ascii="Calibri" w:eastAsia="Calibri" w:hAnsi="Calibri" w:cs="Calibri"/>
          <w:b/>
          <w:color w:val="4F81BC"/>
          <w:sz w:val="32"/>
          <w:szCs w:val="32"/>
        </w:rPr>
      </w:lvl>
    </w:lvlOverride>
    <w:lvlOverride w:ilvl="3">
      <w:startOverride w:val="1"/>
      <w:lvl w:ilvl="3">
        <w:start w:val="1"/>
        <w:numFmt w:val="decimal"/>
        <w:pStyle w:val="Nadpis4"/>
        <w:lvlText w:val="%1.%2.%3.%4"/>
        <w:lvlJc w:val="left"/>
        <w:rPr>
          <w:rFonts w:ascii="Calibri" w:eastAsia="Calibri" w:hAnsi="Calibri" w:cs="Calibri"/>
          <w:b/>
          <w:color w:val="4F81BC"/>
          <w:sz w:val="28"/>
          <w:szCs w:val="28"/>
        </w:rPr>
      </w:lvl>
    </w:lvlOverride>
    <w:lvlOverride w:ilvl="4">
      <w:startOverride w:val="1"/>
      <w:lvl w:ilvl="4">
        <w:start w:val="1"/>
        <w:numFmt w:val="decimal"/>
        <w:pStyle w:val="Nadpis5"/>
        <w:lvlText w:val="%1.%2.%3.%4.%5"/>
        <w:lvlJc w:val="left"/>
        <w:rPr>
          <w:rFonts w:ascii="Calibri" w:eastAsia="Calibri" w:hAnsi="Calibri" w:cs="Calibri"/>
          <w:b/>
          <w:color w:val="233E5F"/>
          <w:sz w:val="24"/>
          <w:szCs w:val="24"/>
        </w:rPr>
      </w:lvl>
    </w:lvlOverride>
    <w:lvlOverride w:ilvl="5">
      <w:startOverride w:val="1"/>
      <w:lvl w:ilvl="5">
        <w:start w:val="1"/>
        <w:numFmt w:val="decimal"/>
        <w:pStyle w:val="Nadpis6"/>
        <w:lvlText w:val="%1.%2.%3.%4.%5.%6"/>
        <w:lvlJc w:val="left"/>
        <w:rPr>
          <w:rFonts w:ascii="Calibri" w:eastAsia="Calibri" w:hAnsi="Calibri" w:cs="Calibri"/>
          <w:b/>
          <w:color w:val="233E5F"/>
          <w:sz w:val="24"/>
          <w:szCs w:val="24"/>
        </w:rPr>
      </w:lvl>
    </w:lvlOverride>
    <w:lvlOverride w:ilvl="6">
      <w:startOverride w:val="1"/>
      <w:lvl w:ilvl="6">
        <w:start w:val="1"/>
        <w:numFmt w:val="decimal"/>
        <w:pStyle w:val="Nadpis7"/>
        <w:lvlText w:val="%1.%2.%3.%4.%5.%6.%7"/>
        <w:lvlJc w:val="left"/>
        <w:rPr>
          <w:rFonts w:ascii="Calibri" w:eastAsia="Calibri" w:hAnsi="Calibri" w:cs="Calibri"/>
          <w:b/>
          <w:color w:val="3F3F3F"/>
          <w:sz w:val="24"/>
          <w:szCs w:val="24"/>
        </w:rPr>
      </w:lvl>
    </w:lvlOverride>
    <w:lvlOverride w:ilvl="7">
      <w:startOverride w:val="1"/>
      <w:lvl w:ilvl="7">
        <w:start w:val="1"/>
        <w:numFmt w:val="decimal"/>
        <w:pStyle w:val="Nadpis8"/>
        <w:lvlText w:val="%1.%2.%3.%4.%5.%6.%7.%8"/>
        <w:lvlJc w:val="left"/>
        <w:rPr>
          <w:rFonts w:ascii="Calibri" w:eastAsia="Calibri" w:hAnsi="Calibri" w:cs="Calibri"/>
          <w:b/>
          <w:color w:val="3F3F3F"/>
          <w:sz w:val="24"/>
          <w:szCs w:val="24"/>
        </w:rPr>
      </w:lvl>
    </w:lvlOverride>
    <w:lvlOverride w:ilvl="8">
      <w:startOverride w:val="1"/>
      <w:lvl w:ilvl="8">
        <w:start w:val="1"/>
        <w:numFmt w:val="decimal"/>
        <w:pStyle w:val="Nadpis9"/>
        <w:lvlText w:val="%1.%2.%3.%4.%5.%6.%7.%8.%9"/>
        <w:lvlJc w:val="left"/>
        <w:rPr>
          <w:rFonts w:ascii="Calibri" w:eastAsia="Calibri" w:hAnsi="Calibri" w:cs="Calibri"/>
          <w:b/>
          <w:color w:val="3F3F3F"/>
          <w:sz w:val="24"/>
          <w:szCs w:val="24"/>
        </w:rPr>
      </w:lvl>
    </w:lvlOverride>
  </w:num>
  <w:num w:numId="2" w16cid:durableId="575096905">
    <w:abstractNumId w:val="0"/>
  </w:num>
  <w:num w:numId="3" w16cid:durableId="1223829324">
    <w:abstractNumId w:val="2"/>
  </w:num>
  <w:num w:numId="4" w16cid:durableId="1341204436">
    <w:abstractNumId w:val="3"/>
  </w:num>
  <w:num w:numId="5" w16cid:durableId="1076587665">
    <w:abstractNumId w:val="4"/>
  </w:num>
  <w:num w:numId="6" w16cid:durableId="368183801">
    <w:abstractNumId w:val="5"/>
  </w:num>
  <w:num w:numId="7" w16cid:durableId="1794245232">
    <w:abstractNumId w:val="6"/>
  </w:num>
  <w:num w:numId="8" w16cid:durableId="780419368">
    <w:abstractNumId w:val="7"/>
  </w:num>
  <w:num w:numId="9" w16cid:durableId="1606226249">
    <w:abstractNumId w:val="8"/>
  </w:num>
  <w:num w:numId="10" w16cid:durableId="167520783">
    <w:abstractNumId w:val="9"/>
  </w:num>
  <w:num w:numId="11" w16cid:durableId="15418250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FB03A6"/>
    <w:rsid w:val="00260DA6"/>
    <w:rsid w:val="00AE10A0"/>
    <w:rsid w:val="00E80934"/>
    <w:rsid w:val="00FB03A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452D"/>
  <w15:docId w15:val="{9E5D136B-448E-4752-AB36-6B43B128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numPr>
        <w:numId w:val="1"/>
      </w:numPr>
      <w:spacing w:after="80"/>
      <w:outlineLvl w:val="0"/>
    </w:pPr>
    <w:rPr>
      <w:rFonts w:ascii="Calibri" w:eastAsia="Calibri" w:hAnsi="Calibri" w:cs="Calibri"/>
      <w:b/>
      <w:color w:val="365F91"/>
      <w:sz w:val="44"/>
      <w:szCs w:val="44"/>
    </w:rPr>
  </w:style>
  <w:style w:type="paragraph" w:styleId="Nadpis2">
    <w:name w:val="heading 2"/>
    <w:basedOn w:val="Normln"/>
    <w:next w:val="Normln"/>
    <w:uiPriority w:val="9"/>
    <w:unhideWhenUsed/>
    <w:qFormat/>
    <w:pPr>
      <w:numPr>
        <w:ilvl w:val="1"/>
        <w:numId w:val="1"/>
      </w:numPr>
      <w:spacing w:after="80"/>
      <w:outlineLvl w:val="1"/>
    </w:pPr>
    <w:rPr>
      <w:rFonts w:ascii="Calibri" w:eastAsia="Calibri" w:hAnsi="Calibri" w:cs="Calibri"/>
      <w:b/>
      <w:color w:val="4F81BC"/>
      <w:sz w:val="36"/>
      <w:szCs w:val="36"/>
    </w:rPr>
  </w:style>
  <w:style w:type="paragraph" w:styleId="Nadpis3">
    <w:name w:val="heading 3"/>
    <w:basedOn w:val="Normln"/>
    <w:next w:val="Normln"/>
    <w:uiPriority w:val="9"/>
    <w:unhideWhenUsed/>
    <w:qFormat/>
    <w:pPr>
      <w:numPr>
        <w:ilvl w:val="2"/>
        <w:numId w:val="1"/>
      </w:numPr>
      <w:spacing w:after="80"/>
      <w:outlineLvl w:val="2"/>
    </w:pPr>
    <w:rPr>
      <w:rFonts w:ascii="Calibri" w:eastAsia="Calibri" w:hAnsi="Calibri" w:cs="Calibri"/>
      <w:b/>
      <w:color w:val="4F81BC"/>
      <w:sz w:val="32"/>
      <w:szCs w:val="32"/>
    </w:rPr>
  </w:style>
  <w:style w:type="paragraph" w:styleId="Nadpis4">
    <w:name w:val="heading 4"/>
    <w:basedOn w:val="Normln"/>
    <w:next w:val="Normln"/>
    <w:uiPriority w:val="9"/>
    <w:semiHidden/>
    <w:unhideWhenUsed/>
    <w:qFormat/>
    <w:pPr>
      <w:numPr>
        <w:ilvl w:val="3"/>
        <w:numId w:val="1"/>
      </w:numPr>
      <w:spacing w:after="80"/>
      <w:outlineLvl w:val="3"/>
    </w:pPr>
    <w:rPr>
      <w:rFonts w:ascii="Calibri" w:eastAsia="Calibri" w:hAnsi="Calibri" w:cs="Calibri"/>
      <w:b/>
      <w:color w:val="4F81BC"/>
      <w:sz w:val="28"/>
      <w:szCs w:val="28"/>
    </w:rPr>
  </w:style>
  <w:style w:type="paragraph" w:styleId="Nadpis5">
    <w:name w:val="heading 5"/>
    <w:basedOn w:val="Normln"/>
    <w:next w:val="Normln"/>
    <w:uiPriority w:val="9"/>
    <w:semiHidden/>
    <w:unhideWhenUsed/>
    <w:qFormat/>
    <w:pPr>
      <w:numPr>
        <w:ilvl w:val="4"/>
        <w:numId w:val="1"/>
      </w:numPr>
      <w:spacing w:after="80"/>
      <w:outlineLvl w:val="4"/>
    </w:pPr>
    <w:rPr>
      <w:rFonts w:ascii="Calibri" w:eastAsia="Calibri" w:hAnsi="Calibri" w:cs="Calibri"/>
      <w:b/>
      <w:color w:val="233E5F"/>
    </w:rPr>
  </w:style>
  <w:style w:type="paragraph" w:styleId="Nadpis6">
    <w:name w:val="heading 6"/>
    <w:basedOn w:val="Normln"/>
    <w:next w:val="Normln"/>
    <w:uiPriority w:val="9"/>
    <w:semiHidden/>
    <w:unhideWhenUsed/>
    <w:qFormat/>
    <w:pPr>
      <w:numPr>
        <w:ilvl w:val="5"/>
        <w:numId w:val="1"/>
      </w:numPr>
      <w:spacing w:after="80"/>
      <w:outlineLvl w:val="5"/>
    </w:pPr>
    <w:rPr>
      <w:rFonts w:ascii="Calibri" w:eastAsia="Calibri" w:hAnsi="Calibri" w:cs="Calibri"/>
      <w:b/>
      <w:color w:val="233E5F"/>
    </w:rPr>
  </w:style>
  <w:style w:type="paragraph" w:styleId="Nadpis7">
    <w:name w:val="heading 7"/>
    <w:basedOn w:val="Normln"/>
    <w:next w:val="Normln"/>
    <w:pPr>
      <w:numPr>
        <w:ilvl w:val="6"/>
        <w:numId w:val="1"/>
      </w:numPr>
      <w:spacing w:after="80"/>
      <w:outlineLvl w:val="6"/>
    </w:pPr>
    <w:rPr>
      <w:rFonts w:ascii="Calibri" w:eastAsia="Calibri" w:hAnsi="Calibri" w:cs="Calibri"/>
      <w:b/>
      <w:color w:val="3F3F3F"/>
    </w:rPr>
  </w:style>
  <w:style w:type="paragraph" w:styleId="Nadpis8">
    <w:name w:val="heading 8"/>
    <w:basedOn w:val="Normln"/>
    <w:next w:val="Normln"/>
    <w:pPr>
      <w:numPr>
        <w:ilvl w:val="7"/>
        <w:numId w:val="1"/>
      </w:numPr>
      <w:spacing w:after="80"/>
      <w:outlineLvl w:val="7"/>
    </w:pPr>
    <w:rPr>
      <w:rFonts w:ascii="Calibri" w:eastAsia="Calibri" w:hAnsi="Calibri" w:cs="Calibri"/>
      <w:b/>
      <w:color w:val="3F3F3F"/>
    </w:rPr>
  </w:style>
  <w:style w:type="paragraph" w:styleId="Nadpis9">
    <w:name w:val="heading 9"/>
    <w:basedOn w:val="Normln"/>
    <w:next w:val="Normln"/>
    <w:pPr>
      <w:numPr>
        <w:ilvl w:val="8"/>
        <w:numId w:val="1"/>
      </w:numPr>
      <w:spacing w:after="80"/>
      <w:outlineLvl w:val="8"/>
    </w:pPr>
    <w:rPr>
      <w:rFonts w:ascii="Calibri" w:eastAsia="Calibri" w:hAnsi="Calibri" w:cs="Calibri"/>
      <w:b/>
      <w:color w:val="3F3F3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
    <w:next w:val="Normln"/>
    <w:pPr>
      <w:jc w:val="right"/>
    </w:pPr>
    <w:rPr>
      <w:rFonts w:ascii="Calibri" w:eastAsia="Calibri" w:hAnsi="Calibri" w:cs="Calibri"/>
      <w:b/>
      <w:sz w:val="72"/>
      <w:szCs w:val="72"/>
    </w:rPr>
  </w:style>
  <w:style w:type="paragraph" w:customStyle="1" w:styleId="CoverHeading2">
    <w:name w:val="Cover Heading 2"/>
    <w:basedOn w:val="Normln"/>
    <w:next w:val="Normln"/>
    <w:pPr>
      <w:jc w:val="right"/>
    </w:pPr>
    <w:rPr>
      <w:rFonts w:ascii="Calibri" w:eastAsia="Calibri" w:hAnsi="Calibri" w:cs="Calibri"/>
      <w:color w:val="800000"/>
      <w:sz w:val="60"/>
      <w:szCs w:val="60"/>
    </w:rPr>
  </w:style>
  <w:style w:type="paragraph" w:customStyle="1" w:styleId="CoverText1">
    <w:name w:val="Cover Text 1"/>
    <w:basedOn w:val="Normln"/>
    <w:next w:val="Normln"/>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ln"/>
    <w:next w:val="Normln"/>
    <w:pPr>
      <w:jc w:val="right"/>
    </w:pPr>
    <w:rPr>
      <w:rFonts w:ascii="Liberation Sans Narrow" w:eastAsia="Liberation Sans Narrow" w:hAnsi="Liberation Sans Narrow" w:cs="Liberation Sans Narrow"/>
      <w:color w:val="7F7F7F"/>
      <w:sz w:val="20"/>
      <w:szCs w:val="20"/>
    </w:rPr>
  </w:style>
  <w:style w:type="paragraph" w:styleId="Nadpisobsahu">
    <w:name w:val="TOC Heading"/>
    <w:basedOn w:val="Normln"/>
    <w:next w:val="Normln"/>
    <w:pPr>
      <w:spacing w:before="240" w:after="80"/>
    </w:pPr>
    <w:rPr>
      <w:rFonts w:ascii="Calibri" w:eastAsia="Calibri" w:hAnsi="Calibri" w:cs="Calibri"/>
      <w:b/>
      <w:sz w:val="32"/>
      <w:szCs w:val="32"/>
    </w:rPr>
  </w:style>
  <w:style w:type="paragraph" w:styleId="Obsah1">
    <w:name w:val="toc 1"/>
    <w:basedOn w:val="Normln"/>
    <w:next w:val="Normln"/>
    <w:pPr>
      <w:spacing w:before="120" w:after="40"/>
      <w:ind w:right="720"/>
    </w:pPr>
    <w:rPr>
      <w:rFonts w:ascii="Times New Roman" w:eastAsia="Times New Roman" w:hAnsi="Times New Roman" w:cs="Times New Roman"/>
      <w:b/>
      <w:sz w:val="20"/>
      <w:szCs w:val="20"/>
    </w:rPr>
  </w:style>
  <w:style w:type="paragraph" w:styleId="Obsah2">
    <w:name w:val="toc 2"/>
    <w:basedOn w:val="Normln"/>
    <w:next w:val="Normln"/>
    <w:pPr>
      <w:spacing w:before="40" w:after="20"/>
      <w:ind w:right="720"/>
    </w:pPr>
    <w:rPr>
      <w:rFonts w:ascii="Times New Roman" w:eastAsia="Times New Roman" w:hAnsi="Times New Roman" w:cs="Times New Roman"/>
      <w:sz w:val="20"/>
      <w:szCs w:val="20"/>
    </w:rPr>
  </w:style>
  <w:style w:type="paragraph" w:styleId="Obsah3">
    <w:name w:val="toc 3"/>
    <w:basedOn w:val="Normln"/>
    <w:next w:val="Normln"/>
    <w:pPr>
      <w:spacing w:before="40" w:after="20"/>
      <w:ind w:right="720"/>
    </w:pPr>
    <w:rPr>
      <w:rFonts w:ascii="Times New Roman" w:eastAsia="Times New Roman" w:hAnsi="Times New Roman" w:cs="Times New Roman"/>
      <w:sz w:val="20"/>
      <w:szCs w:val="20"/>
    </w:rPr>
  </w:style>
  <w:style w:type="paragraph" w:styleId="Obsah4">
    <w:name w:val="toc 4"/>
    <w:basedOn w:val="Normln"/>
    <w:next w:val="Normln"/>
    <w:pPr>
      <w:spacing w:before="40" w:after="20"/>
      <w:ind w:right="720"/>
    </w:pPr>
    <w:rPr>
      <w:rFonts w:ascii="Times New Roman" w:eastAsia="Times New Roman" w:hAnsi="Times New Roman" w:cs="Times New Roman"/>
      <w:sz w:val="20"/>
      <w:szCs w:val="20"/>
    </w:rPr>
  </w:style>
  <w:style w:type="paragraph" w:styleId="Obsah5">
    <w:name w:val="toc 5"/>
    <w:basedOn w:val="Normln"/>
    <w:next w:val="Normln"/>
    <w:pPr>
      <w:spacing w:before="40" w:after="20"/>
      <w:ind w:right="720"/>
    </w:pPr>
    <w:rPr>
      <w:rFonts w:ascii="Times New Roman" w:eastAsia="Times New Roman" w:hAnsi="Times New Roman" w:cs="Times New Roman"/>
      <w:sz w:val="20"/>
      <w:szCs w:val="20"/>
    </w:rPr>
  </w:style>
  <w:style w:type="paragraph" w:styleId="Obsah6">
    <w:name w:val="toc 6"/>
    <w:basedOn w:val="Normln"/>
    <w:next w:val="Normln"/>
    <w:pPr>
      <w:spacing w:before="40" w:after="20"/>
      <w:ind w:right="720"/>
    </w:pPr>
    <w:rPr>
      <w:rFonts w:ascii="Times New Roman" w:eastAsia="Times New Roman" w:hAnsi="Times New Roman" w:cs="Times New Roman"/>
      <w:sz w:val="20"/>
      <w:szCs w:val="20"/>
    </w:rPr>
  </w:style>
  <w:style w:type="paragraph" w:styleId="Obsah7">
    <w:name w:val="toc 7"/>
    <w:basedOn w:val="Normln"/>
    <w:next w:val="Normln"/>
    <w:pPr>
      <w:spacing w:before="40" w:after="20"/>
      <w:ind w:right="720"/>
    </w:pPr>
    <w:rPr>
      <w:rFonts w:ascii="Times New Roman" w:eastAsia="Times New Roman" w:hAnsi="Times New Roman" w:cs="Times New Roman"/>
      <w:sz w:val="20"/>
      <w:szCs w:val="20"/>
    </w:rPr>
  </w:style>
  <w:style w:type="paragraph" w:styleId="Obsah8">
    <w:name w:val="toc 8"/>
    <w:basedOn w:val="Normln"/>
    <w:next w:val="Normln"/>
    <w:pPr>
      <w:spacing w:before="40" w:after="20"/>
      <w:ind w:right="720"/>
    </w:pPr>
    <w:rPr>
      <w:rFonts w:ascii="Times New Roman" w:eastAsia="Times New Roman" w:hAnsi="Times New Roman" w:cs="Times New Roman"/>
      <w:sz w:val="20"/>
      <w:szCs w:val="20"/>
    </w:rPr>
  </w:style>
  <w:style w:type="paragraph" w:styleId="Obsah9">
    <w:name w:val="toc 9"/>
    <w:basedOn w:val="Normln"/>
    <w:next w:val="Normln"/>
    <w:pPr>
      <w:spacing w:before="40" w:after="20"/>
      <w:ind w:right="720"/>
    </w:pPr>
    <w:rPr>
      <w:rFonts w:ascii="Times New Roman" w:eastAsia="Times New Roman" w:hAnsi="Times New Roman" w:cs="Times New Roman"/>
      <w:sz w:val="20"/>
      <w:szCs w:val="20"/>
    </w:rPr>
  </w:style>
  <w:style w:type="paragraph" w:styleId="Zhlav">
    <w:name w:val="header"/>
    <w:basedOn w:val="Normln"/>
    <w:next w:val="Normln"/>
    <w:rPr>
      <w:rFonts w:ascii="Times New Roman" w:eastAsia="Times New Roman" w:hAnsi="Times New Roman" w:cs="Times New Roman"/>
      <w:sz w:val="16"/>
      <w:szCs w:val="16"/>
    </w:rPr>
  </w:style>
  <w:style w:type="paragraph" w:styleId="Zpat">
    <w:name w:val="footer"/>
    <w:basedOn w:val="Normln"/>
    <w:next w:val="Normln"/>
    <w:pPr>
      <w:jc w:val="center"/>
    </w:pPr>
    <w:rPr>
      <w:rFonts w:ascii="Times New Roman" w:eastAsia="Times New Roman" w:hAnsi="Times New Roman" w:cs="Times New Roman"/>
      <w:sz w:val="16"/>
      <w:szCs w:val="16"/>
    </w:rPr>
  </w:style>
  <w:style w:type="paragraph" w:customStyle="1" w:styleId="Properties">
    <w:name w:val="Properties"/>
    <w:basedOn w:val="Normln"/>
    <w:next w:val="Normln"/>
    <w:pPr>
      <w:jc w:val="right"/>
    </w:pPr>
    <w:rPr>
      <w:rFonts w:ascii="Times New Roman" w:eastAsia="Times New Roman" w:hAnsi="Times New Roman" w:cs="Times New Roman"/>
      <w:color w:val="5F5F5F"/>
      <w:sz w:val="20"/>
      <w:szCs w:val="20"/>
    </w:rPr>
  </w:style>
  <w:style w:type="paragraph" w:customStyle="1" w:styleId="Notes">
    <w:name w:val="Notes"/>
    <w:basedOn w:val="Normln"/>
    <w:next w:val="Normln"/>
    <w:rPr>
      <w:rFonts w:ascii="Times New Roman" w:eastAsia="Times New Roman" w:hAnsi="Times New Roman" w:cs="Times New Roman"/>
      <w:sz w:val="20"/>
      <w:szCs w:val="20"/>
    </w:rPr>
  </w:style>
  <w:style w:type="paragraph" w:customStyle="1" w:styleId="DiagramImage">
    <w:name w:val="Diagram Image"/>
    <w:basedOn w:val="Normln"/>
    <w:next w:val="Normln"/>
    <w:pPr>
      <w:jc w:val="center"/>
    </w:pPr>
    <w:rPr>
      <w:rFonts w:ascii="Times New Roman" w:eastAsia="Times New Roman" w:hAnsi="Times New Roman" w:cs="Times New Roman"/>
    </w:rPr>
  </w:style>
  <w:style w:type="paragraph" w:customStyle="1" w:styleId="DiagramLabel">
    <w:name w:val="Diagram Label"/>
    <w:basedOn w:val="Normln"/>
    <w:next w:val="Normln"/>
    <w:pPr>
      <w:jc w:val="center"/>
    </w:pPr>
    <w:rPr>
      <w:rFonts w:ascii="Times New Roman" w:eastAsia="Times New Roman" w:hAnsi="Times New Roman" w:cs="Times New Roman"/>
      <w:sz w:val="16"/>
      <w:szCs w:val="16"/>
    </w:rPr>
  </w:style>
  <w:style w:type="paragraph" w:customStyle="1" w:styleId="TableLabel">
    <w:name w:val="Table Label"/>
    <w:basedOn w:val="Normln"/>
    <w:next w:val="Normln"/>
    <w:rPr>
      <w:rFonts w:ascii="Times New Roman" w:eastAsia="Times New Roman" w:hAnsi="Times New Roman" w:cs="Times New Roman"/>
      <w:sz w:val="16"/>
      <w:szCs w:val="16"/>
    </w:rPr>
  </w:style>
  <w:style w:type="paragraph" w:customStyle="1" w:styleId="TableHeading">
    <w:name w:val="Table Heading"/>
    <w:basedOn w:val="Normln"/>
    <w:next w:val="Normln"/>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ln"/>
    <w:next w:val="Normln"/>
    <w:pPr>
      <w:ind w:left="270" w:right="270"/>
    </w:pPr>
    <w:rPr>
      <w:rFonts w:ascii="Times New Roman" w:eastAsia="Times New Roman" w:hAnsi="Times New Roman" w:cs="Times New Roman"/>
      <w:b/>
      <w:sz w:val="22"/>
      <w:szCs w:val="22"/>
    </w:rPr>
  </w:style>
  <w:style w:type="paragraph" w:customStyle="1" w:styleId="TableTitle1">
    <w:name w:val="Table Title 1"/>
    <w:basedOn w:val="Normln"/>
    <w:next w:val="Normln"/>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ln"/>
    <w:next w:val="Normln"/>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ln"/>
    <w:next w:val="Normln"/>
    <w:pPr>
      <w:ind w:left="270" w:right="270"/>
    </w:pPr>
    <w:rPr>
      <w:rFonts w:ascii="Times New Roman" w:eastAsia="Times New Roman" w:hAnsi="Times New Roman" w:cs="Times New Roman"/>
      <w:sz w:val="18"/>
      <w:szCs w:val="18"/>
    </w:rPr>
  </w:style>
  <w:style w:type="paragraph" w:customStyle="1" w:styleId="TableTextLight">
    <w:name w:val="Table Text Light"/>
    <w:basedOn w:val="Normln"/>
    <w:next w:val="Normln"/>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ln"/>
    <w:next w:val="Normln"/>
    <w:pPr>
      <w:ind w:left="270" w:right="270"/>
    </w:pPr>
    <w:rPr>
      <w:rFonts w:ascii="Times New Roman" w:eastAsia="Times New Roman" w:hAnsi="Times New Roman" w:cs="Times New Roman"/>
      <w:b/>
      <w:sz w:val="18"/>
      <w:szCs w:val="18"/>
    </w:rPr>
  </w:style>
  <w:style w:type="paragraph" w:customStyle="1" w:styleId="CoverText3">
    <w:name w:val="Cover Text 3"/>
    <w:basedOn w:val="Normln"/>
    <w:next w:val="Normln"/>
    <w:pPr>
      <w:jc w:val="right"/>
    </w:pPr>
    <w:rPr>
      <w:rFonts w:ascii="Calibri" w:eastAsia="Calibri" w:hAnsi="Calibri" w:cs="Calibri"/>
      <w:b/>
      <w:color w:val="004080"/>
      <w:sz w:val="20"/>
      <w:szCs w:val="20"/>
    </w:rPr>
  </w:style>
  <w:style w:type="paragraph" w:customStyle="1" w:styleId="TitleSmall">
    <w:name w:val="Title Small"/>
    <w:basedOn w:val="Normln"/>
    <w:next w:val="Normln"/>
    <w:pPr>
      <w:spacing w:before="60" w:after="60"/>
    </w:pPr>
    <w:rPr>
      <w:rFonts w:ascii="Calibri" w:eastAsia="Calibri" w:hAnsi="Calibri" w:cs="Calibri"/>
      <w:b/>
      <w:i/>
      <w:color w:val="3F3F3F"/>
      <w:sz w:val="20"/>
      <w:szCs w:val="20"/>
    </w:rPr>
  </w:style>
  <w:style w:type="paragraph" w:customStyle="1" w:styleId="TableTextCode">
    <w:name w:val="Table Text Code"/>
    <w:basedOn w:val="Normln"/>
    <w:next w:val="Normln"/>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
    <w:next w:val="Normln"/>
    <w:rPr>
      <w:rFonts w:ascii="Times New Roman" w:eastAsia="Times New Roman" w:hAnsi="Times New Roman" w:cs="Times New Roman"/>
      <w:sz w:val="20"/>
      <w:szCs w:val="20"/>
    </w:rPr>
  </w:style>
  <w:style w:type="paragraph" w:customStyle="1" w:styleId="TableHeadingLight">
    <w:name w:val="Table Heading Light"/>
    <w:basedOn w:val="Normln"/>
    <w:next w:val="Normln"/>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Prosttext">
    <w:name w:val="Plain Text"/>
    <w:basedOn w:val="Normln"/>
    <w:next w:val="Normln"/>
    <w:rPr>
      <w:color w:val="000000"/>
      <w:sz w:val="20"/>
      <w:szCs w:val="20"/>
    </w:rPr>
  </w:style>
  <w:style w:type="paragraph" w:customStyle="1" w:styleId="DefaultStyle">
    <w:name w:val="Default Style"/>
    <w:basedOn w:val="Normln"/>
    <w:next w:val="Normln"/>
    <w:rPr>
      <w:rFonts w:ascii="Times New Roman" w:eastAsia="Times New Roman" w:hAnsi="Times New Roman" w:cs="Times New Roman"/>
      <w:color w:val="000000"/>
    </w:rPr>
  </w:style>
  <w:style w:type="paragraph" w:customStyle="1" w:styleId="TableContents">
    <w:name w:val="Table Contents"/>
    <w:basedOn w:val="Normln"/>
  </w:style>
  <w:style w:type="paragraph" w:customStyle="1" w:styleId="Contents9">
    <w:name w:val="Contents 9"/>
    <w:basedOn w:val="Normln"/>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ln"/>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ln"/>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ln"/>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ln"/>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ln"/>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ln"/>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ln"/>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ln"/>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ln"/>
    <w:pPr>
      <w:keepNext/>
      <w:spacing w:before="240" w:after="80"/>
    </w:pPr>
    <w:rPr>
      <w:rFonts w:ascii="Calibri" w:eastAsia="Calibri" w:hAnsi="Calibri" w:cs="Calibri"/>
      <w:b/>
      <w:color w:val="000000"/>
      <w:sz w:val="32"/>
      <w:szCs w:val="32"/>
    </w:rPr>
  </w:style>
  <w:style w:type="paragraph" w:customStyle="1" w:styleId="Index">
    <w:name w:val="Index"/>
    <w:basedOn w:val="Normln"/>
    <w:rPr>
      <w:rFonts w:ascii="Times New Roman" w:eastAsia="Times New Roman" w:hAnsi="Times New Roman" w:cs="Times New Roman"/>
    </w:rPr>
  </w:style>
  <w:style w:type="paragraph" w:styleId="Titulek">
    <w:name w:val="caption"/>
    <w:basedOn w:val="Normln"/>
    <w:pPr>
      <w:spacing w:before="120" w:after="120"/>
    </w:pPr>
    <w:rPr>
      <w:rFonts w:ascii="Times New Roman" w:eastAsia="Times New Roman" w:hAnsi="Times New Roman" w:cs="Times New Roman"/>
      <w:i/>
    </w:rPr>
  </w:style>
  <w:style w:type="paragraph" w:styleId="Seznam">
    <w:name w:val="List"/>
    <w:basedOn w:val="Normln"/>
    <w:pPr>
      <w:spacing w:after="120"/>
    </w:pPr>
    <w:rPr>
      <w:rFonts w:ascii="Times New Roman" w:eastAsia="Times New Roman" w:hAnsi="Times New Roman" w:cs="Times New Roman"/>
    </w:rPr>
  </w:style>
  <w:style w:type="paragraph" w:customStyle="1" w:styleId="TextBody">
    <w:name w:val="Text Body"/>
    <w:basedOn w:val="Normln"/>
    <w:pPr>
      <w:spacing w:after="120"/>
    </w:pPr>
  </w:style>
  <w:style w:type="paragraph" w:customStyle="1" w:styleId="Heading">
    <w:name w:val="Heading"/>
    <w:basedOn w:val="Normln"/>
    <w:next w:val="TextBody"/>
    <w:pPr>
      <w:keepNext/>
      <w:spacing w:before="240" w:after="120"/>
    </w:pPr>
    <w:rPr>
      <w:sz w:val="28"/>
      <w:szCs w:val="28"/>
    </w:rPr>
  </w:style>
  <w:style w:type="paragraph" w:styleId="Odstavecseseznamem">
    <w:name w:val="List Paragraph"/>
    <w:basedOn w:val="Normln"/>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napcore.eu/activity-wg2-interoperability-and-level-of-service-of-naps/" TargetMode="External"/><Relationship Id="rId18" Type="http://schemas.openxmlformats.org/officeDocument/2006/relationships/hyperlink" Target="https://napcore.eu/activity-wg2-interoperability-and-level-of-service-of-nap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napcore.eu/activity-wg2-interoperability-and-level-of-service-of-naps/" TargetMode="External"/><Relationship Id="rId17" Type="http://schemas.openxmlformats.org/officeDocument/2006/relationships/hyperlink" Target="https://napcore.eu/activity-wg2-interoperability-and-level-of-service-of-naps/" TargetMode="External"/><Relationship Id="rId2" Type="http://schemas.openxmlformats.org/officeDocument/2006/relationships/customXml" Target="../customXml/item2.xml"/><Relationship Id="rId16" Type="http://schemas.openxmlformats.org/officeDocument/2006/relationships/hyperlink" Target="https://napcore.eu/activity-wg2-interoperability-and-level-of-service-of-nap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yperlink" Target="https://napcore.eu/activity-wg2-interoperability-and-level-of-service-of-naps/" TargetMode="Externa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yperlink" Target="https://napcore.eu/activity-wg2-interoperability-and-level-of-service-of-nap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apcore.eu/activity-wg2-interoperability-and-level-of-service-of-naps/" TargetMode="External"/><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156B981FAAFB4349A28B03AB4EEECF9F" ma:contentTypeVersion="20" ma:contentTypeDescription="Vytvoří nový dokument" ma:contentTypeScope="" ma:versionID="832288dd3c0a92eb5793bd249f1d3f8e">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4e1261f22a3a755a0e2df6a1a94cd5d4"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Značky obrázků"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Props1.xml><?xml version="1.0" encoding="utf-8"?>
<ds:datastoreItem xmlns:ds="http://schemas.openxmlformats.org/officeDocument/2006/customXml" ds:itemID="{E133DA90-0FDA-4381-AB01-85D994D86CD0}">
  <ds:schemaRefs>
    <ds:schemaRef ds:uri="http://schemas.microsoft.com/sharepoint/v3/contenttype/forms"/>
  </ds:schemaRefs>
</ds:datastoreItem>
</file>

<file path=customXml/itemProps2.xml><?xml version="1.0" encoding="utf-8"?>
<ds:datastoreItem xmlns:ds="http://schemas.openxmlformats.org/officeDocument/2006/customXml" ds:itemID="{77CAA17A-4376-4749-9F16-C033E14B55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66b1c-fa60-4493-a86c-b420df37761a"/>
    <ds:schemaRef ds:uri="322c47a9-7cf9-4f39-ba36-4bf679c08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53705A-D8F3-4DED-927A-AF64A3E1E5BD}">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3325</Words>
  <Characters>19620</Characters>
  <Application>Microsoft Office Word</Application>
  <DocSecurity>0</DocSecurity>
  <Lines>163</Lines>
  <Paragraphs>45</Paragraphs>
  <ScaleCrop>false</ScaleCrop>
  <Company/>
  <LinksUpToDate>false</LinksUpToDate>
  <CharactersWithSpaces>22900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Petr Bureš (CZ/TTR)</cp:lastModifiedBy>
  <cp:revision>1</cp:revision>
  <dcterms:created xsi:type="dcterms:W3CDTF">2025-06-13T18:39:00Z</dcterms:created>
  <dcterms:modified xsi:type="dcterms:W3CDTF">2025-06-15T20:57:00Z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