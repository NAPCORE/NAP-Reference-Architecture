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5E1D3B" w:rsidR="0020635F" w:rsidRDefault="00E93F55" w14:paraId="120C20BE" w14:textId="77777777">
      <w:pPr>
        <w:pStyle w:val="CoverHeading1"/>
        <w:rPr>
          <w:lang w:val="en-GB"/>
        </w:rPr>
      </w:pPr>
      <w:r w:rsidRPr="005E1D3B">
        <w:rPr>
          <w:lang w:val="en-GB"/>
        </w:rPr>
        <w:t>NAP Reference Architecture</w:t>
      </w:r>
    </w:p>
    <w:p w:rsidRPr="005E1D3B" w:rsidR="0020635F" w:rsidRDefault="00E93F55" w14:paraId="7650D7CF" w14:textId="77777777">
      <w:pPr>
        <w:pStyle w:val="CoverText1"/>
        <w:rPr>
          <w:lang w:val="en-GB"/>
        </w:rPr>
      </w:pPr>
      <w:r w:rsidRPr="005E1D3B">
        <w:rPr>
          <w:lang w:val="en-GB"/>
        </w:rPr>
        <w:t>This report defines one of the Views of the NAP Reference Architecture</w:t>
      </w:r>
    </w:p>
    <w:p w:rsidRPr="005E1D3B" w:rsidR="0020635F" w:rsidRDefault="00E93F55" w14:paraId="167428A6" w14:textId="77777777">
      <w:pPr>
        <w:jc w:val="right"/>
        <w:rPr>
          <w:sz w:val="20"/>
          <w:szCs w:val="20"/>
          <w:lang w:val="en-GB"/>
        </w:rPr>
      </w:pPr>
      <w:r w:rsidRPr="005E1D3B">
        <w:rPr>
          <w:rFonts w:ascii="Times New Roman" w:hAnsi="Times New Roman" w:eastAsia="Times New Roman" w:cs="Times New Roman"/>
          <w:sz w:val="20"/>
          <w:szCs w:val="20"/>
          <w:lang w:val="en-GB"/>
        </w:rPr>
        <w:t>10.02.2025</w:t>
      </w:r>
    </w:p>
    <w:p w:rsidRPr="005E1D3B" w:rsidR="0020635F" w:rsidRDefault="00E93F55" w14:paraId="014812F1" w14:textId="77777777">
      <w:pPr>
        <w:pStyle w:val="Nadpis1"/>
        <w:spacing w:before="120" w:after="60"/>
        <w:rPr>
          <w:lang w:val="en-GB"/>
        </w:rPr>
      </w:pPr>
      <w:bookmarkStart w:name="NAP_FUNCTIONAL_VIEW" w:id="0"/>
      <w:bookmarkStart w:name="BKM_9B1B0219_664B_46DB_9AB7_CC5A1BDE527F" w:id="1"/>
      <w:r w:rsidRPr="005E1D3B">
        <w:rPr>
          <w:lang w:val="en-GB"/>
        </w:rPr>
        <w:t>NAP Functional View</w:t>
      </w:r>
    </w:p>
    <w:p w:rsidRPr="005E1D3B" w:rsidR="0020635F" w:rsidRDefault="00E93F55" w14:paraId="450B689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Functional View focuses on the functional aspects of a system. Defines the architectural elements that deliver the system’s functionality documenting the system’s functional structure including the key functional elements their responsibilities the interfaces they expose and the interactions between them. </w:t>
      </w:r>
    </w:p>
    <w:p w:rsidRPr="005E1D3B" w:rsidR="0020635F" w:rsidRDefault="00E93F55" w14:paraId="61B835C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View contains a chain of </w:t>
      </w:r>
      <w:r w:rsidRPr="005E1D3B">
        <w:rPr>
          <w:rFonts w:ascii="Times New Roman" w:hAnsi="Times New Roman" w:eastAsia="Times New Roman" w:cs="Times New Roman"/>
          <w:b/>
          <w:color w:val="000000"/>
          <w:sz w:val="20"/>
          <w:szCs w:val="20"/>
          <w:lang w:val="en-GB"/>
        </w:rPr>
        <w:t>Functions</w:t>
      </w:r>
      <w:r w:rsidRPr="005E1D3B">
        <w:rPr>
          <w:rFonts w:ascii="Times New Roman" w:hAnsi="Times New Roman" w:eastAsia="Times New Roman" w:cs="Times New Roman"/>
          <w:color w:val="000000"/>
          <w:sz w:val="20"/>
          <w:szCs w:val="20"/>
          <w:lang w:val="en-GB"/>
        </w:rPr>
        <w:t xml:space="preserve"> connected via the </w:t>
      </w:r>
      <w:r w:rsidRPr="005E1D3B">
        <w:rPr>
          <w:rFonts w:ascii="Times New Roman" w:hAnsi="Times New Roman" w:eastAsia="Times New Roman" w:cs="Times New Roman"/>
          <w:b/>
          <w:color w:val="000000"/>
          <w:sz w:val="20"/>
          <w:szCs w:val="20"/>
          <w:lang w:val="en-GB"/>
        </w:rPr>
        <w:t>Functional data flows</w:t>
      </w:r>
      <w:r w:rsidRPr="005E1D3B">
        <w:rPr>
          <w:rFonts w:ascii="Times New Roman" w:hAnsi="Times New Roman" w:eastAsia="Times New Roman" w:cs="Times New Roman"/>
          <w:color w:val="000000"/>
          <w:sz w:val="20"/>
          <w:szCs w:val="20"/>
          <w:lang w:val="en-GB"/>
        </w:rPr>
        <w:t xml:space="preserve">, at both ends with a </w:t>
      </w:r>
      <w:r w:rsidRPr="005E1D3B">
        <w:rPr>
          <w:rFonts w:ascii="Times New Roman" w:hAnsi="Times New Roman" w:eastAsia="Times New Roman" w:cs="Times New Roman"/>
          <w:b/>
          <w:color w:val="000000"/>
          <w:sz w:val="20"/>
          <w:szCs w:val="20"/>
          <w:lang w:val="en-GB"/>
        </w:rPr>
        <w:t>Terminator.</w:t>
      </w:r>
      <w:r w:rsidRPr="005E1D3B">
        <w:rPr>
          <w:rFonts w:ascii="Times New Roman" w:hAnsi="Times New Roman" w:eastAsia="Times New Roman" w:cs="Times New Roman"/>
          <w:color w:val="000000"/>
          <w:sz w:val="20"/>
          <w:szCs w:val="20"/>
          <w:lang w:val="en-GB"/>
        </w:rPr>
        <w:t xml:space="preserve"> This chain represents a process of data processing in a designed system. </w:t>
      </w:r>
      <w:r w:rsidRPr="005E1D3B">
        <w:rPr>
          <w:rFonts w:ascii="Times New Roman" w:hAnsi="Times New Roman" w:eastAsia="Times New Roman" w:cs="Times New Roman"/>
          <w:b/>
          <w:color w:val="000000"/>
          <w:sz w:val="20"/>
          <w:szCs w:val="20"/>
          <w:lang w:val="en-GB"/>
        </w:rPr>
        <w:t>Data stores</w:t>
      </w:r>
      <w:r w:rsidRPr="005E1D3B">
        <w:rPr>
          <w:rFonts w:ascii="Times New Roman" w:hAnsi="Times New Roman" w:eastAsia="Times New Roman" w:cs="Times New Roman"/>
          <w:color w:val="000000"/>
          <w:sz w:val="20"/>
          <w:szCs w:val="20"/>
          <w:lang w:val="en-GB"/>
        </w:rPr>
        <w:t xml:space="preserve"> represent the ability of a function to store and retrieve data and model real databases. </w:t>
      </w:r>
    </w:p>
    <w:p w:rsidRPr="005E1D3B" w:rsidR="0020635F" w:rsidRDefault="00E93F55" w14:paraId="72F51A0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Functions are for clarity purposes grouped into modules - see physical view.</w:t>
      </w:r>
    </w:p>
    <w:p w:rsidRPr="005E1D3B" w:rsidR="0020635F" w:rsidRDefault="00E93F55" w14:paraId="3FF4FBA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Functional View is elaborated with respect of minimum functionality of two NAP types: </w:t>
      </w:r>
      <w:r w:rsidRPr="005E1D3B">
        <w:rPr>
          <w:rFonts w:ascii="Times New Roman" w:hAnsi="Times New Roman" w:eastAsia="Times New Roman" w:cs="Times New Roman"/>
          <w:b/>
          <w:color w:val="000000"/>
          <w:sz w:val="20"/>
          <w:szCs w:val="20"/>
          <w:lang w:val="en-GB"/>
        </w:rPr>
        <w:t xml:space="preserve">Metadata Directory </w:t>
      </w:r>
      <w:r w:rsidRPr="005E1D3B">
        <w:rPr>
          <w:rFonts w:ascii="Times New Roman" w:hAnsi="Times New Roman" w:eastAsia="Times New Roman" w:cs="Times New Roman"/>
          <w:color w:val="000000"/>
          <w:sz w:val="20"/>
          <w:szCs w:val="20"/>
          <w:lang w:val="en-GB"/>
        </w:rPr>
        <w:t xml:space="preserve">and </w:t>
      </w:r>
      <w:r w:rsidRPr="005E1D3B">
        <w:rPr>
          <w:rFonts w:ascii="Times New Roman" w:hAnsi="Times New Roman" w:eastAsia="Times New Roman" w:cs="Times New Roman"/>
          <w:b/>
          <w:color w:val="000000"/>
          <w:sz w:val="20"/>
          <w:szCs w:val="20"/>
          <w:lang w:val="en-GB"/>
        </w:rPr>
        <w:t xml:space="preserve">Data Platform, </w:t>
      </w:r>
      <w:r w:rsidRPr="005E1D3B">
        <w:rPr>
          <w:rFonts w:ascii="Times New Roman" w:hAnsi="Times New Roman" w:eastAsia="Times New Roman" w:cs="Times New Roman"/>
          <w:color w:val="000000"/>
          <w:sz w:val="20"/>
          <w:szCs w:val="20"/>
          <w:lang w:val="en-GB"/>
        </w:rPr>
        <w:t>building upon the functionality of the previous type</w:t>
      </w:r>
    </w:p>
    <w:p w:rsidRPr="005E1D3B" w:rsidR="0020635F" w:rsidRDefault="00E93F55" w14:paraId="3466FFA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Those types are presented via TWO diagrams, each depicting functionality of respective type.</w:t>
      </w:r>
    </w:p>
    <w:p w:rsidRPr="005E1D3B" w:rsidR="0020635F" w:rsidRDefault="0020635F" w14:paraId="6E695B50" w14:textId="77777777">
      <w:pPr>
        <w:spacing w:before="60" w:after="60"/>
        <w:rPr>
          <w:color w:val="000000"/>
          <w:sz w:val="20"/>
          <w:szCs w:val="20"/>
          <w:lang w:val="en-GB"/>
        </w:rPr>
      </w:pPr>
    </w:p>
    <w:p w:rsidRPr="005E1D3B" w:rsidR="0020635F" w:rsidRDefault="00E93F55" w14:paraId="5AE1031F" w14:textId="77777777">
      <w:pPr>
        <w:jc w:val="center"/>
        <w:rPr>
          <w:color w:val="000000"/>
          <w:sz w:val="20"/>
          <w:szCs w:val="20"/>
          <w:lang w:val="en-GB"/>
        </w:rPr>
      </w:pPr>
      <w:bookmarkStart w:name="BKM_7737B079_A229_4F8A_8375_4AC7F535BF37" w:id="2"/>
      <w:r w:rsidRPr="005E1D3B">
        <w:rPr>
          <w:noProof/>
          <w:lang w:val="en-GB"/>
        </w:rPr>
        <w:drawing>
          <wp:inline distT="0" distB="0" distL="0" distR="0" wp14:anchorId="3F3C3673" wp14:editId="0401B57E">
            <wp:extent cx="5724525" cy="37147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11"/>
                    <a:stretch>
                      <a:fillRect/>
                    </a:stretch>
                  </pic:blipFill>
                  <pic:spPr bwMode="auto">
                    <a:xfrm>
                      <a:off x="0" y="0"/>
                      <a:ext cx="5724525" cy="3714750"/>
                    </a:xfrm>
                    <a:prstGeom prst="rect">
                      <a:avLst/>
                    </a:prstGeom>
                    <a:noFill/>
                    <a:ln w="9525">
                      <a:noFill/>
                      <a:miter lim="800000"/>
                      <a:headEnd/>
                      <a:tailEnd/>
                    </a:ln>
                  </pic:spPr>
                </pic:pic>
              </a:graphicData>
            </a:graphic>
          </wp:inline>
        </w:drawing>
      </w:r>
    </w:p>
    <w:p w:rsidRPr="005E1D3B" w:rsidR="0020635F" w:rsidRDefault="00E93F55" w14:paraId="0541AE3B" w14:textId="77777777">
      <w:pPr>
        <w:pStyle w:val="Titulek"/>
        <w:jc w:val="center"/>
        <w:rPr>
          <w:color w:val="000000"/>
          <w:sz w:val="20"/>
          <w:szCs w:val="20"/>
          <w:lang w:val="en-GB"/>
        </w:rPr>
      </w:pPr>
      <w:r w:rsidRPr="005E1D3B">
        <w:rPr>
          <w:color w:val="000000"/>
          <w:sz w:val="20"/>
          <w:szCs w:val="20"/>
          <w:lang w:val="en-GB"/>
        </w:rPr>
        <w:t>Figure: Functional Tree of F3.6 Provide NAP</w:t>
      </w:r>
    </w:p>
    <w:p w:rsidRPr="005E1D3B" w:rsidR="0020635F" w:rsidRDefault="00E93F55" w14:paraId="43C5CB79" w14:textId="77777777">
      <w:pPr>
        <w:pStyle w:val="Nadpis2"/>
        <w:spacing w:before="120" w:after="60"/>
        <w:rPr>
          <w:lang w:val="en-GB"/>
        </w:rPr>
      </w:pPr>
      <w:r w:rsidRPr="005E1D3B">
        <w:rPr>
          <w:lang w:val="en-GB"/>
        </w:rPr>
        <w:t>Selected terms and definitions</w:t>
      </w:r>
    </w:p>
    <w:p w:rsidRPr="005E1D3B" w:rsidR="0020635F" w:rsidRDefault="00E93F55" w14:paraId="161BCA16" w14:textId="77777777">
      <w:pPr>
        <w:spacing w:before="60" w:after="60"/>
        <w:rPr>
          <w:sz w:val="20"/>
          <w:szCs w:val="20"/>
          <w:lang w:val="en-GB"/>
        </w:rPr>
      </w:pPr>
      <w:r w:rsidRPr="005E1D3B">
        <w:rPr>
          <w:rFonts w:ascii="Times New Roman" w:hAnsi="Times New Roman" w:eastAsia="Times New Roman" w:cs="Times New Roman"/>
          <w:b/>
          <w:color w:val="000000"/>
          <w:sz w:val="20"/>
          <w:szCs w:val="20"/>
          <w:lang w:val="en-GB"/>
        </w:rPr>
        <w:t>Function</w:t>
      </w:r>
      <w:r w:rsidRPr="005E1D3B">
        <w:rPr>
          <w:rFonts w:ascii="Times New Roman" w:hAnsi="Times New Roman" w:eastAsia="Times New Roman" w:cs="Times New Roman"/>
          <w:color w:val="000000"/>
          <w:sz w:val="20"/>
          <w:szCs w:val="20"/>
          <w:lang w:val="en-GB"/>
        </w:rPr>
        <w:t>: An action that processes input data and outputs it to another function or as instructions to an external entity. Functions are divided into High-Level Functions (HLFs), which oversee specific data processing parts and contain Low-Level Functions (LLFs), and LLFs, which handle specific data processing tasks and meet user needs in the FRAME Methodology.</w:t>
      </w:r>
      <w:bookmarkEnd w:id="2"/>
    </w:p>
    <w:p w:rsidRPr="005E1D3B" w:rsidR="0020635F" w:rsidRDefault="00E93F55" w14:paraId="43245B66" w14:textId="77777777">
      <w:pPr>
        <w:jc w:val="center"/>
        <w:rPr>
          <w:color w:val="000000"/>
          <w:sz w:val="20"/>
          <w:szCs w:val="20"/>
          <w:lang w:val="en-GB"/>
        </w:rPr>
      </w:pPr>
      <w:bookmarkStart w:name="BKM_1B248F63_28A0_49E2_A72C_02F64B0A5025" w:id="3"/>
      <w:r w:rsidRPr="005E1D3B">
        <w:rPr>
          <w:noProof/>
          <w:lang w:val="en-GB"/>
        </w:rPr>
        <w:drawing>
          <wp:inline distT="0" distB="0" distL="0" distR="0" wp14:anchorId="509C62D6" wp14:editId="1A889133">
            <wp:extent cx="6162675" cy="5406390"/>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12"/>
                    <a:stretch>
                      <a:fillRect/>
                    </a:stretch>
                  </pic:blipFill>
                  <pic:spPr bwMode="auto">
                    <a:xfrm>
                      <a:off x="0" y="0"/>
                      <a:ext cx="6162675" cy="5406390"/>
                    </a:xfrm>
                    <a:prstGeom prst="rect">
                      <a:avLst/>
                    </a:prstGeom>
                    <a:noFill/>
                    <a:ln w="9525">
                      <a:noFill/>
                      <a:miter lim="800000"/>
                      <a:headEnd/>
                      <a:tailEnd/>
                    </a:ln>
                  </pic:spPr>
                </pic:pic>
              </a:graphicData>
            </a:graphic>
          </wp:inline>
        </w:drawing>
      </w:r>
    </w:p>
    <w:p w:rsidRPr="005E1D3B" w:rsidR="0020635F" w:rsidRDefault="00E93F55" w14:paraId="64D334BD" w14:textId="77777777">
      <w:pPr>
        <w:pStyle w:val="Titulek"/>
        <w:jc w:val="center"/>
        <w:rPr>
          <w:color w:val="000000"/>
          <w:sz w:val="20"/>
          <w:szCs w:val="20"/>
          <w:lang w:val="en-GB"/>
        </w:rPr>
      </w:pPr>
      <w:r w:rsidRPr="005E1D3B">
        <w:rPr>
          <w:color w:val="000000"/>
          <w:sz w:val="20"/>
          <w:szCs w:val="20"/>
          <w:lang w:val="en-GB"/>
        </w:rPr>
        <w:t>Figure: NAP Functional View - Metadata Directory</w:t>
      </w:r>
    </w:p>
    <w:p w:rsidRPr="005E1D3B" w:rsidR="0020635F" w:rsidRDefault="00E93F55" w14:paraId="159B2AF4" w14:textId="77777777">
      <w:pPr>
        <w:pStyle w:val="Nadpis2"/>
        <w:spacing w:before="120" w:after="60"/>
        <w:rPr>
          <w:lang w:val="en-GB"/>
        </w:rPr>
      </w:pPr>
      <w:r w:rsidRPr="005E1D3B">
        <w:rPr>
          <w:lang w:val="en-GB"/>
        </w:rPr>
        <w:t>Selected terms and definitions</w:t>
      </w:r>
    </w:p>
    <w:p w:rsidRPr="005E1D3B" w:rsidR="0020635F" w:rsidRDefault="00E93F55" w14:paraId="7CCB8284"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Data Store</w:t>
      </w:r>
      <w:r w:rsidRPr="005E1D3B">
        <w:rPr>
          <w:rFonts w:ascii="Times New Roman" w:hAnsi="Times New Roman" w:eastAsia="Times New Roman" w:cs="Times New Roman"/>
          <w:color w:val="000000"/>
          <w:sz w:val="20"/>
          <w:szCs w:val="20"/>
          <w:lang w:val="en-GB"/>
        </w:rPr>
        <w:t xml:space="preserve">: A repository for data, often managed by LLFs, </w:t>
      </w:r>
      <w:r w:rsidRPr="005E1D3B">
        <w:rPr>
          <w:rFonts w:ascii="Times New Roman" w:hAnsi="Times New Roman" w:eastAsia="Times New Roman" w:cs="Times New Roman"/>
          <w:color w:val="000000"/>
          <w:sz w:val="20"/>
          <w:szCs w:val="20"/>
          <w:lang w:val="en-GB"/>
        </w:rPr>
        <w:t>that serves multiple other LLFs, linking to Functional Areas or HLFs.</w:t>
      </w:r>
    </w:p>
    <w:p w:rsidRPr="005E1D3B" w:rsidR="0020635F" w:rsidRDefault="00E93F55" w14:paraId="265B04C8"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Data Flow</w:t>
      </w:r>
      <w:r w:rsidRPr="005E1D3B">
        <w:rPr>
          <w:rFonts w:ascii="Times New Roman" w:hAnsi="Times New Roman" w:eastAsia="Times New Roman" w:cs="Times New Roman"/>
          <w:color w:val="000000"/>
          <w:sz w:val="20"/>
          <w:szCs w:val="20"/>
          <w:lang w:val="en-GB"/>
        </w:rPr>
        <w:t>: The movement of data within the system, occurring between LLFs, between LLFs and Data Stores, or between LLFs and external entities.</w:t>
      </w:r>
    </w:p>
    <w:p w:rsidRPr="005E1D3B" w:rsidR="0020635F" w:rsidRDefault="00E93F55" w14:paraId="0CD325D4"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Terminators</w:t>
      </w:r>
      <w:r w:rsidRPr="005E1D3B">
        <w:rPr>
          <w:rFonts w:ascii="Times New Roman" w:hAnsi="Times New Roman" w:eastAsia="Times New Roman" w:cs="Times New Roman"/>
          <w:color w:val="000000"/>
          <w:sz w:val="20"/>
          <w:szCs w:val="20"/>
          <w:lang w:val="en-GB"/>
        </w:rPr>
        <w:t>: External entities not modelled within the FRAME Architecture, such as different vehicle types or traveller roles</w:t>
      </w:r>
    </w:p>
    <w:p w:rsidRPr="005E1D3B" w:rsidR="0020635F" w:rsidRDefault="00E93F55" w14:paraId="1B5F0032" w14:textId="77777777">
      <w:pPr>
        <w:spacing w:before="60" w:after="60"/>
        <w:rPr>
          <w:sz w:val="20"/>
          <w:szCs w:val="20"/>
          <w:lang w:val="en-GB"/>
        </w:rPr>
      </w:pPr>
      <w:r w:rsidRPr="005E1D3B">
        <w:rPr>
          <w:rFonts w:ascii="Times New Roman" w:hAnsi="Times New Roman" w:eastAsia="Times New Roman" w:cs="Times New Roman"/>
          <w:b/>
          <w:color w:val="000000"/>
          <w:sz w:val="20"/>
          <w:szCs w:val="20"/>
          <w:lang w:val="en-GB"/>
        </w:rPr>
        <w:t xml:space="preserve">Metadata directory: </w:t>
      </w:r>
      <w:r w:rsidRPr="005E1D3B">
        <w:rPr>
          <w:rFonts w:ascii="Times New Roman" w:hAnsi="Times New Roman" w:eastAsia="Times New Roman" w:cs="Times New Roman"/>
          <w:color w:val="000000"/>
          <w:sz w:val="20"/>
          <w:szCs w:val="20"/>
          <w:lang w:val="en-GB"/>
        </w:rPr>
        <w:t>The data portal that contains descriptions of the data and services important for their identification, assessment, and subscription by consumer, i.e., metadata. It provides facilities to authenticate data provider and functionality to insert a metadata records. The NAP provides search and discovery services of the hosted records to end users and via machine readable content to other portals. The NAP is not directly involved in the data exchange between data providers and data consumers.</w:t>
      </w:r>
      <w:bookmarkEnd w:id="3"/>
    </w:p>
    <w:p w:rsidRPr="005E1D3B" w:rsidR="0020635F" w:rsidRDefault="00E93F55" w14:paraId="26975143" w14:textId="77777777">
      <w:pPr>
        <w:jc w:val="center"/>
        <w:rPr>
          <w:color w:val="000000"/>
          <w:sz w:val="20"/>
          <w:szCs w:val="20"/>
          <w:lang w:val="en-GB"/>
        </w:rPr>
      </w:pPr>
      <w:bookmarkStart w:name="BKM_416FB41A_770F_45CF_9638_0A6B361C2CF6" w:id="4"/>
      <w:r w:rsidRPr="005E1D3B">
        <w:rPr>
          <w:noProof/>
          <w:lang w:val="en-GB"/>
        </w:rPr>
        <w:drawing>
          <wp:inline distT="0" distB="0" distL="0" distR="0" wp14:anchorId="043702C2" wp14:editId="4D718CEA">
            <wp:extent cx="6165850" cy="6267450"/>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13"/>
                    <a:stretch>
                      <a:fillRect/>
                    </a:stretch>
                  </pic:blipFill>
                  <pic:spPr bwMode="auto">
                    <a:xfrm>
                      <a:off x="0" y="0"/>
                      <a:ext cx="6165850" cy="6267450"/>
                    </a:xfrm>
                    <a:prstGeom prst="rect">
                      <a:avLst/>
                    </a:prstGeom>
                    <a:noFill/>
                    <a:ln w="9525">
                      <a:noFill/>
                      <a:miter lim="800000"/>
                      <a:headEnd/>
                      <a:tailEnd/>
                    </a:ln>
                  </pic:spPr>
                </pic:pic>
              </a:graphicData>
            </a:graphic>
          </wp:inline>
        </w:drawing>
      </w:r>
    </w:p>
    <w:p w:rsidRPr="005E1D3B" w:rsidR="0020635F" w:rsidRDefault="00E93F55" w14:paraId="16153BAD" w14:textId="77777777">
      <w:pPr>
        <w:pStyle w:val="Titulek"/>
        <w:jc w:val="center"/>
        <w:rPr>
          <w:color w:val="000000"/>
          <w:sz w:val="20"/>
          <w:szCs w:val="20"/>
          <w:lang w:val="en-GB"/>
        </w:rPr>
      </w:pPr>
      <w:r w:rsidRPr="005E1D3B">
        <w:rPr>
          <w:color w:val="000000"/>
          <w:sz w:val="20"/>
          <w:szCs w:val="20"/>
          <w:lang w:val="en-GB"/>
        </w:rPr>
        <w:t>Figure: NAP Functional View - Data Platform</w:t>
      </w:r>
    </w:p>
    <w:p w:rsidRPr="005E1D3B" w:rsidR="0020635F" w:rsidRDefault="00E93F55" w14:paraId="479F2880" w14:textId="77777777">
      <w:pPr>
        <w:pStyle w:val="Nadpis2"/>
        <w:spacing w:before="120" w:after="60"/>
        <w:rPr>
          <w:lang w:val="en-GB"/>
        </w:rPr>
      </w:pPr>
      <w:r w:rsidRPr="005E1D3B">
        <w:rPr>
          <w:lang w:val="en-GB"/>
        </w:rPr>
        <w:t>Selected terms and definitions</w:t>
      </w:r>
    </w:p>
    <w:p w:rsidRPr="005E1D3B" w:rsidR="0020635F" w:rsidRDefault="00E93F55" w14:paraId="3FE1895F"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Data platform</w:t>
      </w:r>
      <w:r w:rsidRPr="005E1D3B">
        <w:rPr>
          <w:rFonts w:ascii="Times New Roman" w:hAnsi="Times New Roman" w:eastAsia="Times New Roman" w:cs="Times New Roman"/>
          <w:color w:val="000000"/>
          <w:sz w:val="20"/>
          <w:szCs w:val="20"/>
          <w:lang w:val="en-GB"/>
        </w:rPr>
        <w:t>: The data portal that contains descriptions of the data and services important for their identification, assessment, and subscription by consumer, i.e., metadata, together with the data and/or services themselves. It provides facilities to authenticate data provider, and optionally, data consumer and functionality to insert a data and metadata records to NAP internal database. The NAP provides search and discovery services of the hosted records to end users and via machine readable content to other portals</w:t>
      </w:r>
      <w:r w:rsidRPr="005E1D3B">
        <w:rPr>
          <w:rFonts w:ascii="Times New Roman" w:hAnsi="Times New Roman" w:eastAsia="Times New Roman" w:cs="Times New Roman"/>
          <w:color w:val="000000"/>
          <w:sz w:val="20"/>
          <w:szCs w:val="20"/>
          <w:lang w:val="en-GB"/>
        </w:rPr>
        <w:t xml:space="preserve"> and distribution interfaces for data dissemination. The NAP is an intermediary between data provider and consumer, the data however remain in the ownership of the data provider. </w:t>
      </w:r>
    </w:p>
    <w:p w:rsidRPr="005E1D3B" w:rsidR="0020635F" w:rsidRDefault="00E93F55" w14:paraId="4A5FD74E" w14:textId="77777777">
      <w:pPr>
        <w:spacing w:before="60" w:after="60"/>
        <w:rPr>
          <w:sz w:val="20"/>
          <w:szCs w:val="20"/>
          <w:lang w:val="en-GB"/>
        </w:rPr>
      </w:pPr>
      <w:r w:rsidRPr="005E1D3B">
        <w:rPr>
          <w:rFonts w:ascii="Times New Roman" w:hAnsi="Times New Roman" w:eastAsia="Times New Roman" w:cs="Times New Roman"/>
          <w:b/>
          <w:color w:val="000000"/>
          <w:sz w:val="20"/>
          <w:szCs w:val="20"/>
          <w:lang w:val="en-GB"/>
        </w:rPr>
        <w:t>EA GUID</w:t>
      </w:r>
      <w:r w:rsidRPr="005E1D3B">
        <w:rPr>
          <w:rFonts w:ascii="Times New Roman" w:hAnsi="Times New Roman" w:eastAsia="Times New Roman" w:cs="Times New Roman"/>
          <w:color w:val="000000"/>
          <w:sz w:val="20"/>
          <w:szCs w:val="20"/>
          <w:lang w:val="en-GB"/>
        </w:rPr>
        <w:tab/>
      </w:r>
      <w:r w:rsidRPr="005E1D3B">
        <w:rPr>
          <w:rFonts w:ascii="Times New Roman" w:hAnsi="Times New Roman" w:eastAsia="Times New Roman" w:cs="Times New Roman"/>
          <w:color w:val="000000"/>
          <w:sz w:val="20"/>
          <w:szCs w:val="20"/>
          <w:lang w:val="en-GB"/>
        </w:rPr>
        <w:t>Enterprise Architect unique identifier, uniquely identifying the object within the model.</w:t>
      </w:r>
      <w:bookmarkEnd w:id="4"/>
    </w:p>
    <w:p w:rsidRPr="005E1D3B" w:rsidR="0020635F" w:rsidRDefault="00E93F55" w14:paraId="59D3A459" w14:textId="77777777">
      <w:pPr>
        <w:pStyle w:val="Nadpis2"/>
        <w:rPr>
          <w:lang w:val="en-GB"/>
        </w:rPr>
      </w:pPr>
      <w:bookmarkStart w:name="FUNCTIONS" w:id="5"/>
      <w:bookmarkStart w:name="BKM_89B1B57F_D005_434E_9405_C52C2AEBEAC5" w:id="6"/>
      <w:r w:rsidRPr="005E1D3B">
        <w:rPr>
          <w:lang w:val="en-GB"/>
        </w:rPr>
        <w:t>Functions</w:t>
      </w:r>
    </w:p>
    <w:p w:rsidRPr="005E1D3B" w:rsidR="0020635F" w:rsidRDefault="00E93F55" w14:paraId="2754E27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chapter defines functions for </w:t>
      </w:r>
      <w:r w:rsidRPr="005E1D3B">
        <w:rPr>
          <w:rFonts w:ascii="Times New Roman" w:hAnsi="Times New Roman" w:eastAsia="Times New Roman" w:cs="Times New Roman"/>
          <w:b/>
          <w:color w:val="000000"/>
          <w:sz w:val="20"/>
          <w:szCs w:val="20"/>
          <w:lang w:val="en-GB"/>
        </w:rPr>
        <w:t>both NAP types</w:t>
      </w:r>
      <w:r w:rsidRPr="005E1D3B">
        <w:rPr>
          <w:rFonts w:ascii="Times New Roman" w:hAnsi="Times New Roman" w:eastAsia="Times New Roman" w:cs="Times New Roman"/>
          <w:color w:val="000000"/>
          <w:sz w:val="20"/>
          <w:szCs w:val="20"/>
          <w:lang w:val="en-GB"/>
        </w:rPr>
        <w:t>, Metadata Directory and Data Platform.</w:t>
      </w:r>
    </w:p>
    <w:p w:rsidRPr="005E1D3B" w:rsidR="0020635F" w:rsidRDefault="00E93F55" w14:paraId="7E7FE96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Functions are categorized into various levels: High-Level Functions (HLF) and Low-Level Functions (LLF).</w:t>
      </w:r>
    </w:p>
    <w:p w:rsidRPr="005E1D3B" w:rsidR="0020635F" w:rsidRDefault="0020635F" w14:paraId="0C2A2B41" w14:textId="77777777">
      <w:pPr>
        <w:spacing w:before="60" w:after="60"/>
        <w:rPr>
          <w:color w:val="000000"/>
          <w:sz w:val="20"/>
          <w:szCs w:val="20"/>
          <w:lang w:val="en-GB"/>
        </w:rPr>
      </w:pPr>
    </w:p>
    <w:p w:rsidRPr="005E1D3B" w:rsidR="0020635F" w:rsidRDefault="00E93F55" w14:paraId="48CA0274" w14:textId="77777777">
      <w:pPr>
        <w:pStyle w:val="Nadpis3"/>
        <w:rPr>
          <w:del w:author="Petr Bureš (CZ/TTR)" w:date="2025-03-21T13:49:26.823Z" w16du:dateUtc="2025-03-21T13:49:26.823Z" w:id="1972186899"/>
          <w:lang w:val="en-GB"/>
        </w:rPr>
      </w:pPr>
      <w:bookmarkStart w:name="BKM_C834EC69_1F71_42B6_A95E_6317A5C4375E" w:id="7"/>
      <w:commentRangeStart w:id="723444414"/>
      <w:del w:author="Petr Bureš (CZ/TTR)" w:date="2025-03-21T13:49:26.823Z" w:id="770415835">
        <w:r w:rsidRPr="69ACB2AA" w:rsidDel="00E93F55">
          <w:rPr>
            <w:lang w:val="en-GB"/>
          </w:rPr>
          <w:delText>Functionality to be processed into NRA - FROM 2023</w:delText>
        </w:r>
      </w:del>
    </w:p>
    <w:p w:rsidRPr="005E1D3B" w:rsidR="0020635F" w:rsidRDefault="00E93F55" w14:paraId="08CCEB91" w14:textId="77777777">
      <w:pPr>
        <w:spacing w:before="60" w:after="60"/>
        <w:jc w:val="right"/>
        <w:rPr>
          <w:del w:author="Petr Bureš (CZ/TTR)" w:date="2025-03-21T13:49:26.823Z" w16du:dateUtc="2025-03-21T13:49:26.823Z" w:id="2112201490"/>
          <w:color w:val="000000"/>
          <w:sz w:val="20"/>
          <w:szCs w:val="20"/>
          <w:lang w:val="en-GB"/>
        </w:rPr>
      </w:pPr>
      <w:del w:author="Petr Bureš (CZ/TTR)" w:date="2025-03-21T13:49:26.823Z" w:id="1707815595">
        <w:r w:rsidRPr="69ACB2AA" w:rsidDel="00E93F55">
          <w:rPr>
            <w:rFonts w:ascii="Times New Roman" w:hAnsi="Times New Roman" w:eastAsia="Times New Roman" w:cs="Times New Roman"/>
            <w:i w:val="1"/>
            <w:iCs w:val="1"/>
            <w:color w:val="808080" w:themeColor="background1" w:themeTint="FF" w:themeShade="80"/>
            <w:sz w:val="20"/>
            <w:szCs w:val="20"/>
            <w:lang w:val="en-GB"/>
          </w:rPr>
          <w:delText>Date Modified: 10.02.2025 11:25:23, GUID: {C834EC69-1F71-42b6-A95E-6317A5C4375E}</w:delText>
        </w:r>
      </w:del>
    </w:p>
    <w:p w:rsidRPr="00096408" w:rsidR="0020635F" w:rsidRDefault="00E93F55" w14:paraId="3875E1D5" w14:textId="77777777">
      <w:pPr>
        <w:spacing w:before="60" w:after="60"/>
        <w:rPr>
          <w:del w:author="Petr Bureš (CZ/TTR)" w:date="2025-03-21T13:49:26.823Z" w16du:dateUtc="2025-03-21T13:49:26.823Z" w:id="1294320816"/>
          <w:color w:val="FF0000"/>
          <w:sz w:val="20"/>
          <w:szCs w:val="20"/>
          <w:lang w:val="en-GB"/>
        </w:rPr>
      </w:pPr>
      <w:del w:author="Petr Bureš (CZ/TTR)" w:date="2025-03-21T13:49:26.823Z" w:id="1141714007">
        <w:r w:rsidRPr="69ACB2AA" w:rsidDel="00E93F55">
          <w:rPr>
            <w:rFonts w:ascii="Times New Roman" w:hAnsi="Times New Roman" w:eastAsia="Times New Roman" w:cs="Times New Roman"/>
            <w:color w:val="FF0000"/>
            <w:sz w:val="20"/>
            <w:szCs w:val="20"/>
            <w:lang w:val="en-GB"/>
          </w:rPr>
          <w:delText>*************************************************************</w:delText>
        </w:r>
      </w:del>
    </w:p>
    <w:p w:rsidRPr="00096408" w:rsidR="0020635F" w:rsidRDefault="00E93F55" w14:paraId="1D657F26" w14:textId="77777777">
      <w:pPr>
        <w:spacing w:before="60" w:after="60"/>
        <w:rPr>
          <w:del w:author="Petr Bureš (CZ/TTR)" w:date="2025-03-21T13:49:26.823Z" w16du:dateUtc="2025-03-21T13:49:26.823Z" w:id="1889865377"/>
          <w:color w:val="FF0000"/>
          <w:sz w:val="20"/>
          <w:szCs w:val="20"/>
          <w:lang w:val="en-GB"/>
        </w:rPr>
      </w:pPr>
      <w:del w:author="Petr Bureš (CZ/TTR)" w:date="2025-03-21T13:49:26.823Z" w:id="616920204">
        <w:r w:rsidRPr="69ACB2AA" w:rsidDel="00E93F55">
          <w:rPr>
            <w:rFonts w:ascii="Times New Roman" w:hAnsi="Times New Roman" w:eastAsia="Times New Roman" w:cs="Times New Roman"/>
            <w:color w:val="FF0000"/>
            <w:sz w:val="20"/>
            <w:szCs w:val="20"/>
            <w:lang w:val="en-GB"/>
          </w:rPr>
          <w:delText>** This is a list of proposed functionalities to be incorporated into NRA ***</w:delText>
        </w:r>
      </w:del>
    </w:p>
    <w:p w:rsidRPr="00096408" w:rsidR="0020635F" w:rsidRDefault="00E93F55" w14:paraId="59CB9551" w14:textId="77777777">
      <w:pPr>
        <w:spacing w:before="60" w:after="60"/>
        <w:rPr>
          <w:del w:author="Petr Bureš (CZ/TTR)" w:date="2025-03-21T13:49:26.823Z" w16du:dateUtc="2025-03-21T13:49:26.823Z" w:id="341751143"/>
          <w:color w:val="FF0000"/>
          <w:sz w:val="20"/>
          <w:szCs w:val="20"/>
          <w:lang w:val="en-GB"/>
        </w:rPr>
      </w:pPr>
      <w:del w:author="Petr Bureš (CZ/TTR)" w:date="2025-03-21T13:49:26.823Z" w:id="808438899">
        <w:r w:rsidRPr="69ACB2AA" w:rsidDel="00E93F55">
          <w:rPr>
            <w:rFonts w:ascii="Times New Roman" w:hAnsi="Times New Roman" w:eastAsia="Times New Roman" w:cs="Times New Roman"/>
            <w:color w:val="FF0000"/>
            <w:sz w:val="20"/>
            <w:szCs w:val="20"/>
            <w:lang w:val="en-GB"/>
          </w:rPr>
          <w:delText>**************************************************************</w:delText>
        </w:r>
      </w:del>
    </w:p>
    <w:p w:rsidRPr="00096408" w:rsidR="0020635F" w:rsidRDefault="00E93F55" w14:paraId="722C2D53" w14:textId="77777777">
      <w:pPr>
        <w:spacing w:before="60" w:after="60"/>
        <w:rPr>
          <w:del w:author="Petr Bureš (CZ/TTR)" w:date="2025-03-21T13:49:26.823Z" w16du:dateUtc="2025-03-21T13:49:26.823Z" w:id="1825017174"/>
          <w:color w:val="FF0000"/>
          <w:sz w:val="20"/>
          <w:szCs w:val="20"/>
          <w:lang w:val="en-GB"/>
        </w:rPr>
      </w:pPr>
      <w:del w:author="Petr Bureš (CZ/TTR)" w:date="2025-03-21T13:49:26.823Z" w:id="30382841">
        <w:r w:rsidRPr="69ACB2AA" w:rsidDel="00E93F55">
          <w:rPr>
            <w:rFonts w:ascii="Times New Roman" w:hAnsi="Times New Roman" w:eastAsia="Times New Roman" w:cs="Times New Roman"/>
            <w:color w:val="FF0000"/>
            <w:sz w:val="20"/>
            <w:szCs w:val="20"/>
            <w:lang w:val="en-GB"/>
          </w:rPr>
          <w:delText xml:space="preserve">NOTE: when checked / incorporated =&gt; </w:delText>
        </w:r>
        <w:r w:rsidRPr="69ACB2AA" w:rsidDel="00E93F55">
          <w:rPr>
            <w:rFonts w:ascii="Times New Roman" w:hAnsi="Times New Roman" w:eastAsia="Times New Roman" w:cs="Times New Roman"/>
            <w:color w:val="FF0000"/>
            <w:sz w:val="20"/>
            <w:szCs w:val="20"/>
            <w:lang w:val="en-GB"/>
          </w:rPr>
          <w:delText>delete</w:delText>
        </w:r>
        <w:r w:rsidRPr="69ACB2AA" w:rsidDel="00E93F55">
          <w:rPr>
            <w:rFonts w:ascii="Times New Roman" w:hAnsi="Times New Roman" w:eastAsia="Times New Roman" w:cs="Times New Roman"/>
            <w:color w:val="FF0000"/>
            <w:sz w:val="20"/>
            <w:szCs w:val="20"/>
            <w:lang w:val="en-GB"/>
          </w:rPr>
          <w:delText>.</w:delText>
        </w:r>
      </w:del>
    </w:p>
    <w:p w:rsidRPr="00096408" w:rsidR="0020635F" w:rsidRDefault="00E93F55" w14:paraId="23D3AE62" w14:textId="77777777">
      <w:pPr>
        <w:spacing w:before="60" w:after="60"/>
        <w:rPr>
          <w:del w:author="Petr Bureš (CZ/TTR)" w:date="2025-03-21T13:49:26.823Z" w16du:dateUtc="2025-03-21T13:49:26.823Z" w:id="508647747"/>
          <w:color w:val="FF0000"/>
          <w:sz w:val="20"/>
          <w:szCs w:val="20"/>
          <w:lang w:val="en-GB"/>
        </w:rPr>
      </w:pPr>
      <w:del w:author="Petr Bureš (CZ/TTR)" w:date="2025-03-21T13:49:26.823Z" w:id="996494120">
        <w:r w:rsidRPr="69ACB2AA" w:rsidDel="00E93F55">
          <w:rPr>
            <w:rFonts w:ascii="Times New Roman" w:hAnsi="Times New Roman" w:eastAsia="Times New Roman" w:cs="Times New Roman"/>
            <w:color w:val="FF0000"/>
            <w:sz w:val="20"/>
            <w:szCs w:val="20"/>
            <w:lang w:val="en-GB"/>
          </w:rPr>
          <w:delText>===========</w:delText>
        </w:r>
      </w:del>
    </w:p>
    <w:p w:rsidRPr="005E1D3B" w:rsidR="0020635F" w:rsidRDefault="0020635F" w14:paraId="0AD5A85E" w14:textId="77777777">
      <w:pPr>
        <w:spacing w:before="60" w:after="60"/>
        <w:rPr>
          <w:del w:author="Petr Bureš (CZ/TTR)" w:date="2025-03-21T13:49:26.823Z" w16du:dateUtc="2025-03-21T13:49:26.823Z" w:id="1659017440"/>
          <w:color w:val="000000"/>
          <w:sz w:val="20"/>
          <w:szCs w:val="20"/>
          <w:lang w:val="en-GB"/>
        </w:rPr>
      </w:pPr>
    </w:p>
    <w:p w:rsidRPr="005E1D3B" w:rsidR="0020635F" w:rsidRDefault="00E93F55" w14:paraId="41A8CB8E" w14:textId="77777777">
      <w:pPr>
        <w:spacing w:before="60" w:after="60"/>
        <w:rPr>
          <w:del w:author="Petr Bureš (CZ/TTR)" w:date="2025-03-21T13:49:26.823Z" w16du:dateUtc="2025-03-21T13:49:26.823Z" w:id="1885070782"/>
          <w:color w:val="000000"/>
          <w:sz w:val="20"/>
          <w:szCs w:val="20"/>
          <w:lang w:val="en-GB"/>
        </w:rPr>
      </w:pPr>
      <w:del w:author="Petr Bureš (CZ/TTR)" w:date="2025-03-21T13:49:26.823Z" w:id="22193938">
        <w:r w:rsidRPr="69ACB2AA" w:rsidDel="00E93F55">
          <w:rPr>
            <w:rFonts w:ascii="Times New Roman" w:hAnsi="Times New Roman" w:eastAsia="Times New Roman" w:cs="Times New Roman"/>
            <w:b w:val="1"/>
            <w:bCs w:val="1"/>
            <w:color w:val="000000" w:themeColor="text1" w:themeTint="FF" w:themeShade="FF"/>
            <w:sz w:val="20"/>
            <w:szCs w:val="20"/>
            <w:lang w:val="en-GB"/>
          </w:rPr>
          <w:delText>**Should have contact form for NAP operator and data provider**</w:delText>
        </w:r>
      </w:del>
    </w:p>
    <w:p w:rsidRPr="005E1D3B" w:rsidR="0020635F" w:rsidRDefault="00E93F55" w14:paraId="0395E347" w14:textId="77777777">
      <w:pPr>
        <w:spacing w:before="60" w:after="60"/>
        <w:rPr>
          <w:del w:author="Petr Bureš (CZ/TTR)" w:date="2025-03-21T13:49:26.823Z" w16du:dateUtc="2025-03-21T13:49:26.823Z" w:id="955404232"/>
          <w:color w:val="000000"/>
          <w:sz w:val="20"/>
          <w:szCs w:val="20"/>
          <w:lang w:val="en-GB"/>
        </w:rPr>
      </w:pPr>
      <w:del w:author="Petr Bureš (CZ/TTR)" w:date="2025-03-21T13:49:26.823Z" w:id="1750143723">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283CC25B" w14:textId="77777777">
      <w:pPr>
        <w:spacing w:before="60" w:after="60"/>
        <w:rPr>
          <w:del w:author="Petr Bureš (CZ/TTR)" w:date="2025-03-21T13:49:26.823Z" w16du:dateUtc="2025-03-21T13:49:26.823Z" w:id="1650756964"/>
          <w:color w:val="000000"/>
          <w:sz w:val="20"/>
          <w:szCs w:val="20"/>
          <w:lang w:val="en-GB"/>
        </w:rPr>
      </w:pPr>
      <w:del w:author="Petr Bureš (CZ/TTR)" w:date="2025-03-21T13:49:26.823Z" w:id="790033513">
        <w:r w:rsidRPr="69ACB2AA" w:rsidDel="00E93F55">
          <w:rPr>
            <w:rFonts w:ascii="Times New Roman" w:hAnsi="Times New Roman" w:eastAsia="Times New Roman" w:cs="Times New Roman"/>
            <w:color w:val="000000" w:themeColor="text1" w:themeTint="FF" w:themeShade="FF"/>
            <w:sz w:val="20"/>
            <w:szCs w:val="20"/>
            <w:lang w:val="en-GB"/>
          </w:rPr>
          <w:delText>Source: KPI2.1 &amp; NAP functionalities survey – Provide NAP User Support FAQ, Questions &amp; Answers – Q2</w:delText>
        </w:r>
      </w:del>
    </w:p>
    <w:p w:rsidRPr="005E1D3B" w:rsidR="0020635F" w:rsidRDefault="00E93F55" w14:paraId="3DF8F34D" w14:textId="77777777">
      <w:pPr>
        <w:spacing w:before="60" w:after="60"/>
        <w:rPr>
          <w:del w:author="Petr Bureš (CZ/TTR)" w:date="2025-03-21T13:49:26.823Z" w16du:dateUtc="2025-03-21T13:49:26.823Z" w:id="1180373715"/>
          <w:color w:val="000000"/>
          <w:sz w:val="20"/>
          <w:szCs w:val="20"/>
          <w:lang w:val="en-GB"/>
        </w:rPr>
      </w:pPr>
      <w:del w:author="Petr Bureš (CZ/TTR)" w:date="2025-03-21T13:49:26.823Z" w:id="565586912">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129AAD70" w14:textId="77777777">
      <w:pPr>
        <w:spacing w:before="60" w:after="60"/>
        <w:rPr>
          <w:del w:author="Petr Bureš (CZ/TTR)" w:date="2025-03-21T13:49:26.823Z" w16du:dateUtc="2025-03-21T13:49:26.823Z" w:id="1468965220"/>
          <w:color w:val="000000"/>
          <w:sz w:val="20"/>
          <w:szCs w:val="20"/>
          <w:lang w:val="en-GB"/>
        </w:rPr>
      </w:pPr>
      <w:del w:author="Petr Bureš (CZ/TTR)" w:date="2025-03-21T13:49:26.823Z" w:id="1551271841">
        <w:r w:rsidRPr="69ACB2AA" w:rsidDel="00E93F55">
          <w:rPr>
            <w:rFonts w:ascii="Times New Roman" w:hAnsi="Times New Roman" w:eastAsia="Times New Roman" w:cs="Times New Roman"/>
            <w:color w:val="000000" w:themeColor="text1" w:themeTint="FF" w:themeShade="FF"/>
            <w:sz w:val="20"/>
            <w:szCs w:val="20"/>
            <w:lang w:val="en-GB"/>
          </w:rPr>
          <w:delText xml:space="preserve">This is the ability to provide a contact form specifically designed for NAP operators and data service providers. This can be achieved by incorporating a dedicated contact form feature into the NAP which will serve as a communication channel between the NAP actors. This functionality promotes the efficient and direct interaction as well as </w:delText>
        </w:r>
        <w:r w:rsidRPr="69ACB2AA" w:rsidDel="00E93F55">
          <w:rPr>
            <w:rFonts w:ascii="Times New Roman" w:hAnsi="Times New Roman" w:eastAsia="Times New Roman" w:cs="Times New Roman"/>
            <w:color w:val="000000" w:themeColor="text1" w:themeTint="FF" w:themeShade="FF"/>
            <w:sz w:val="20"/>
            <w:szCs w:val="20"/>
            <w:lang w:val="en-GB"/>
          </w:rPr>
          <w:delText>operates</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as a valuable feedback mechanism since data and service providers can provide suggestions, recommendations, or feedback.</w:delText>
        </w:r>
      </w:del>
    </w:p>
    <w:p w:rsidRPr="005E1D3B" w:rsidR="0020635F" w:rsidRDefault="00E93F55" w14:paraId="52FC5AB5" w14:textId="77777777">
      <w:pPr>
        <w:spacing w:before="60" w:after="60"/>
        <w:rPr>
          <w:del w:author="Petr Bureš (CZ/TTR)" w:date="2025-03-21T13:49:26.823Z" w16du:dateUtc="2025-03-21T13:49:26.823Z" w:id="1200859490"/>
          <w:color w:val="000000"/>
          <w:sz w:val="20"/>
          <w:szCs w:val="20"/>
          <w:lang w:val="en-GB"/>
        </w:rPr>
      </w:pPr>
      <w:del w:author="Petr Bureš (CZ/TTR)" w:date="2025-03-21T13:49:26.823Z" w:id="433411873">
        <w:r w:rsidRPr="69ACB2AA" w:rsidDel="00E93F55">
          <w:rPr>
            <w:rFonts w:ascii="Times New Roman" w:hAnsi="Times New Roman" w:eastAsia="Times New Roman" w:cs="Times New Roman"/>
            <w:color w:val="000000" w:themeColor="text1" w:themeTint="FF" w:themeShade="FF"/>
            <w:sz w:val="20"/>
            <w:szCs w:val="20"/>
            <w:lang w:val="en-GB"/>
          </w:rPr>
          <w:delText>*Requirement List*</w:delText>
        </w:r>
      </w:del>
    </w:p>
    <w:p w:rsidRPr="005E1D3B" w:rsidR="0020635F" w:rsidRDefault="00E93F55" w14:paraId="3630B45C" w14:textId="77777777">
      <w:pPr>
        <w:numPr>
          <w:ilvl w:val="0"/>
          <w:numId w:val="2"/>
        </w:numPr>
        <w:spacing w:before="60" w:after="60"/>
        <w:ind w:left="360" w:hanging="360"/>
        <w:rPr>
          <w:del w:author="Petr Bureš (CZ/TTR)" w:date="2025-03-21T13:49:26.823Z" w16du:dateUtc="2025-03-21T13:49:26.823Z" w:id="568099574"/>
          <w:color w:val="000000"/>
          <w:sz w:val="20"/>
          <w:szCs w:val="20"/>
          <w:lang w:val="en-GB"/>
        </w:rPr>
      </w:pPr>
      <w:del w:author="Petr Bureš (CZ/TTR)" w:date="2025-03-21T13:49:26.823Z" w:id="1064598845">
        <w:r w:rsidRPr="69ACB2AA" w:rsidDel="00E93F55">
          <w:rPr>
            <w:rFonts w:ascii="Times New Roman" w:hAnsi="Times New Roman" w:eastAsia="Times New Roman" w:cs="Times New Roman"/>
            <w:color w:val="000000" w:themeColor="text1" w:themeTint="FF" w:themeShade="FF"/>
            <w:sz w:val="20"/>
            <w:szCs w:val="20"/>
            <w:lang w:val="en-GB"/>
          </w:rPr>
          <w:delText>A user-friendly contact form interface shall be provided through the NAP.</w:delText>
        </w:r>
      </w:del>
    </w:p>
    <w:p w:rsidRPr="005E1D3B" w:rsidR="0020635F" w:rsidRDefault="00E93F55" w14:paraId="058408C3" w14:textId="77777777">
      <w:pPr>
        <w:numPr>
          <w:ilvl w:val="0"/>
          <w:numId w:val="2"/>
        </w:numPr>
        <w:spacing w:before="60" w:after="60"/>
        <w:ind w:left="360" w:hanging="360"/>
        <w:rPr>
          <w:del w:author="Petr Bureš (CZ/TTR)" w:date="2025-03-21T13:49:26.823Z" w16du:dateUtc="2025-03-21T13:49:26.823Z" w:id="1169748224"/>
          <w:color w:val="000000"/>
          <w:sz w:val="20"/>
          <w:szCs w:val="20"/>
          <w:lang w:val="en-GB"/>
        </w:rPr>
      </w:pPr>
      <w:del w:author="Petr Bureš (CZ/TTR)" w:date="2025-03-21T13:49:26.823Z" w:id="665253247">
        <w:r w:rsidRPr="69ACB2AA" w:rsidDel="00E93F55">
          <w:rPr>
            <w:rFonts w:ascii="Times New Roman" w:hAnsi="Times New Roman" w:eastAsia="Times New Roman" w:cs="Times New Roman"/>
            <w:color w:val="000000" w:themeColor="text1" w:themeTint="FF" w:themeShade="FF"/>
            <w:sz w:val="20"/>
            <w:szCs w:val="20"/>
            <w:lang w:val="en-GB"/>
          </w:rPr>
          <w:delText>The contact form shall include a dropdown menu to categorize the subject of the communication (e.g., technical issue, data updates).</w:delText>
        </w:r>
      </w:del>
    </w:p>
    <w:p w:rsidRPr="005E1D3B" w:rsidR="0020635F" w:rsidRDefault="00E93F55" w14:paraId="3550E46D" w14:textId="77777777">
      <w:pPr>
        <w:numPr>
          <w:ilvl w:val="0"/>
          <w:numId w:val="2"/>
        </w:numPr>
        <w:spacing w:before="60" w:after="60"/>
        <w:ind w:left="360" w:hanging="360"/>
        <w:rPr>
          <w:del w:author="Petr Bureš (CZ/TTR)" w:date="2025-03-21T13:49:26.823Z" w16du:dateUtc="2025-03-21T13:49:26.823Z" w:id="1703484846"/>
          <w:color w:val="000000"/>
          <w:sz w:val="20"/>
          <w:szCs w:val="20"/>
          <w:lang w:val="en-GB"/>
        </w:rPr>
      </w:pPr>
      <w:del w:author="Petr Bureš (CZ/TTR)" w:date="2025-03-21T13:49:26.823Z" w:id="519147496">
        <w:r w:rsidRPr="69ACB2AA" w:rsidDel="00E93F55">
          <w:rPr>
            <w:rFonts w:ascii="Times New Roman" w:hAnsi="Times New Roman" w:eastAsia="Times New Roman" w:cs="Times New Roman"/>
            <w:color w:val="000000" w:themeColor="text1" w:themeTint="FF" w:themeShade="FF"/>
            <w:sz w:val="20"/>
            <w:szCs w:val="20"/>
            <w:lang w:val="en-GB"/>
          </w:rPr>
          <w:delText>The contact form shall allow data providers to attach files, documents, or supporting materials.</w:delText>
        </w:r>
      </w:del>
    </w:p>
    <w:p w:rsidRPr="005E1D3B" w:rsidR="0020635F" w:rsidRDefault="00E93F55" w14:paraId="7B57FD4A" w14:textId="77777777">
      <w:pPr>
        <w:numPr>
          <w:ilvl w:val="0"/>
          <w:numId w:val="2"/>
        </w:numPr>
        <w:spacing w:before="60" w:after="60"/>
        <w:ind w:left="360" w:hanging="360"/>
        <w:rPr>
          <w:del w:author="Petr Bureš (CZ/TTR)" w:date="2025-03-21T13:49:26.823Z" w16du:dateUtc="2025-03-21T13:49:26.823Z" w:id="804515753"/>
          <w:color w:val="000000"/>
          <w:sz w:val="20"/>
          <w:szCs w:val="20"/>
          <w:lang w:val="en-GB"/>
        </w:rPr>
      </w:pPr>
      <w:del w:author="Petr Bureš (CZ/TTR)" w:date="2025-03-21T13:49:26.823Z" w:id="311665608">
        <w:r w:rsidRPr="69ACB2AA" w:rsidDel="00E93F55">
          <w:rPr>
            <w:rFonts w:ascii="Times New Roman" w:hAnsi="Times New Roman" w:eastAsia="Times New Roman" w:cs="Times New Roman"/>
            <w:color w:val="000000" w:themeColor="text1" w:themeTint="FF" w:themeShade="FF"/>
            <w:sz w:val="20"/>
            <w:szCs w:val="20"/>
            <w:lang w:val="en-GB"/>
          </w:rPr>
          <w:delText xml:space="preserve">Neither data and service providers nor NAP operators shall not be able to </w:delText>
        </w:r>
        <w:r w:rsidRPr="69ACB2AA" w:rsidDel="00E93F55">
          <w:rPr>
            <w:rFonts w:ascii="Times New Roman" w:hAnsi="Times New Roman" w:eastAsia="Times New Roman" w:cs="Times New Roman"/>
            <w:color w:val="000000" w:themeColor="text1" w:themeTint="FF" w:themeShade="FF"/>
            <w:sz w:val="20"/>
            <w:szCs w:val="20"/>
            <w:lang w:val="en-GB"/>
          </w:rPr>
          <w:delText>submit</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 form in case that all required fields are populated</w:delText>
        </w:r>
      </w:del>
    </w:p>
    <w:p w:rsidRPr="005E1D3B" w:rsidR="0020635F" w:rsidRDefault="0020635F" w14:paraId="799CFBF6" w14:textId="77777777">
      <w:pPr>
        <w:spacing w:before="60" w:after="60"/>
        <w:rPr>
          <w:del w:author="Petr Bureš (CZ/TTR)" w:date="2025-03-21T13:49:26.822Z" w16du:dateUtc="2025-03-21T13:49:26.822Z" w:id="443376793"/>
          <w:color w:val="000000"/>
          <w:sz w:val="20"/>
          <w:szCs w:val="20"/>
          <w:lang w:val="en-GB"/>
        </w:rPr>
      </w:pPr>
    </w:p>
    <w:p w:rsidRPr="005E1D3B" w:rsidR="0020635F" w:rsidRDefault="00E93F55" w14:paraId="167B04C8" w14:textId="77777777">
      <w:pPr>
        <w:spacing w:before="60" w:after="60"/>
        <w:rPr>
          <w:del w:author="Petr Bureš (CZ/TTR)" w:date="2025-03-21T13:49:26.822Z" w16du:dateUtc="2025-03-21T13:49:26.822Z" w:id="1892559650"/>
          <w:color w:val="000000"/>
          <w:sz w:val="20"/>
          <w:szCs w:val="20"/>
          <w:lang w:val="en-GB"/>
        </w:rPr>
      </w:pPr>
      <w:del w:author="Petr Bureš (CZ/TTR)" w:date="2025-03-21T13:49:26.822Z" w:id="320226786">
        <w:r w:rsidRPr="69ACB2AA" w:rsidDel="00E93F55">
          <w:rPr>
            <w:rFonts w:ascii="Times New Roman" w:hAnsi="Times New Roman" w:eastAsia="Times New Roman" w:cs="Times New Roman"/>
            <w:b w:val="1"/>
            <w:bCs w:val="1"/>
            <w:color w:val="000000" w:themeColor="text1" w:themeTint="FF" w:themeShade="FF"/>
            <w:sz w:val="20"/>
            <w:szCs w:val="20"/>
            <w:lang w:val="en-GB"/>
          </w:rPr>
          <w:delText xml:space="preserve">**Provide online </w:delText>
        </w:r>
        <w:r w:rsidRPr="69ACB2AA" w:rsidDel="00E93F55">
          <w:rPr>
            <w:rFonts w:ascii="Times New Roman" w:hAnsi="Times New Roman" w:eastAsia="Times New Roman" w:cs="Times New Roman"/>
            <w:b w:val="1"/>
            <w:bCs w:val="1"/>
            <w:color w:val="000000" w:themeColor="text1" w:themeTint="FF" w:themeShade="FF"/>
            <w:sz w:val="20"/>
            <w:szCs w:val="20"/>
            <w:lang w:val="en-GB"/>
          </w:rPr>
          <w:delText>platform.*</w:delText>
        </w:r>
        <w:r w:rsidRPr="69ACB2AA" w:rsidDel="00E93F55">
          <w:rPr>
            <w:rFonts w:ascii="Times New Roman" w:hAnsi="Times New Roman" w:eastAsia="Times New Roman" w:cs="Times New Roman"/>
            <w:b w:val="1"/>
            <w:bCs w:val="1"/>
            <w:color w:val="000000" w:themeColor="text1" w:themeTint="FF" w:themeShade="FF"/>
            <w:sz w:val="20"/>
            <w:szCs w:val="20"/>
            <w:lang w:val="en-GB"/>
          </w:rPr>
          <w:delText>*</w:delText>
        </w:r>
      </w:del>
    </w:p>
    <w:p w:rsidRPr="005E1D3B" w:rsidR="0020635F" w:rsidRDefault="00E93F55" w14:paraId="08731C3D" w14:textId="77777777">
      <w:pPr>
        <w:spacing w:before="60" w:after="60"/>
        <w:rPr>
          <w:del w:author="Petr Bureš (CZ/TTR)" w:date="2025-03-21T13:49:26.822Z" w16du:dateUtc="2025-03-21T13:49:26.822Z" w:id="863250302"/>
          <w:color w:val="000000"/>
          <w:sz w:val="20"/>
          <w:szCs w:val="20"/>
          <w:lang w:val="en-GB"/>
        </w:rPr>
      </w:pPr>
      <w:del w:author="Petr Bureš (CZ/TTR)" w:date="2025-03-21T13:49:26.822Z" w:id="161827115">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430F10C0" w14:textId="77777777">
      <w:pPr>
        <w:spacing w:before="60" w:after="60"/>
        <w:rPr>
          <w:del w:author="Petr Bureš (CZ/TTR)" w:date="2025-03-21T13:49:26.822Z" w16du:dateUtc="2025-03-21T13:49:26.822Z" w:id="2127893892"/>
          <w:color w:val="000000"/>
          <w:sz w:val="20"/>
          <w:szCs w:val="20"/>
          <w:lang w:val="en-GB"/>
        </w:rPr>
      </w:pPr>
      <w:del w:author="Petr Bureš (CZ/TTR)" w:date="2025-03-21T13:49:26.822Z" w:id="577301961">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34025F41" w14:textId="77777777">
      <w:pPr>
        <w:spacing w:before="60" w:after="60"/>
        <w:rPr>
          <w:del w:author="Petr Bureš (CZ/TTR)" w:date="2025-03-21T13:49:26.822Z" w16du:dateUtc="2025-03-21T13:49:26.822Z" w:id="317553832"/>
          <w:color w:val="000000"/>
          <w:sz w:val="20"/>
          <w:szCs w:val="20"/>
          <w:lang w:val="en-GB"/>
        </w:rPr>
      </w:pPr>
      <w:del w:author="Petr Bureš (CZ/TTR)" w:date="2025-03-21T13:49:26.822Z" w:id="779645692">
        <w:r w:rsidRPr="69ACB2AA" w:rsidDel="00E93F55">
          <w:rPr>
            <w:rFonts w:ascii="Times New Roman" w:hAnsi="Times New Roman" w:eastAsia="Times New Roman" w:cs="Times New Roman"/>
            <w:color w:val="000000" w:themeColor="text1" w:themeTint="FF" w:themeShade="FF"/>
            <w:sz w:val="20"/>
            <w:szCs w:val="20"/>
            <w:lang w:val="en-GB"/>
          </w:rPr>
          <w:delText xml:space="preserve">The first element of the function view relates to the property of a technical interface to be online accessible </w:delText>
        </w:r>
        <w:r w:rsidRPr="69ACB2AA" w:rsidDel="00E93F55">
          <w:rPr>
            <w:rFonts w:ascii="Times New Roman" w:hAnsi="Times New Roman" w:eastAsia="Times New Roman" w:cs="Times New Roman"/>
            <w:color w:val="000000" w:themeColor="text1" w:themeTint="FF" w:themeShade="FF"/>
            <w:sz w:val="20"/>
            <w:szCs w:val="20"/>
            <w:lang w:val="en-GB"/>
          </w:rPr>
          <w:delText>by means of</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 website. This website shall be compatible with the latest and </w:delText>
        </w:r>
        <w:r w:rsidRPr="69ACB2AA" w:rsidDel="00E93F55">
          <w:rPr>
            <w:rFonts w:ascii="Times New Roman" w:hAnsi="Times New Roman" w:eastAsia="Times New Roman" w:cs="Times New Roman"/>
            <w:color w:val="000000" w:themeColor="text1" w:themeTint="FF" w:themeShade="FF"/>
            <w:sz w:val="20"/>
            <w:szCs w:val="20"/>
            <w:lang w:val="en-GB"/>
          </w:rPr>
          <w:delText>widely used web browsing technologies that are supported by the latest and widely used operating systems. Beyond that, the website shall provide a satisfactory user experience in terms of simplicity &amp; usability, visual hierarchy &amp; navigability, as well as consistency</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r w:rsidRPr="69ACB2AA" w:rsidDel="00E93F55">
          <w:rPr>
            <w:rFonts w:ascii="Times New Roman" w:hAnsi="Times New Roman" w:eastAsia="Times New Roman" w:cs="Times New Roman"/>
            <w:color w:val="000000" w:themeColor="text1" w:themeTint="FF" w:themeShade="FF"/>
            <w:sz w:val="20"/>
            <w:szCs w:val="20"/>
            <w:lang w:val="en-GB"/>
          </w:rPr>
          <w:delText>Simplicity &amp; usability, in the NAP context, can be addressed as the number of actions that shall be performed by a user to access information about an accommodated data resource (i.e., metadata of this data resource). Visual hierarchy and nav</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igability, in general but also in the NAP context, expresses the necessity for the structure of the website to follow a hierarchical pattern as well as the existence of a control page easing user navigation. Lastly, consistency implies the need for the platform’s website to provide menus in the same position, use the same or at least compatible fonts and colours, and provide shortcuts for commonly used functions. Moreover, there are two </w:delText>
        </w:r>
        <w:r w:rsidRPr="69ACB2AA" w:rsidDel="00E93F55">
          <w:rPr>
            <w:rFonts w:ascii="Times New Roman" w:hAnsi="Times New Roman" w:eastAsia="Times New Roman" w:cs="Times New Roman"/>
            <w:color w:val="000000" w:themeColor="text1" w:themeTint="FF" w:themeShade="FF"/>
            <w:sz w:val="20"/>
            <w:szCs w:val="20"/>
            <w:lang w:val="en-GB"/>
          </w:rPr>
          <w:delText>additional</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good practices that shall be respected. Firstly, the website</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shall be responsive irrespective of the device that is </w:delText>
        </w:r>
        <w:r w:rsidRPr="69ACB2AA" w:rsidDel="00E93F55">
          <w:rPr>
            <w:rFonts w:ascii="Times New Roman" w:hAnsi="Times New Roman" w:eastAsia="Times New Roman" w:cs="Times New Roman"/>
            <w:color w:val="000000" w:themeColor="text1" w:themeTint="FF" w:themeShade="FF"/>
            <w:sz w:val="20"/>
            <w:szCs w:val="20"/>
            <w:lang w:val="en-GB"/>
          </w:rPr>
          <w:delText>utilized</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for gaining access. Secondly, the content of the website shall be provided in both the national and a universally used language (English) to mitigate any cross-border accessibility barriers.</w:delText>
        </w:r>
      </w:del>
    </w:p>
    <w:p w:rsidRPr="005E1D3B" w:rsidR="0020635F" w:rsidRDefault="00E93F55" w14:paraId="5A0D21B8" w14:textId="77777777">
      <w:pPr>
        <w:spacing w:before="60" w:after="60"/>
        <w:rPr>
          <w:del w:author="Petr Bureš (CZ/TTR)" w:date="2025-03-21T13:49:26.822Z" w16du:dateUtc="2025-03-21T13:49:26.822Z" w:id="357326440"/>
          <w:color w:val="000000"/>
          <w:sz w:val="20"/>
          <w:szCs w:val="20"/>
          <w:lang w:val="en-GB"/>
        </w:rPr>
      </w:pPr>
      <w:del w:author="Petr Bureš (CZ/TTR)" w:date="2025-03-21T13:49:26.822Z" w:id="2126886396">
        <w:r w:rsidRPr="69ACB2AA" w:rsidDel="00E93F55">
          <w:rPr>
            <w:rFonts w:ascii="Times New Roman" w:hAnsi="Times New Roman" w:eastAsia="Times New Roman" w:cs="Times New Roman"/>
            <w:color w:val="000000" w:themeColor="text1" w:themeTint="FF" w:themeShade="FF"/>
            <w:sz w:val="20"/>
            <w:szCs w:val="20"/>
            <w:lang w:val="en-GB"/>
          </w:rPr>
          <w:delText>*References*</w:delText>
        </w:r>
      </w:del>
    </w:p>
    <w:p w:rsidRPr="005E1D3B" w:rsidR="0020635F" w:rsidRDefault="00E93F55" w14:paraId="44D37945" w14:textId="77777777">
      <w:pPr>
        <w:numPr>
          <w:ilvl w:val="0"/>
          <w:numId w:val="3"/>
        </w:numPr>
        <w:spacing w:before="60" w:after="60"/>
        <w:ind w:left="360" w:hanging="360"/>
        <w:rPr>
          <w:del w:author="Petr Bureš (CZ/TTR)" w:date="2025-03-21T13:49:26.822Z" w16du:dateUtc="2025-03-21T13:49:26.822Z" w:id="487087646"/>
          <w:color w:val="000000"/>
          <w:sz w:val="20"/>
          <w:szCs w:val="20"/>
          <w:lang w:val="en-GB"/>
        </w:rPr>
      </w:pPr>
      <w:del w:author="Petr Bureš (CZ/TTR)" w:date="2025-03-21T13:49:26.822Z" w:id="633846541">
        <w:r w:rsidRPr="69ACB2AA" w:rsidDel="00E93F55">
          <w:rPr>
            <w:rFonts w:ascii="Times New Roman" w:hAnsi="Times New Roman" w:eastAsia="Times New Roman" w:cs="Times New Roman"/>
            <w:color w:val="000000" w:themeColor="text1" w:themeTint="FF" w:themeShade="FF"/>
            <w:sz w:val="20"/>
            <w:szCs w:val="20"/>
            <w:lang w:val="en-GB"/>
          </w:rPr>
          <w:delText>WG2.1 - NAP Levels of Service computation using KPI Framework – KPI 1.1</w:delText>
        </w:r>
      </w:del>
    </w:p>
    <w:p w:rsidRPr="005E1D3B" w:rsidR="0020635F" w:rsidRDefault="00E93F55" w14:paraId="7FE01558" w14:textId="77777777">
      <w:pPr>
        <w:numPr>
          <w:ilvl w:val="0"/>
          <w:numId w:val="3"/>
        </w:numPr>
        <w:spacing w:before="60" w:after="60"/>
        <w:ind w:left="360" w:hanging="360"/>
        <w:rPr>
          <w:del w:author="Petr Bureš (CZ/TTR)" w:date="2025-03-21T13:49:26.822Z" w16du:dateUtc="2025-03-21T13:49:26.822Z" w:id="1979707653"/>
          <w:color w:val="000000"/>
          <w:sz w:val="20"/>
          <w:szCs w:val="20"/>
          <w:lang w:val="en-GB"/>
        </w:rPr>
      </w:pPr>
      <w:del w:author="Petr Bureš (CZ/TTR)" w:date="2025-03-21T13:49:26.822Z" w:id="1179986699">
        <w:r w:rsidRPr="69ACB2AA" w:rsidDel="00E93F55">
          <w:rPr>
            <w:rFonts w:ascii="Times New Roman" w:hAnsi="Times New Roman" w:eastAsia="Times New Roman" w:cs="Times New Roman"/>
            <w:color w:val="000000" w:themeColor="text1" w:themeTint="FF" w:themeShade="FF"/>
            <w:sz w:val="20"/>
            <w:szCs w:val="20"/>
            <w:lang w:val="en-GB"/>
          </w:rPr>
          <w:delText>M2.1_Typology of NAPs based on the description of levels of service and assessment of associated costs and benefits 1.4.docx</w:delText>
        </w:r>
      </w:del>
    </w:p>
    <w:p w:rsidRPr="005E1D3B" w:rsidR="0020635F" w:rsidRDefault="00E93F55" w14:paraId="529FC389" w14:textId="77777777">
      <w:pPr>
        <w:spacing w:before="60" w:after="60"/>
        <w:rPr>
          <w:del w:author="Petr Bureš (CZ/TTR)" w:date="2025-03-21T13:49:26.822Z" w16du:dateUtc="2025-03-21T13:49:26.822Z" w:id="308971643"/>
          <w:color w:val="000000"/>
          <w:sz w:val="20"/>
          <w:szCs w:val="20"/>
          <w:lang w:val="en-GB"/>
        </w:rPr>
      </w:pPr>
      <w:del w:author="Petr Bureš (CZ/TTR)" w:date="2025-03-21T13:49:26.822Z" w:id="652864990">
        <w:r w:rsidRPr="69ACB2AA" w:rsidDel="00E93F55">
          <w:rPr>
            <w:rFonts w:ascii="Times New Roman" w:hAnsi="Times New Roman" w:eastAsia="Times New Roman" w:cs="Times New Roman"/>
            <w:color w:val="000000" w:themeColor="text1" w:themeTint="FF" w:themeShade="FF"/>
            <w:sz w:val="20"/>
            <w:szCs w:val="20"/>
            <w:lang w:val="en-GB"/>
          </w:rPr>
          <w:delText>*List of requirements*</w:delText>
        </w:r>
      </w:del>
    </w:p>
    <w:p w:rsidRPr="005E1D3B" w:rsidR="0020635F" w:rsidRDefault="00E93F55" w14:paraId="561D2E44" w14:textId="77777777">
      <w:pPr>
        <w:numPr>
          <w:ilvl w:val="0"/>
          <w:numId w:val="4"/>
        </w:numPr>
        <w:spacing w:before="60" w:after="60"/>
        <w:ind w:left="360" w:hanging="360"/>
        <w:rPr>
          <w:del w:author="Petr Bureš (CZ/TTR)" w:date="2025-03-21T13:49:26.822Z" w16du:dateUtc="2025-03-21T13:49:26.822Z" w:id="612128220"/>
          <w:color w:val="000000"/>
          <w:sz w:val="20"/>
          <w:szCs w:val="20"/>
          <w:lang w:val="en-GB"/>
        </w:rPr>
      </w:pPr>
      <w:del w:author="Petr Bureš (CZ/TTR)" w:date="2025-03-21T13:49:26.822Z" w:id="2037614242">
        <w:r w:rsidRPr="69ACB2AA" w:rsidDel="00E93F55">
          <w:rPr>
            <w:rFonts w:ascii="Times New Roman" w:hAnsi="Times New Roman" w:eastAsia="Times New Roman" w:cs="Times New Roman"/>
            <w:color w:val="000000" w:themeColor="text1" w:themeTint="FF" w:themeShade="FF"/>
            <w:sz w:val="20"/>
            <w:szCs w:val="20"/>
            <w:lang w:val="en-GB"/>
          </w:rPr>
          <w:delText>https://rupprechtconsultde.sharepoint.com/:w:/r/sites/NAPCOREallpartners/_layouts/15/Doc.aspx?sourcedoc={5FD2C477-C0FC-45DF-BB7B-3031A024CA</w:delText>
        </w:r>
        <w:r w:rsidRPr="69ACB2AA" w:rsidDel="00E93F55">
          <w:rPr>
            <w:rFonts w:ascii="Times New Roman" w:hAnsi="Times New Roman" w:eastAsia="Times New Roman" w:cs="Times New Roman"/>
            <w:color w:val="000000" w:themeColor="text1" w:themeTint="FF" w:themeShade="FF"/>
            <w:sz w:val="20"/>
            <w:szCs w:val="20"/>
            <w:lang w:val="en-GB"/>
          </w:rPr>
          <w:delText>73}&amp;</w:delText>
        </w:r>
        <w:r w:rsidRPr="69ACB2AA" w:rsidDel="00E93F55">
          <w:rPr>
            <w:rFonts w:ascii="Times New Roman" w:hAnsi="Times New Roman" w:eastAsia="Times New Roman" w:cs="Times New Roman"/>
            <w:color w:val="000000" w:themeColor="text1" w:themeTint="FF" w:themeShade="FF"/>
            <w:sz w:val="20"/>
            <w:szCs w:val="20"/>
            <w:lang w:val="en-GB"/>
          </w:rPr>
          <w:delText>file=M2.1_Typology of NAPs based on the description of levels of service and assessment of associated costs and benefits 1.4.docx&amp;_DSL=1&amp;action=</w:delText>
        </w:r>
        <w:r w:rsidRPr="69ACB2AA" w:rsidDel="00E93F55">
          <w:rPr>
            <w:rFonts w:ascii="Times New Roman" w:hAnsi="Times New Roman" w:eastAsia="Times New Roman" w:cs="Times New Roman"/>
            <w:color w:val="000000" w:themeColor="text1" w:themeTint="FF" w:themeShade="FF"/>
            <w:sz w:val="20"/>
            <w:szCs w:val="20"/>
            <w:lang w:val="en-GB"/>
          </w:rPr>
          <w:delText>default&amp;mobileredirect</w:delText>
        </w:r>
        <w:r w:rsidRPr="69ACB2AA" w:rsidDel="00E93F55">
          <w:rPr>
            <w:rFonts w:ascii="Times New Roman" w:hAnsi="Times New Roman" w:eastAsia="Times New Roman" w:cs="Times New Roman"/>
            <w:color w:val="000000" w:themeColor="text1" w:themeTint="FF" w:themeShade="FF"/>
            <w:sz w:val="20"/>
            <w:szCs w:val="20"/>
            <w:lang w:val="en-GB"/>
          </w:rPr>
          <w:delText>=</w:delText>
        </w:r>
        <w:r w:rsidRPr="69ACB2AA" w:rsidDel="00E93F55">
          <w:rPr>
            <w:rFonts w:ascii="Times New Roman" w:hAnsi="Times New Roman" w:eastAsia="Times New Roman" w:cs="Times New Roman"/>
            <w:color w:val="000000" w:themeColor="text1" w:themeTint="FF" w:themeShade="FF"/>
            <w:sz w:val="20"/>
            <w:szCs w:val="20"/>
            <w:lang w:val="en-GB"/>
          </w:rPr>
          <w:delText>trueStandards</w:delText>
        </w:r>
      </w:del>
    </w:p>
    <w:p w:rsidRPr="005E1D3B" w:rsidR="0020635F" w:rsidRDefault="00E93F55" w14:paraId="3884DC31" w14:textId="77777777">
      <w:pPr>
        <w:numPr>
          <w:ilvl w:val="0"/>
          <w:numId w:val="4"/>
        </w:numPr>
        <w:spacing w:before="60" w:after="60"/>
        <w:ind w:left="360" w:hanging="360"/>
        <w:rPr>
          <w:del w:author="Petr Bureš (CZ/TTR)" w:date="2025-03-21T13:49:26.822Z" w16du:dateUtc="2025-03-21T13:49:26.822Z" w:id="201265683"/>
          <w:color w:val="000000"/>
          <w:sz w:val="20"/>
          <w:szCs w:val="20"/>
          <w:lang w:val="en-GB"/>
        </w:rPr>
      </w:pPr>
      <w:del w:author="Petr Bureš (CZ/TTR)" w:date="2025-03-21T13:49:26.822Z" w:id="1413961200">
        <w:r w:rsidRPr="69ACB2AA" w:rsidDel="00E93F55">
          <w:rPr>
            <w:rFonts w:ascii="Times New Roman" w:hAnsi="Times New Roman" w:eastAsia="Times New Roman" w:cs="Times New Roman"/>
            <w:color w:val="000000" w:themeColor="text1" w:themeTint="FF" w:themeShade="FF"/>
            <w:sz w:val="20"/>
            <w:szCs w:val="20"/>
            <w:lang w:val="en-GB"/>
          </w:rPr>
          <w:delText>W3C standards on “Web Design and Applications”</w:delText>
        </w:r>
      </w:del>
    </w:p>
    <w:p w:rsidRPr="005E1D3B" w:rsidR="0020635F" w:rsidRDefault="00E93F55" w14:paraId="5C001672" w14:textId="77777777">
      <w:pPr>
        <w:numPr>
          <w:ilvl w:val="0"/>
          <w:numId w:val="4"/>
        </w:numPr>
        <w:spacing w:before="60" w:after="60"/>
        <w:ind w:left="360" w:hanging="360"/>
        <w:rPr>
          <w:del w:author="Petr Bureš (CZ/TTR)" w:date="2025-03-21T13:49:26.822Z" w16du:dateUtc="2025-03-21T13:49:26.822Z" w:id="1867188952"/>
          <w:color w:val="000000"/>
          <w:sz w:val="20"/>
          <w:szCs w:val="20"/>
          <w:lang w:val="en-GB"/>
        </w:rPr>
      </w:pPr>
      <w:del w:author="Petr Bureš (CZ/TTR)" w:date="2025-03-21T13:49:26.822Z" w:id="1558294951">
        <w:r w:rsidRPr="69ACB2AA" w:rsidDel="00E93F55">
          <w:rPr>
            <w:rFonts w:ascii="Times New Roman" w:hAnsi="Times New Roman" w:eastAsia="Times New Roman" w:cs="Times New Roman"/>
            <w:color w:val="000000" w:themeColor="text1" w:themeTint="FF" w:themeShade="FF"/>
            <w:sz w:val="20"/>
            <w:szCs w:val="20"/>
            <w:lang w:val="en-GB"/>
          </w:rPr>
          <w:delText>W3C standards on “Web of Devices”</w:delText>
        </w:r>
      </w:del>
    </w:p>
    <w:p w:rsidRPr="005E1D3B" w:rsidR="0020635F" w:rsidRDefault="00E93F55" w14:paraId="0A69FAAB" w14:textId="77777777">
      <w:pPr>
        <w:numPr>
          <w:ilvl w:val="0"/>
          <w:numId w:val="4"/>
        </w:numPr>
        <w:spacing w:before="60" w:after="60"/>
        <w:ind w:left="360" w:hanging="360"/>
        <w:rPr>
          <w:del w:author="Petr Bureš (CZ/TTR)" w:date="2025-03-21T13:49:26.822Z" w16du:dateUtc="2025-03-21T13:49:26.822Z" w:id="1469525115"/>
          <w:color w:val="000000"/>
          <w:sz w:val="20"/>
          <w:szCs w:val="20"/>
          <w:lang w:val="en-GB"/>
        </w:rPr>
      </w:pPr>
      <w:del w:author="Petr Bureš (CZ/TTR)" w:date="2025-03-21T13:49:26.822Z" w:id="1269841207">
        <w:r w:rsidRPr="69ACB2AA" w:rsidDel="00E93F55">
          <w:rPr>
            <w:rFonts w:ascii="Times New Roman" w:hAnsi="Times New Roman" w:eastAsia="Times New Roman" w:cs="Times New Roman"/>
            <w:color w:val="000000" w:themeColor="text1" w:themeTint="FF" w:themeShade="FF"/>
            <w:sz w:val="20"/>
            <w:szCs w:val="20"/>
            <w:lang w:val="en-GB"/>
          </w:rPr>
          <w:delText>W3C standards on “Web of Devices”</w:delText>
        </w:r>
      </w:del>
    </w:p>
    <w:p w:rsidRPr="005E1D3B" w:rsidR="0020635F" w:rsidRDefault="00E93F55" w14:paraId="1EC23123" w14:textId="77777777">
      <w:pPr>
        <w:numPr>
          <w:ilvl w:val="0"/>
          <w:numId w:val="4"/>
        </w:numPr>
        <w:spacing w:before="60" w:after="60"/>
        <w:ind w:left="360" w:hanging="360"/>
        <w:rPr>
          <w:del w:author="Petr Bureš (CZ/TTR)" w:date="2025-03-21T13:49:26.822Z" w16du:dateUtc="2025-03-21T13:49:26.822Z" w:id="634225265"/>
          <w:color w:val="000000"/>
          <w:sz w:val="20"/>
          <w:szCs w:val="20"/>
          <w:lang w:val="en-GB"/>
        </w:rPr>
      </w:pPr>
      <w:del w:author="Petr Bureš (CZ/TTR)" w:date="2025-03-21T13:49:26.822Z" w:id="1469732677">
        <w:r w:rsidRPr="69ACB2AA" w:rsidDel="00E93F55">
          <w:rPr>
            <w:rFonts w:ascii="Times New Roman" w:hAnsi="Times New Roman" w:eastAsia="Times New Roman" w:cs="Times New Roman"/>
            <w:color w:val="000000" w:themeColor="text1" w:themeTint="FF" w:themeShade="FF"/>
            <w:sz w:val="20"/>
            <w:szCs w:val="20"/>
            <w:lang w:val="en-GB"/>
          </w:rPr>
          <w:delText>W3C standards on “Browsers and Authoring Tools”</w:delText>
        </w:r>
      </w:del>
    </w:p>
    <w:p w:rsidRPr="005E1D3B" w:rsidR="0020635F" w:rsidRDefault="0020635F" w14:paraId="1AE3DC57" w14:textId="77777777">
      <w:pPr>
        <w:spacing w:before="60" w:after="60"/>
        <w:rPr>
          <w:del w:author="Petr Bureš (CZ/TTR)" w:date="2025-03-21T13:49:26.822Z" w16du:dateUtc="2025-03-21T13:49:26.822Z" w:id="551274257"/>
          <w:color w:val="000000"/>
          <w:sz w:val="20"/>
          <w:szCs w:val="20"/>
          <w:lang w:val="en-GB"/>
        </w:rPr>
      </w:pPr>
    </w:p>
    <w:p w:rsidRPr="005E1D3B" w:rsidR="0020635F" w:rsidRDefault="00E93F55" w14:paraId="3288BA2A" w14:textId="77777777">
      <w:pPr>
        <w:spacing w:before="60" w:after="60"/>
        <w:rPr>
          <w:del w:author="Petr Bureš (CZ/TTR)" w:date="2025-03-21T13:49:26.822Z" w16du:dateUtc="2025-03-21T13:49:26.822Z" w:id="1042907850"/>
          <w:color w:val="000000"/>
          <w:sz w:val="20"/>
          <w:szCs w:val="20"/>
          <w:lang w:val="en-GB"/>
        </w:rPr>
      </w:pPr>
      <w:del w:author="Petr Bureš (CZ/TTR)" w:date="2025-03-21T13:49:26.822Z" w:id="1202355427">
        <w:r w:rsidRPr="69ACB2AA" w:rsidDel="00E93F55">
          <w:rPr>
            <w:rFonts w:ascii="Times New Roman" w:hAnsi="Times New Roman" w:eastAsia="Times New Roman" w:cs="Times New Roman"/>
            <w:b w:val="1"/>
            <w:bCs w:val="1"/>
            <w:color w:val="000000" w:themeColor="text1" w:themeTint="FF" w:themeShade="FF"/>
            <w:sz w:val="20"/>
            <w:szCs w:val="20"/>
            <w:lang w:val="en-GB"/>
          </w:rPr>
          <w:delText xml:space="preserve">**Provide metadata to </w:delText>
        </w:r>
        <w:r w:rsidRPr="69ACB2AA" w:rsidDel="00E93F55">
          <w:rPr>
            <w:rFonts w:ascii="Times New Roman" w:hAnsi="Times New Roman" w:eastAsia="Times New Roman" w:cs="Times New Roman"/>
            <w:b w:val="1"/>
            <w:bCs w:val="1"/>
            <w:color w:val="000000" w:themeColor="text1" w:themeTint="FF" w:themeShade="FF"/>
            <w:sz w:val="20"/>
            <w:szCs w:val="20"/>
            <w:lang w:val="en-GB"/>
          </w:rPr>
          <w:delText>consumer.*</w:delText>
        </w:r>
        <w:r w:rsidRPr="69ACB2AA" w:rsidDel="00E93F55">
          <w:rPr>
            <w:rFonts w:ascii="Times New Roman" w:hAnsi="Times New Roman" w:eastAsia="Times New Roman" w:cs="Times New Roman"/>
            <w:b w:val="1"/>
            <w:bCs w:val="1"/>
            <w:color w:val="000000" w:themeColor="text1" w:themeTint="FF" w:themeShade="FF"/>
            <w:sz w:val="20"/>
            <w:szCs w:val="20"/>
            <w:lang w:val="en-GB"/>
          </w:rPr>
          <w:delText>*</w:delText>
        </w:r>
      </w:del>
    </w:p>
    <w:p w:rsidRPr="005E1D3B" w:rsidR="0020635F" w:rsidRDefault="00E93F55" w14:paraId="425ABED1" w14:textId="77777777">
      <w:pPr>
        <w:spacing w:before="60" w:after="60"/>
        <w:rPr>
          <w:del w:author="Petr Bureš (CZ/TTR)" w:date="2025-03-21T13:49:26.822Z" w16du:dateUtc="2025-03-21T13:49:26.822Z" w:id="126962115"/>
          <w:color w:val="000000"/>
          <w:sz w:val="20"/>
          <w:szCs w:val="20"/>
          <w:lang w:val="en-GB"/>
        </w:rPr>
      </w:pPr>
      <w:del w:author="Petr Bureš (CZ/TTR)" w:date="2025-03-21T13:49:26.822Z" w:id="534731678">
        <w:r w:rsidRPr="69ACB2AA" w:rsidDel="00E93F55">
          <w:rPr>
            <w:rFonts w:ascii="Times New Roman" w:hAnsi="Times New Roman" w:eastAsia="Times New Roman" w:cs="Times New Roman"/>
            <w:color w:val="000000" w:themeColor="text1" w:themeTint="FF" w:themeShade="FF"/>
            <w:sz w:val="20"/>
            <w:szCs w:val="20"/>
            <w:lang w:val="en-GB"/>
          </w:rPr>
          <w:delText xml:space="preserve">Source: </w:delText>
        </w:r>
        <w:r w:rsidRPr="69ACB2AA" w:rsidDel="00E93F55">
          <w:rPr>
            <w:rFonts w:ascii="Times New Roman" w:hAnsi="Times New Roman" w:eastAsia="Times New Roman" w:cs="Times New Roman"/>
            <w:color w:val="000000" w:themeColor="text1" w:themeTint="FF" w:themeShade="FF"/>
            <w:sz w:val="20"/>
            <w:szCs w:val="20"/>
            <w:lang w:val="en-GB"/>
          </w:rPr>
          <w:delText>KPI1.13</w:delText>
        </w:r>
      </w:del>
    </w:p>
    <w:p w:rsidRPr="005E1D3B" w:rsidR="0020635F" w:rsidRDefault="00E93F55" w14:paraId="2E571E6F" w14:textId="77777777">
      <w:pPr>
        <w:spacing w:before="60" w:after="60"/>
        <w:rPr>
          <w:del w:author="Petr Bureš (CZ/TTR)" w:date="2025-03-21T13:49:26.821Z" w16du:dateUtc="2025-03-21T13:49:26.821Z" w:id="1891584925"/>
          <w:color w:val="000000"/>
          <w:sz w:val="20"/>
          <w:szCs w:val="20"/>
          <w:lang w:val="en-GB"/>
        </w:rPr>
      </w:pPr>
      <w:del w:author="Petr Bureš (CZ/TTR)" w:date="2025-03-21T13:49:26.822Z" w:id="1411221642">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5F375F3D" w14:textId="77777777">
      <w:pPr>
        <w:spacing w:before="60" w:after="60"/>
        <w:rPr>
          <w:del w:author="Petr Bureš (CZ/TTR)" w:date="2025-03-21T13:49:26.821Z" w16du:dateUtc="2025-03-21T13:49:26.821Z" w:id="1101922727"/>
          <w:color w:val="000000"/>
          <w:sz w:val="20"/>
          <w:szCs w:val="20"/>
          <w:lang w:val="en-GB"/>
        </w:rPr>
      </w:pPr>
      <w:del w:author="Petr Bureš (CZ/TTR)" w:date="2025-03-21T13:49:26.821Z" w:id="75879575">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6A4D9BF9" w14:textId="77777777">
      <w:pPr>
        <w:spacing w:before="60" w:after="60"/>
        <w:rPr>
          <w:del w:author="Petr Bureš (CZ/TTR)" w:date="2025-03-21T13:49:26.821Z" w16du:dateUtc="2025-03-21T13:49:26.821Z" w:id="641092377"/>
          <w:color w:val="000000"/>
          <w:sz w:val="20"/>
          <w:szCs w:val="20"/>
          <w:lang w:val="en-GB"/>
        </w:rPr>
      </w:pPr>
      <w:del w:author="Petr Bureš (CZ/TTR)" w:date="2025-03-21T13:49:26.821Z" w:id="797663760">
        <w:r w:rsidRPr="69ACB2AA" w:rsidDel="00E93F55">
          <w:rPr>
            <w:rFonts w:ascii="Times New Roman" w:hAnsi="Times New Roman" w:eastAsia="Times New Roman" w:cs="Times New Roman"/>
            <w:color w:val="000000" w:themeColor="text1" w:themeTint="FF" w:themeShade="FF"/>
            <w:sz w:val="20"/>
            <w:szCs w:val="20"/>
            <w:lang w:val="en-GB"/>
          </w:rPr>
          <w:delText xml:space="preserve">The ability to provide information about data to the potential subscriber. i.e. type, name, description, purpose, geographical relevance, format, type of protocol, licence, contact to data provider, etc. With this information the user shall be able to fully assess the relevancy of the data for his/her purpose and prepare the systems for the data consumption. </w:delText>
        </w:r>
      </w:del>
    </w:p>
    <w:p w:rsidRPr="005E1D3B" w:rsidR="0020635F" w:rsidRDefault="00E93F55" w14:paraId="3E65801D" w14:textId="77777777">
      <w:pPr>
        <w:spacing w:before="60" w:after="60"/>
        <w:rPr>
          <w:del w:author="Petr Bureš (CZ/TTR)" w:date="2025-03-21T13:49:26.821Z" w16du:dateUtc="2025-03-21T13:49:26.821Z" w:id="2087733232"/>
          <w:color w:val="000000"/>
          <w:sz w:val="20"/>
          <w:szCs w:val="20"/>
          <w:lang w:val="en-GB"/>
        </w:rPr>
      </w:pPr>
      <w:del w:author="Petr Bureš (CZ/TTR)" w:date="2025-03-21T13:49:26.821Z" w:id="2074341494">
        <w:r w:rsidRPr="69ACB2AA" w:rsidDel="00E93F55">
          <w:rPr>
            <w:rFonts w:ascii="Times New Roman" w:hAnsi="Times New Roman" w:eastAsia="Times New Roman" w:cs="Times New Roman"/>
            <w:color w:val="000000" w:themeColor="text1" w:themeTint="FF" w:themeShade="FF"/>
            <w:sz w:val="20"/>
            <w:szCs w:val="20"/>
            <w:lang w:val="en-GB"/>
          </w:rPr>
          <w:delText>Metadata provided in a human readable form vie standard web portal interface.</w:delText>
        </w:r>
      </w:del>
    </w:p>
    <w:p w:rsidRPr="005E1D3B" w:rsidR="0020635F" w:rsidRDefault="00E93F55" w14:paraId="56F0BE83" w14:textId="77777777">
      <w:pPr>
        <w:spacing w:before="60" w:after="60"/>
        <w:rPr>
          <w:del w:author="Petr Bureš (CZ/TTR)" w:date="2025-03-21T13:49:26.821Z" w16du:dateUtc="2025-03-21T13:49:26.821Z" w:id="1232576011"/>
          <w:color w:val="000000"/>
          <w:sz w:val="20"/>
          <w:szCs w:val="20"/>
          <w:lang w:val="en-GB"/>
        </w:rPr>
      </w:pPr>
      <w:del w:author="Petr Bureš (CZ/TTR)" w:date="2025-03-21T13:49:26.821Z" w:id="108162231">
        <w:r w:rsidRPr="69ACB2AA" w:rsidDel="00E93F55">
          <w:rPr>
            <w:rFonts w:ascii="Times New Roman" w:hAnsi="Times New Roman" w:eastAsia="Times New Roman" w:cs="Times New Roman"/>
            <w:color w:val="000000" w:themeColor="text1" w:themeTint="FF" w:themeShade="FF"/>
            <w:sz w:val="20"/>
            <w:szCs w:val="20"/>
            <w:lang w:val="en-GB"/>
          </w:rPr>
          <w:delText>*References*</w:delText>
        </w:r>
      </w:del>
    </w:p>
    <w:p w:rsidRPr="005E1D3B" w:rsidR="0020635F" w:rsidRDefault="00E93F55" w14:paraId="6CC98998" w14:textId="77777777">
      <w:pPr>
        <w:spacing w:before="60" w:after="60"/>
        <w:rPr>
          <w:del w:author="Petr Bureš (CZ/TTR)" w:date="2025-03-21T13:49:26.821Z" w16du:dateUtc="2025-03-21T13:49:26.821Z" w:id="2788263"/>
          <w:color w:val="000000"/>
          <w:sz w:val="20"/>
          <w:szCs w:val="20"/>
          <w:lang w:val="en-GB"/>
        </w:rPr>
      </w:pPr>
      <w:del w:author="Petr Bureš (CZ/TTR)" w:date="2025-03-21T13:49:26.821Z" w:id="1928933839">
        <w:r w:rsidRPr="69ACB2AA" w:rsidDel="00E93F55">
          <w:rPr>
            <w:rFonts w:ascii="Times New Roman" w:hAnsi="Times New Roman" w:eastAsia="Times New Roman" w:cs="Times New Roman"/>
            <w:color w:val="000000" w:themeColor="text1" w:themeTint="FF" w:themeShade="FF"/>
            <w:sz w:val="20"/>
            <w:szCs w:val="20"/>
            <w:lang w:val="en-GB"/>
          </w:rPr>
          <w:delText>MD-DCAT-AP – Standardized and harmonized DCAT Profile for mobility data provided by SWG4.4</w:delText>
        </w:r>
      </w:del>
    </w:p>
    <w:p w:rsidRPr="005E1D3B" w:rsidR="0020635F" w:rsidRDefault="00E93F55" w14:paraId="0AB07C8A" w14:textId="77777777">
      <w:pPr>
        <w:spacing w:before="60" w:after="60"/>
        <w:rPr>
          <w:del w:author="Petr Bureš (CZ/TTR)" w:date="2025-03-21T13:49:26.821Z" w16du:dateUtc="2025-03-21T13:49:26.821Z" w:id="382610802"/>
          <w:color w:val="000000"/>
          <w:sz w:val="20"/>
          <w:szCs w:val="20"/>
          <w:lang w:val="en-GB"/>
        </w:rPr>
      </w:pPr>
      <w:del w:author="Petr Bureš (CZ/TTR)" w:date="2025-03-21T13:49:26.821Z" w:id="1593957441">
        <w:r w:rsidRPr="69ACB2AA" w:rsidDel="00E93F55">
          <w:rPr>
            <w:rFonts w:ascii="Times New Roman" w:hAnsi="Times New Roman" w:eastAsia="Times New Roman" w:cs="Times New Roman"/>
            <w:color w:val="000000" w:themeColor="text1" w:themeTint="FF" w:themeShade="FF"/>
            <w:sz w:val="20"/>
            <w:szCs w:val="20"/>
            <w:lang w:val="en-GB"/>
          </w:rPr>
          <w:delText>*List of requirements*</w:delText>
        </w:r>
      </w:del>
    </w:p>
    <w:p w:rsidRPr="005E1D3B" w:rsidR="0020635F" w:rsidRDefault="00E93F55" w14:paraId="2FA67866" w14:textId="77777777">
      <w:pPr>
        <w:numPr>
          <w:ilvl w:val="0"/>
          <w:numId w:val="5"/>
        </w:numPr>
        <w:spacing w:before="60" w:after="60"/>
        <w:ind w:left="360" w:hanging="360"/>
        <w:rPr>
          <w:del w:author="Petr Bureš (CZ/TTR)" w:date="2025-03-21T13:49:26.821Z" w16du:dateUtc="2025-03-21T13:49:26.821Z" w:id="84077502"/>
          <w:color w:val="000000"/>
          <w:sz w:val="20"/>
          <w:szCs w:val="20"/>
          <w:lang w:val="en-GB"/>
        </w:rPr>
      </w:pPr>
      <w:del w:author="Petr Bureš (CZ/TTR)" w:date="2025-03-21T13:49:26.821Z" w:id="2000570321">
        <w:r w:rsidRPr="69ACB2AA" w:rsidDel="00E93F55">
          <w:rPr>
            <w:rFonts w:ascii="Times New Roman" w:hAnsi="Times New Roman" w:eastAsia="Times New Roman" w:cs="Times New Roman"/>
            <w:color w:val="000000" w:themeColor="text1" w:themeTint="FF" w:themeShade="FF"/>
            <w:sz w:val="20"/>
            <w:szCs w:val="20"/>
            <w:lang w:val="en-GB"/>
          </w:rPr>
          <w:delText>Metadata shall include change history of Metadate (KPI 1.16) obligatory.</w:delText>
        </w:r>
      </w:del>
    </w:p>
    <w:p w:rsidRPr="005E1D3B" w:rsidR="0020635F" w:rsidRDefault="00E93F55" w14:paraId="2065B8B9" w14:textId="77777777">
      <w:pPr>
        <w:numPr>
          <w:ilvl w:val="0"/>
          <w:numId w:val="5"/>
        </w:numPr>
        <w:spacing w:before="60" w:after="60"/>
        <w:ind w:left="360" w:hanging="360"/>
        <w:rPr>
          <w:del w:author="Petr Bureš (CZ/TTR)" w:date="2025-03-21T13:49:26.821Z" w16du:dateUtc="2025-03-21T13:49:26.821Z" w:id="1253590344"/>
          <w:color w:val="000000"/>
          <w:sz w:val="20"/>
          <w:szCs w:val="20"/>
          <w:lang w:val="en-GB"/>
        </w:rPr>
      </w:pPr>
      <w:del w:author="Petr Bureš (CZ/TTR)" w:date="2025-03-21T13:49:26.821Z" w:id="732382743">
        <w:r w:rsidRPr="69ACB2AA" w:rsidDel="00E93F55">
          <w:rPr>
            <w:rFonts w:ascii="Times New Roman" w:hAnsi="Times New Roman" w:eastAsia="Times New Roman" w:cs="Times New Roman"/>
            <w:color w:val="000000" w:themeColor="text1" w:themeTint="FF" w:themeShade="FF"/>
            <w:sz w:val="20"/>
            <w:szCs w:val="20"/>
            <w:lang w:val="en-GB"/>
          </w:rPr>
          <w:delText>Include Links to external resources even static or dynamic.</w:delText>
        </w:r>
      </w:del>
    </w:p>
    <w:p w:rsidRPr="005E1D3B" w:rsidR="0020635F" w:rsidRDefault="00E93F55" w14:paraId="796C589C" w14:textId="77777777">
      <w:pPr>
        <w:numPr>
          <w:ilvl w:val="0"/>
          <w:numId w:val="5"/>
        </w:numPr>
        <w:spacing w:before="60" w:after="60"/>
        <w:ind w:left="360" w:hanging="360"/>
        <w:rPr>
          <w:del w:author="Petr Bureš (CZ/TTR)" w:date="2025-03-21T13:49:26.821Z" w16du:dateUtc="2025-03-21T13:49:26.821Z" w:id="1660991795"/>
          <w:color w:val="000000"/>
          <w:sz w:val="20"/>
          <w:szCs w:val="20"/>
          <w:lang w:val="en-GB"/>
        </w:rPr>
      </w:pPr>
      <w:del w:author="Petr Bureš (CZ/TTR)" w:date="2025-03-21T13:49:26.821Z" w:id="529120415">
        <w:r w:rsidRPr="69ACB2AA" w:rsidDel="00E93F55">
          <w:rPr>
            <w:rFonts w:ascii="Times New Roman" w:hAnsi="Times New Roman" w:eastAsia="Times New Roman" w:cs="Times New Roman"/>
            <w:color w:val="000000" w:themeColor="text1" w:themeTint="FF" w:themeShade="FF"/>
            <w:sz w:val="20"/>
            <w:szCs w:val="20"/>
            <w:lang w:val="en-GB"/>
          </w:rPr>
          <w:delText xml:space="preserve">Shall be </w:delText>
        </w:r>
        <w:r w:rsidRPr="69ACB2AA" w:rsidDel="00E93F55">
          <w:rPr>
            <w:rFonts w:ascii="Times New Roman" w:hAnsi="Times New Roman" w:eastAsia="Times New Roman" w:cs="Times New Roman"/>
            <w:color w:val="000000" w:themeColor="text1" w:themeTint="FF" w:themeShade="FF"/>
            <w:sz w:val="20"/>
            <w:szCs w:val="20"/>
            <w:lang w:val="en-GB"/>
          </w:rPr>
          <w:delText>machine readable (KPI 3.3)</w:delText>
        </w:r>
      </w:del>
    </w:p>
    <w:p w:rsidRPr="005E1D3B" w:rsidR="0020635F" w:rsidRDefault="00E93F55" w14:paraId="4C905CD8" w14:textId="77777777">
      <w:pPr>
        <w:numPr>
          <w:ilvl w:val="0"/>
          <w:numId w:val="5"/>
        </w:numPr>
        <w:spacing w:before="60" w:after="60"/>
        <w:ind w:left="360" w:hanging="360"/>
        <w:rPr>
          <w:del w:author="Petr Bureš (CZ/TTR)" w:date="2025-03-21T13:49:26.821Z" w16du:dateUtc="2025-03-21T13:49:26.821Z" w:id="355720615"/>
          <w:color w:val="000000"/>
          <w:sz w:val="20"/>
          <w:szCs w:val="20"/>
          <w:lang w:val="en-GB"/>
        </w:rPr>
      </w:pPr>
      <w:del w:author="Petr Bureš (CZ/TTR)" w:date="2025-03-21T13:49:26.821Z" w:id="306889372">
        <w:r w:rsidRPr="69ACB2AA" w:rsidDel="00E93F55">
          <w:rPr>
            <w:rFonts w:ascii="Times New Roman" w:hAnsi="Times New Roman" w:eastAsia="Times New Roman" w:cs="Times New Roman"/>
            <w:color w:val="000000" w:themeColor="text1" w:themeTint="FF" w:themeShade="FF"/>
            <w:sz w:val="20"/>
            <w:szCs w:val="20"/>
            <w:lang w:val="en-GB"/>
          </w:rPr>
          <w:delText>Shall include a high-level description (KPI 5,1)</w:delText>
        </w:r>
      </w:del>
    </w:p>
    <w:p w:rsidRPr="005E1D3B" w:rsidR="0020635F" w:rsidRDefault="00E93F55" w14:paraId="5946B431" w14:textId="77777777">
      <w:pPr>
        <w:numPr>
          <w:ilvl w:val="0"/>
          <w:numId w:val="5"/>
        </w:numPr>
        <w:spacing w:before="60" w:after="60"/>
        <w:ind w:left="360" w:hanging="360"/>
        <w:rPr>
          <w:del w:author="Petr Bureš (CZ/TTR)" w:date="2025-03-21T13:49:26.821Z" w16du:dateUtc="2025-03-21T13:49:26.821Z" w:id="1882450858"/>
          <w:color w:val="000000"/>
          <w:sz w:val="20"/>
          <w:szCs w:val="20"/>
          <w:lang w:val="en-GB"/>
        </w:rPr>
      </w:pPr>
      <w:del w:author="Petr Bureš (CZ/TTR)" w:date="2025-03-21T13:49:26.821Z" w:id="1558865228">
        <w:r w:rsidRPr="69ACB2AA" w:rsidDel="00E93F55">
          <w:rPr>
            <w:rFonts w:ascii="Times New Roman" w:hAnsi="Times New Roman" w:eastAsia="Times New Roman" w:cs="Times New Roman"/>
            <w:color w:val="000000" w:themeColor="text1" w:themeTint="FF" w:themeShade="FF"/>
            <w:sz w:val="20"/>
            <w:szCs w:val="20"/>
            <w:lang w:val="en-GB"/>
          </w:rPr>
          <w:delText>Shall include supporting materials [e.g. schema] (KPI 5,1)</w:delText>
        </w:r>
      </w:del>
    </w:p>
    <w:p w:rsidRPr="005E1D3B" w:rsidR="0020635F" w:rsidRDefault="00E93F55" w14:paraId="087BA0F5" w14:textId="77777777">
      <w:pPr>
        <w:numPr>
          <w:ilvl w:val="0"/>
          <w:numId w:val="5"/>
        </w:numPr>
        <w:spacing w:before="60" w:after="60"/>
        <w:ind w:left="360" w:hanging="360"/>
        <w:rPr>
          <w:del w:author="Petr Bureš (CZ/TTR)" w:date="2025-03-21T13:49:26.821Z" w16du:dateUtc="2025-03-21T13:49:26.821Z" w:id="1836687137"/>
          <w:color w:val="000000"/>
          <w:sz w:val="20"/>
          <w:szCs w:val="20"/>
          <w:lang w:val="en-GB"/>
        </w:rPr>
      </w:pPr>
      <w:del w:author="Petr Bureš (CZ/TTR)" w:date="2025-03-21T13:49:26.821Z" w:id="615763341">
        <w:r w:rsidRPr="69ACB2AA" w:rsidDel="00E93F55">
          <w:rPr>
            <w:rFonts w:ascii="Times New Roman" w:hAnsi="Times New Roman" w:eastAsia="Times New Roman" w:cs="Times New Roman"/>
            <w:color w:val="000000" w:themeColor="text1" w:themeTint="FF" w:themeShade="FF"/>
            <w:sz w:val="20"/>
            <w:szCs w:val="20"/>
            <w:lang w:val="en-GB"/>
          </w:rPr>
          <w:delText>Meta Data description shall provide specific terms and conditions for reuse (KPI 7.2)</w:delText>
        </w:r>
      </w:del>
    </w:p>
    <w:p w:rsidRPr="005E1D3B" w:rsidR="0020635F" w:rsidRDefault="00E93F55" w14:paraId="09DA92BA" w14:textId="77777777">
      <w:pPr>
        <w:numPr>
          <w:ilvl w:val="0"/>
          <w:numId w:val="5"/>
        </w:numPr>
        <w:spacing w:before="60" w:after="60"/>
        <w:ind w:left="360" w:hanging="360"/>
        <w:rPr>
          <w:del w:author="Petr Bureš (CZ/TTR)" w:date="2025-03-21T13:49:26.821Z" w16du:dateUtc="2025-03-21T13:49:26.821Z" w:id="754563133"/>
          <w:color w:val="000000"/>
          <w:sz w:val="20"/>
          <w:szCs w:val="20"/>
          <w:lang w:val="en-GB"/>
        </w:rPr>
      </w:pPr>
      <w:del w:author="Petr Bureš (CZ/TTR)" w:date="2025-03-21T13:49:26.821Z" w:id="464447720">
        <w:r w:rsidRPr="69ACB2AA" w:rsidDel="00E93F55">
          <w:rPr>
            <w:rFonts w:ascii="Times New Roman" w:hAnsi="Times New Roman" w:eastAsia="Times New Roman" w:cs="Times New Roman"/>
            <w:color w:val="000000" w:themeColor="text1" w:themeTint="FF" w:themeShade="FF"/>
            <w:sz w:val="20"/>
            <w:szCs w:val="20"/>
            <w:lang w:val="en-GB"/>
          </w:rPr>
          <w:delText xml:space="preserve">Meta Data description shall provide </w:delText>
        </w:r>
        <w:r w:rsidRPr="69ACB2AA" w:rsidDel="00E93F55">
          <w:rPr>
            <w:rFonts w:ascii="Times New Roman" w:hAnsi="Times New Roman" w:eastAsia="Times New Roman" w:cs="Times New Roman"/>
            <w:color w:val="000000" w:themeColor="text1" w:themeTint="FF" w:themeShade="FF"/>
            <w:sz w:val="20"/>
            <w:szCs w:val="20"/>
            <w:lang w:val="en-GB"/>
          </w:rPr>
          <w:delText>indication</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of related Delegated Regulation (KPI 7.6)</w:delText>
        </w:r>
      </w:del>
    </w:p>
    <w:p w:rsidRPr="005E1D3B" w:rsidR="0020635F" w:rsidRDefault="00E93F55" w14:paraId="213B9422" w14:textId="77777777">
      <w:pPr>
        <w:numPr>
          <w:ilvl w:val="0"/>
          <w:numId w:val="5"/>
        </w:numPr>
        <w:spacing w:before="60" w:after="60"/>
        <w:ind w:left="360" w:hanging="360"/>
        <w:rPr>
          <w:del w:author="Petr Bureš (CZ/TTR)" w:date="2025-03-21T13:49:26.821Z" w16du:dateUtc="2025-03-21T13:49:26.821Z" w:id="2093728642"/>
          <w:color w:val="000000"/>
          <w:sz w:val="20"/>
          <w:szCs w:val="20"/>
          <w:lang w:val="en-GB"/>
        </w:rPr>
      </w:pPr>
      <w:del w:author="Petr Bureš (CZ/TTR)" w:date="2025-03-21T13:49:26.821Z" w:id="1120159995">
        <w:r w:rsidRPr="69ACB2AA" w:rsidDel="00E93F55">
          <w:rPr>
            <w:rFonts w:ascii="Times New Roman" w:hAnsi="Times New Roman" w:eastAsia="Times New Roman" w:cs="Times New Roman"/>
            <w:color w:val="000000" w:themeColor="text1" w:themeTint="FF" w:themeShade="FF"/>
            <w:sz w:val="20"/>
            <w:szCs w:val="20"/>
            <w:lang w:val="en-GB"/>
          </w:rPr>
          <w:delText>Meta Data description shall provide a description of data quality (KPI 7.7)</w:delText>
        </w:r>
      </w:del>
    </w:p>
    <w:p w:rsidRPr="005E1D3B" w:rsidR="0020635F" w:rsidRDefault="0020635F" w14:paraId="05AE966D" w14:textId="77777777">
      <w:pPr>
        <w:spacing w:before="60" w:after="60"/>
        <w:rPr>
          <w:del w:author="Petr Bureš (CZ/TTR)" w:date="2025-03-21T13:49:26.82Z" w16du:dateUtc="2025-03-21T13:49:26.82Z" w:id="459768319"/>
          <w:color w:val="000000"/>
          <w:sz w:val="20"/>
          <w:szCs w:val="20"/>
          <w:lang w:val="en-GB"/>
        </w:rPr>
      </w:pPr>
    </w:p>
    <w:p w:rsidRPr="005E1D3B" w:rsidR="0020635F" w:rsidRDefault="00E93F55" w14:paraId="15CD7E4F" w14:textId="77777777">
      <w:pPr>
        <w:spacing w:before="60" w:after="60"/>
        <w:rPr>
          <w:del w:author="Petr Bureš (CZ/TTR)" w:date="2025-03-21T13:49:26.82Z" w16du:dateUtc="2025-03-21T13:49:26.82Z" w:id="1247283507"/>
          <w:color w:val="000000"/>
          <w:sz w:val="20"/>
          <w:szCs w:val="20"/>
          <w:lang w:val="en-GB"/>
        </w:rPr>
      </w:pPr>
      <w:del w:author="Petr Bureš (CZ/TTR)" w:date="2025-03-21T13:49:26.82Z" w:id="656290849">
        <w:r w:rsidRPr="69ACB2AA" w:rsidDel="00E93F55">
          <w:rPr>
            <w:rFonts w:ascii="Times New Roman" w:hAnsi="Times New Roman" w:eastAsia="Times New Roman" w:cs="Times New Roman"/>
            <w:b w:val="1"/>
            <w:bCs w:val="1"/>
            <w:color w:val="000000" w:themeColor="text1" w:themeTint="FF" w:themeShade="FF"/>
            <w:sz w:val="20"/>
            <w:szCs w:val="20"/>
            <w:lang w:val="en-GB"/>
          </w:rPr>
          <w:delText xml:space="preserve">**Provide access management for data </w:delText>
        </w:r>
        <w:r w:rsidRPr="69ACB2AA" w:rsidDel="00E93F55">
          <w:rPr>
            <w:rFonts w:ascii="Times New Roman" w:hAnsi="Times New Roman" w:eastAsia="Times New Roman" w:cs="Times New Roman"/>
            <w:b w:val="1"/>
            <w:bCs w:val="1"/>
            <w:color w:val="000000" w:themeColor="text1" w:themeTint="FF" w:themeShade="FF"/>
            <w:sz w:val="20"/>
            <w:szCs w:val="20"/>
            <w:lang w:val="en-GB"/>
          </w:rPr>
          <w:delText>consumer.*</w:delText>
        </w:r>
        <w:r w:rsidRPr="69ACB2AA" w:rsidDel="00E93F55">
          <w:rPr>
            <w:rFonts w:ascii="Times New Roman" w:hAnsi="Times New Roman" w:eastAsia="Times New Roman" w:cs="Times New Roman"/>
            <w:b w:val="1"/>
            <w:bCs w:val="1"/>
            <w:color w:val="000000" w:themeColor="text1" w:themeTint="FF" w:themeShade="FF"/>
            <w:sz w:val="20"/>
            <w:szCs w:val="20"/>
            <w:lang w:val="en-GB"/>
          </w:rPr>
          <w:delText>*</w:delText>
        </w:r>
      </w:del>
    </w:p>
    <w:p w:rsidRPr="005E1D3B" w:rsidR="0020635F" w:rsidRDefault="00E93F55" w14:paraId="077364B6" w14:textId="77777777">
      <w:pPr>
        <w:spacing w:before="60" w:after="60"/>
        <w:rPr>
          <w:del w:author="Petr Bureš (CZ/TTR)" w:date="2025-03-21T13:49:26.82Z" w16du:dateUtc="2025-03-21T13:49:26.82Z" w:id="1961587090"/>
          <w:color w:val="000000"/>
          <w:sz w:val="20"/>
          <w:szCs w:val="20"/>
          <w:lang w:val="en-GB"/>
        </w:rPr>
      </w:pPr>
      <w:del w:author="Petr Bureš (CZ/TTR)" w:date="2025-03-21T13:49:26.82Z" w:id="1291783886">
        <w:r w:rsidRPr="69ACB2AA" w:rsidDel="00E93F55">
          <w:rPr>
            <w:rFonts w:ascii="Times New Roman" w:hAnsi="Times New Roman" w:eastAsia="Times New Roman" w:cs="Times New Roman"/>
            <w:color w:val="000000" w:themeColor="text1" w:themeTint="FF" w:themeShade="FF"/>
            <w:sz w:val="20"/>
            <w:szCs w:val="20"/>
            <w:lang w:val="en-GB"/>
          </w:rPr>
          <w:delText>Source: KPI1.13</w:delText>
        </w:r>
      </w:del>
    </w:p>
    <w:p w:rsidRPr="005E1D3B" w:rsidR="0020635F" w:rsidRDefault="00E93F55" w14:paraId="70EB3C95" w14:textId="77777777">
      <w:pPr>
        <w:spacing w:before="60" w:after="60"/>
        <w:rPr>
          <w:del w:author="Petr Bureš (CZ/TTR)" w:date="2025-03-21T13:49:26.82Z" w16du:dateUtc="2025-03-21T13:49:26.82Z" w:id="1219350636"/>
          <w:color w:val="000000"/>
          <w:sz w:val="20"/>
          <w:szCs w:val="20"/>
          <w:lang w:val="en-GB"/>
        </w:rPr>
      </w:pPr>
      <w:del w:author="Petr Bureš (CZ/TTR)" w:date="2025-03-21T13:49:26.82Z" w:id="255002513">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0B800F40" w14:textId="77777777">
      <w:pPr>
        <w:spacing w:before="60" w:after="60"/>
        <w:rPr>
          <w:del w:author="Petr Bureš (CZ/TTR)" w:date="2025-03-21T13:49:26.82Z" w16du:dateUtc="2025-03-21T13:49:26.82Z" w:id="724060150"/>
          <w:color w:val="000000"/>
          <w:sz w:val="20"/>
          <w:szCs w:val="20"/>
          <w:lang w:val="en-GB"/>
        </w:rPr>
      </w:pPr>
      <w:del w:author="Petr Bureš (CZ/TTR)" w:date="2025-03-21T13:49:26.82Z" w:id="722890403">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4AD5CC1D" w14:textId="77777777">
      <w:pPr>
        <w:spacing w:before="60" w:after="60"/>
        <w:rPr>
          <w:del w:author="Petr Bureš (CZ/TTR)" w:date="2025-03-21T13:49:26.82Z" w16du:dateUtc="2025-03-21T13:49:26.82Z" w:id="708735560"/>
          <w:color w:val="000000"/>
          <w:sz w:val="20"/>
          <w:szCs w:val="20"/>
          <w:lang w:val="en-GB"/>
        </w:rPr>
      </w:pPr>
      <w:del w:author="Petr Bureš (CZ/TTR)" w:date="2025-03-21T13:49:26.82Z" w:id="63798770">
        <w:r w:rsidRPr="69ACB2AA" w:rsidDel="00E93F55">
          <w:rPr>
            <w:rFonts w:ascii="Times New Roman" w:hAnsi="Times New Roman" w:eastAsia="Times New Roman" w:cs="Times New Roman"/>
            <w:color w:val="000000" w:themeColor="text1" w:themeTint="FF" w:themeShade="FF"/>
            <w:sz w:val="20"/>
            <w:szCs w:val="20"/>
            <w:lang w:val="en-GB"/>
          </w:rPr>
          <w:delText>The ability to provide possibility for the user to log in, create his username and password and to store personal information. Manage access to different resources STORED on the platform based on the user rights. Provide possibility to the platform admin to change this data, provide possibility to communicate with the user through the platform.</w:delText>
        </w:r>
      </w:del>
    </w:p>
    <w:p w:rsidRPr="005E1D3B" w:rsidR="0020635F" w:rsidRDefault="0020635F" w14:paraId="0704416A" w14:textId="77777777">
      <w:pPr>
        <w:spacing w:before="60" w:after="60"/>
        <w:rPr>
          <w:del w:author="Petr Bureš (CZ/TTR)" w:date="2025-03-21T13:49:26.82Z" w16du:dateUtc="2025-03-21T13:49:26.82Z" w:id="146602474"/>
          <w:color w:val="000000"/>
          <w:sz w:val="20"/>
          <w:szCs w:val="20"/>
          <w:lang w:val="en-GB"/>
        </w:rPr>
      </w:pPr>
    </w:p>
    <w:p w:rsidRPr="005E1D3B" w:rsidR="0020635F" w:rsidRDefault="00E93F55" w14:paraId="494E40EC" w14:textId="77777777">
      <w:pPr>
        <w:spacing w:before="60" w:after="60"/>
        <w:rPr>
          <w:del w:author="Petr Bureš (CZ/TTR)" w:date="2025-03-21T13:49:26.82Z" w16du:dateUtc="2025-03-21T13:49:26.82Z" w:id="166883897"/>
          <w:color w:val="000000"/>
          <w:sz w:val="20"/>
          <w:szCs w:val="20"/>
          <w:lang w:val="en-GB"/>
        </w:rPr>
      </w:pPr>
      <w:del w:author="Petr Bureš (CZ/TTR)" w:date="2025-03-21T13:49:26.82Z" w:id="20785189">
        <w:r w:rsidRPr="69ACB2AA" w:rsidDel="00E93F55">
          <w:rPr>
            <w:rFonts w:ascii="Times New Roman" w:hAnsi="Times New Roman" w:eastAsia="Times New Roman" w:cs="Times New Roman"/>
            <w:b w:val="1"/>
            <w:bCs w:val="1"/>
            <w:color w:val="000000" w:themeColor="text1" w:themeTint="FF" w:themeShade="FF"/>
            <w:sz w:val="20"/>
            <w:szCs w:val="20"/>
            <w:lang w:val="en-GB"/>
          </w:rPr>
          <w:delText>**Store Meta Data**</w:delText>
        </w:r>
      </w:del>
    </w:p>
    <w:p w:rsidRPr="005E1D3B" w:rsidR="0020635F" w:rsidRDefault="00E93F55" w14:paraId="5A1D672A" w14:textId="77777777">
      <w:pPr>
        <w:spacing w:before="60" w:after="60"/>
        <w:rPr>
          <w:del w:author="Petr Bureš (CZ/TTR)" w:date="2025-03-21T13:49:26.82Z" w16du:dateUtc="2025-03-21T13:49:26.82Z" w:id="1217318497"/>
          <w:color w:val="000000"/>
          <w:sz w:val="20"/>
          <w:szCs w:val="20"/>
          <w:lang w:val="en-GB"/>
        </w:rPr>
      </w:pPr>
      <w:del w:author="Petr Bureš (CZ/TTR)" w:date="2025-03-21T13:49:26.82Z" w:id="1979053980">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350B9066" w14:textId="77777777">
      <w:pPr>
        <w:spacing w:before="60" w:after="60"/>
        <w:rPr>
          <w:del w:author="Petr Bureš (CZ/TTR)" w:date="2025-03-21T13:49:26.82Z" w16du:dateUtc="2025-03-21T13:49:26.82Z" w:id="60198595"/>
          <w:color w:val="000000"/>
          <w:sz w:val="20"/>
          <w:szCs w:val="20"/>
          <w:lang w:val="en-GB"/>
        </w:rPr>
      </w:pPr>
      <w:del w:author="Petr Bureš (CZ/TTR)" w:date="2025-03-21T13:49:26.82Z" w:id="182021658">
        <w:r w:rsidRPr="69ACB2AA" w:rsidDel="00E93F55">
          <w:rPr>
            <w:rFonts w:ascii="Times New Roman" w:hAnsi="Times New Roman" w:eastAsia="Times New Roman" w:cs="Times New Roman"/>
            <w:color w:val="000000" w:themeColor="text1" w:themeTint="FF" w:themeShade="FF"/>
            <w:sz w:val="20"/>
            <w:szCs w:val="20"/>
            <w:lang w:val="en-GB"/>
          </w:rPr>
          <w:delText>Source: NAP functionalities survey – Provide storage – Q1</w:delText>
        </w:r>
      </w:del>
    </w:p>
    <w:p w:rsidRPr="005E1D3B" w:rsidR="0020635F" w:rsidRDefault="00E93F55" w14:paraId="17AF603D" w14:textId="77777777">
      <w:pPr>
        <w:spacing w:before="60" w:after="60"/>
        <w:rPr>
          <w:del w:author="Petr Bureš (CZ/TTR)" w:date="2025-03-21T13:49:26.82Z" w16du:dateUtc="2025-03-21T13:49:26.82Z" w:id="836672477"/>
          <w:color w:val="000000"/>
          <w:sz w:val="20"/>
          <w:szCs w:val="20"/>
          <w:lang w:val="en-GB"/>
        </w:rPr>
      </w:pPr>
      <w:del w:author="Petr Bureš (CZ/TTR)" w:date="2025-03-21T13:49:26.82Z" w:id="1925118934">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3E0BCD11" w14:textId="77777777">
      <w:pPr>
        <w:spacing w:before="60" w:after="60"/>
        <w:rPr>
          <w:del w:author="Petr Bureš (CZ/TTR)" w:date="2025-03-21T13:49:26.82Z" w16du:dateUtc="2025-03-21T13:49:26.82Z" w:id="2101657143"/>
          <w:color w:val="000000"/>
          <w:sz w:val="20"/>
          <w:szCs w:val="20"/>
          <w:lang w:val="en-GB"/>
        </w:rPr>
      </w:pPr>
      <w:del w:author="Petr Bureš (CZ/TTR)" w:date="2025-03-21T13:49:26.82Z" w:id="1986864318">
        <w:r w:rsidRPr="69ACB2AA" w:rsidDel="00E93F55">
          <w:rPr>
            <w:rFonts w:ascii="Times New Roman" w:hAnsi="Times New Roman" w:eastAsia="Times New Roman" w:cs="Times New Roman"/>
            <w:color w:val="000000" w:themeColor="text1" w:themeTint="FF" w:themeShade="FF"/>
            <w:sz w:val="20"/>
            <w:szCs w:val="20"/>
            <w:lang w:val="en-GB"/>
          </w:rPr>
          <w:delText xml:space="preserve">The ability to store metadata (data descriptions), at least based on the mobility-DCAT-AP (result of SWG 4.4), online in a machine-readable format. This can be achieved by using </w:delText>
        </w:r>
        <w:r w:rsidRPr="69ACB2AA" w:rsidDel="00E93F55">
          <w:rPr>
            <w:rFonts w:ascii="Times New Roman" w:hAnsi="Times New Roman" w:eastAsia="Times New Roman" w:cs="Times New Roman"/>
            <w:color w:val="000000" w:themeColor="text1" w:themeTint="FF" w:themeShade="FF"/>
            <w:sz w:val="20"/>
            <w:szCs w:val="20"/>
            <w:lang w:val="en-GB"/>
          </w:rPr>
          <w:delText>an appropriate metadata</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storage system, such as a meta-database. NAP meta-database is fed through a data and service providers’ interface. Meta-data records should comply to certain quality criteria and be accessible and retrievable by querying and searching services. By that means, NAP users can narrow down their search to specific</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datasets or links that conform to specified criteria. Moreover, NAP content becomes discoverable and accessible in an efficient manner by allowing users to focus on the relevant subset of data, rather than searching through large volumes of unorganized information.</w:delText>
        </w:r>
      </w:del>
    </w:p>
    <w:p w:rsidRPr="005E1D3B" w:rsidR="0020635F" w:rsidRDefault="00E93F55" w14:paraId="65C6D4E6" w14:textId="77777777">
      <w:pPr>
        <w:spacing w:before="60" w:after="60"/>
        <w:rPr>
          <w:del w:author="Petr Bureš (CZ/TTR)" w:date="2025-03-21T13:49:26.82Z" w16du:dateUtc="2025-03-21T13:49:26.82Z" w:id="1733077265"/>
          <w:color w:val="000000"/>
          <w:sz w:val="20"/>
          <w:szCs w:val="20"/>
          <w:lang w:val="en-GB"/>
        </w:rPr>
      </w:pPr>
      <w:del w:author="Petr Bureš (CZ/TTR)" w:date="2025-03-21T13:49:26.82Z" w:id="1055911826">
        <w:r w:rsidRPr="69ACB2AA" w:rsidDel="00E93F55">
          <w:rPr>
            <w:rFonts w:ascii="Times New Roman" w:hAnsi="Times New Roman" w:eastAsia="Times New Roman" w:cs="Times New Roman"/>
            <w:color w:val="000000" w:themeColor="text1" w:themeTint="FF" w:themeShade="FF"/>
            <w:sz w:val="20"/>
            <w:szCs w:val="20"/>
            <w:lang w:val="en-GB"/>
          </w:rPr>
          <w:delText>*List of requirements*</w:delText>
        </w:r>
      </w:del>
    </w:p>
    <w:p w:rsidRPr="005E1D3B" w:rsidR="0020635F" w:rsidRDefault="00E93F55" w14:paraId="17E25F96" w14:textId="77777777">
      <w:pPr>
        <w:numPr>
          <w:ilvl w:val="0"/>
          <w:numId w:val="6"/>
        </w:numPr>
        <w:spacing w:before="60" w:after="60"/>
        <w:ind w:left="360" w:hanging="360"/>
        <w:rPr>
          <w:del w:author="Petr Bureš (CZ/TTR)" w:date="2025-03-21T13:49:26.819Z" w16du:dateUtc="2025-03-21T13:49:26.819Z" w:id="1941357208"/>
          <w:color w:val="000000"/>
          <w:sz w:val="20"/>
          <w:szCs w:val="20"/>
          <w:lang w:val="en-GB"/>
        </w:rPr>
      </w:pPr>
      <w:del w:author="Petr Bureš (CZ/TTR)" w:date="2025-03-21T13:49:26.819Z" w:id="1117560944">
        <w:r w:rsidRPr="69ACB2AA" w:rsidDel="00E93F55">
          <w:rPr>
            <w:rFonts w:ascii="Times New Roman" w:hAnsi="Times New Roman" w:eastAsia="Times New Roman" w:cs="Times New Roman"/>
            <w:color w:val="000000" w:themeColor="text1" w:themeTint="FF" w:themeShade="FF"/>
            <w:sz w:val="20"/>
            <w:szCs w:val="20"/>
            <w:lang w:val="en-GB"/>
          </w:rPr>
          <w:delText>Metadata shall be stored in a database.</w:delText>
        </w:r>
      </w:del>
    </w:p>
    <w:p w:rsidRPr="005E1D3B" w:rsidR="0020635F" w:rsidRDefault="00E93F55" w14:paraId="6279C3C6" w14:textId="77777777">
      <w:pPr>
        <w:numPr>
          <w:ilvl w:val="0"/>
          <w:numId w:val="6"/>
        </w:numPr>
        <w:spacing w:before="60" w:after="60"/>
        <w:ind w:left="360" w:hanging="360"/>
        <w:rPr>
          <w:del w:author="Petr Bureš (CZ/TTR)" w:date="2025-03-21T13:49:26.819Z" w16du:dateUtc="2025-03-21T13:49:26.819Z" w:id="1508074675"/>
          <w:color w:val="000000"/>
          <w:sz w:val="20"/>
          <w:szCs w:val="20"/>
          <w:lang w:val="en-GB"/>
        </w:rPr>
      </w:pPr>
      <w:del w:author="Petr Bureš (CZ/TTR)" w:date="2025-03-21T13:49:26.819Z" w:id="980668066">
        <w:r w:rsidRPr="69ACB2AA" w:rsidDel="00E93F55">
          <w:rPr>
            <w:rFonts w:ascii="Times New Roman" w:hAnsi="Times New Roman" w:eastAsia="Times New Roman" w:cs="Times New Roman"/>
            <w:color w:val="000000" w:themeColor="text1" w:themeTint="FF" w:themeShade="FF"/>
            <w:sz w:val="20"/>
            <w:szCs w:val="20"/>
            <w:lang w:val="en-GB"/>
          </w:rPr>
          <w:delText>Metadata records shall be provided through a data and service providers’ interface.</w:delText>
        </w:r>
      </w:del>
    </w:p>
    <w:p w:rsidRPr="005E1D3B" w:rsidR="0020635F" w:rsidRDefault="00E93F55" w14:paraId="74586B4D" w14:textId="77777777">
      <w:pPr>
        <w:numPr>
          <w:ilvl w:val="0"/>
          <w:numId w:val="6"/>
        </w:numPr>
        <w:spacing w:before="60" w:after="60"/>
        <w:ind w:left="360" w:hanging="360"/>
        <w:rPr>
          <w:del w:author="Petr Bureš (CZ/TTR)" w:date="2025-03-21T13:49:26.819Z" w16du:dateUtc="2025-03-21T13:49:26.819Z" w:id="615928555"/>
          <w:color w:val="000000"/>
          <w:sz w:val="20"/>
          <w:szCs w:val="20"/>
          <w:lang w:val="en-GB"/>
        </w:rPr>
      </w:pPr>
      <w:del w:author="Petr Bureš (CZ/TTR)" w:date="2025-03-21T13:49:26.819Z" w:id="22979054">
        <w:r w:rsidRPr="69ACB2AA" w:rsidDel="00E93F55">
          <w:rPr>
            <w:rFonts w:ascii="Times New Roman" w:hAnsi="Times New Roman" w:eastAsia="Times New Roman" w:cs="Times New Roman"/>
            <w:color w:val="000000" w:themeColor="text1" w:themeTint="FF" w:themeShade="FF"/>
            <w:sz w:val="20"/>
            <w:szCs w:val="20"/>
            <w:lang w:val="en-GB"/>
          </w:rPr>
          <w:delText>Metadata records shall be accessible and retrievable by querying and searching services.</w:delText>
        </w:r>
      </w:del>
    </w:p>
    <w:p w:rsidRPr="005E1D3B" w:rsidR="0020635F" w:rsidRDefault="00E93F55" w14:paraId="7F196A25" w14:textId="77777777">
      <w:pPr>
        <w:numPr>
          <w:ilvl w:val="0"/>
          <w:numId w:val="6"/>
        </w:numPr>
        <w:spacing w:before="60" w:after="60"/>
        <w:ind w:left="360" w:hanging="360"/>
        <w:rPr>
          <w:del w:author="Petr Bureš (CZ/TTR)" w:date="2025-03-21T13:49:26.819Z" w16du:dateUtc="2025-03-21T13:49:26.819Z" w:id="448801252"/>
          <w:color w:val="000000"/>
          <w:sz w:val="20"/>
          <w:szCs w:val="20"/>
          <w:lang w:val="en-GB"/>
        </w:rPr>
      </w:pPr>
      <w:del w:author="Petr Bureš (CZ/TTR)" w:date="2025-03-21T13:49:26.819Z" w:id="488504126">
        <w:r w:rsidRPr="69ACB2AA" w:rsidDel="00E93F55">
          <w:rPr>
            <w:rFonts w:ascii="Times New Roman" w:hAnsi="Times New Roman" w:eastAsia="Times New Roman" w:cs="Times New Roman"/>
            <w:color w:val="000000" w:themeColor="text1" w:themeTint="FF" w:themeShade="FF"/>
            <w:sz w:val="20"/>
            <w:szCs w:val="20"/>
            <w:lang w:val="en-GB"/>
          </w:rPr>
          <w:delText>Metadata versioning: Metadata shall be versioned, allowing data and service providers to track changes and updates made to the metadata over time.</w:delText>
        </w:r>
      </w:del>
    </w:p>
    <w:p w:rsidRPr="005E1D3B" w:rsidR="0020635F" w:rsidRDefault="00E93F55" w14:paraId="0D0A1357" w14:textId="77777777">
      <w:pPr>
        <w:numPr>
          <w:ilvl w:val="0"/>
          <w:numId w:val="6"/>
        </w:numPr>
        <w:spacing w:before="60" w:after="60"/>
        <w:ind w:left="360" w:hanging="360"/>
        <w:rPr>
          <w:del w:author="Petr Bureš (CZ/TTR)" w:date="2025-03-21T13:49:26.819Z" w16du:dateUtc="2025-03-21T13:49:26.819Z" w:id="1984561357"/>
          <w:color w:val="000000"/>
          <w:sz w:val="20"/>
          <w:szCs w:val="20"/>
          <w:lang w:val="en-GB"/>
        </w:rPr>
      </w:pPr>
      <w:del w:author="Petr Bureš (CZ/TTR)" w:date="2025-03-21T13:49:26.819Z" w:id="219374895">
        <w:r w:rsidRPr="69ACB2AA" w:rsidDel="00E93F55">
          <w:rPr>
            <w:rFonts w:ascii="Times New Roman" w:hAnsi="Times New Roman" w:eastAsia="Times New Roman" w:cs="Times New Roman"/>
            <w:color w:val="000000" w:themeColor="text1" w:themeTint="FF" w:themeShade="FF"/>
            <w:sz w:val="20"/>
            <w:szCs w:val="20"/>
            <w:lang w:val="en-GB"/>
          </w:rPr>
          <w:delText>Metadata formats: Metadata shall be stored in standardized machine-readable formats to ensure interoperability and compatibility.</w:delText>
        </w:r>
      </w:del>
    </w:p>
    <w:p w:rsidRPr="005E1D3B" w:rsidR="0020635F" w:rsidRDefault="00E93F55" w14:paraId="5694BADC" w14:textId="77777777">
      <w:pPr>
        <w:numPr>
          <w:ilvl w:val="0"/>
          <w:numId w:val="6"/>
        </w:numPr>
        <w:spacing w:before="60" w:after="60"/>
        <w:ind w:left="360" w:hanging="360"/>
        <w:rPr>
          <w:del w:author="Petr Bureš (CZ/TTR)" w:date="2025-03-21T13:49:26.819Z" w16du:dateUtc="2025-03-21T13:49:26.819Z" w:id="1166226406"/>
          <w:color w:val="000000"/>
          <w:sz w:val="20"/>
          <w:szCs w:val="20"/>
          <w:lang w:val="en-GB"/>
        </w:rPr>
      </w:pPr>
      <w:del w:author="Petr Bureš (CZ/TTR)" w:date="2025-03-21T13:49:26.819Z" w:id="1773975983">
        <w:r w:rsidRPr="69ACB2AA" w:rsidDel="00E93F55">
          <w:rPr>
            <w:rFonts w:ascii="Times New Roman" w:hAnsi="Times New Roman" w:eastAsia="Times New Roman" w:cs="Times New Roman"/>
            <w:color w:val="000000" w:themeColor="text1" w:themeTint="FF" w:themeShade="FF"/>
            <w:sz w:val="20"/>
            <w:szCs w:val="20"/>
            <w:lang w:val="en-GB"/>
          </w:rPr>
          <w:delText xml:space="preserve">Access restrictions: Metadata </w:delText>
        </w:r>
        <w:r w:rsidRPr="69ACB2AA" w:rsidDel="00E93F55">
          <w:rPr>
            <w:rFonts w:ascii="Times New Roman" w:hAnsi="Times New Roman" w:eastAsia="Times New Roman" w:cs="Times New Roman"/>
            <w:color w:val="000000" w:themeColor="text1" w:themeTint="FF" w:themeShade="FF"/>
            <w:sz w:val="20"/>
            <w:szCs w:val="20"/>
            <w:lang w:val="en-GB"/>
          </w:rPr>
          <w:delText>shall be publicly accessible without a necessary registration.</w:delText>
        </w:r>
      </w:del>
    </w:p>
    <w:p w:rsidRPr="005E1D3B" w:rsidR="0020635F" w:rsidRDefault="00E93F55" w14:paraId="22D163FD" w14:textId="77777777">
      <w:pPr>
        <w:numPr>
          <w:ilvl w:val="0"/>
          <w:numId w:val="6"/>
        </w:numPr>
        <w:spacing w:before="60" w:after="60"/>
        <w:ind w:left="360" w:hanging="360"/>
        <w:rPr>
          <w:del w:author="Petr Bureš (CZ/TTR)" w:date="2025-03-21T13:49:26.819Z" w16du:dateUtc="2025-03-21T13:49:26.819Z" w:id="1120192783"/>
          <w:color w:val="000000"/>
          <w:sz w:val="20"/>
          <w:szCs w:val="20"/>
          <w:lang w:val="en-GB"/>
        </w:rPr>
      </w:pPr>
      <w:del w:author="Petr Bureš (CZ/TTR)" w:date="2025-03-21T13:49:26.819Z" w:id="1428152942">
        <w:r w:rsidRPr="69ACB2AA" w:rsidDel="00E93F55">
          <w:rPr>
            <w:rFonts w:ascii="Times New Roman" w:hAnsi="Times New Roman" w:eastAsia="Times New Roman" w:cs="Times New Roman"/>
            <w:color w:val="000000" w:themeColor="text1" w:themeTint="FF" w:themeShade="FF"/>
            <w:sz w:val="20"/>
            <w:szCs w:val="20"/>
            <w:lang w:val="en-GB"/>
          </w:rPr>
          <w:delText xml:space="preserve">Editing rights: Only authorized data and service providers should have access to </w:delText>
        </w:r>
        <w:r w:rsidRPr="69ACB2AA" w:rsidDel="00E93F55">
          <w:rPr>
            <w:rFonts w:ascii="Times New Roman" w:hAnsi="Times New Roman" w:eastAsia="Times New Roman" w:cs="Times New Roman"/>
            <w:color w:val="000000" w:themeColor="text1" w:themeTint="FF" w:themeShade="FF"/>
            <w:sz w:val="20"/>
            <w:szCs w:val="20"/>
            <w:lang w:val="en-GB"/>
          </w:rPr>
          <w:delText>modify</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metadata.</w:delText>
        </w:r>
      </w:del>
    </w:p>
    <w:p w:rsidRPr="005E1D3B" w:rsidR="0020635F" w:rsidRDefault="00E93F55" w14:paraId="55F5A11F" w14:textId="77777777">
      <w:pPr>
        <w:spacing w:before="60" w:after="60"/>
        <w:rPr>
          <w:del w:author="Petr Bureš (CZ/TTR)" w:date="2025-03-21T13:49:26.819Z" w16du:dateUtc="2025-03-21T13:49:26.819Z" w:id="2043541800"/>
          <w:color w:val="000000"/>
          <w:sz w:val="20"/>
          <w:szCs w:val="20"/>
          <w:lang w:val="en-GB"/>
        </w:rPr>
      </w:pPr>
      <w:del w:author="Petr Bureš (CZ/TTR)" w:date="2025-03-21T13:49:26.819Z" w:id="1255746379">
        <w:r w:rsidRPr="69ACB2AA" w:rsidDel="00E93F55">
          <w:rPr>
            <w:rFonts w:ascii="Times New Roman" w:hAnsi="Times New Roman" w:eastAsia="Times New Roman" w:cs="Times New Roman"/>
            <w:color w:val="000000" w:themeColor="text1" w:themeTint="FF" w:themeShade="FF"/>
            <w:sz w:val="20"/>
            <w:szCs w:val="20"/>
            <w:lang w:val="en-GB"/>
          </w:rPr>
          <w:delText>*References*</w:delText>
        </w:r>
      </w:del>
    </w:p>
    <w:p w:rsidRPr="005E1D3B" w:rsidR="0020635F" w:rsidRDefault="00E93F55" w14:paraId="4B3315A7" w14:textId="77777777">
      <w:pPr>
        <w:numPr>
          <w:ilvl w:val="0"/>
          <w:numId w:val="7"/>
        </w:numPr>
        <w:spacing w:before="60" w:after="60"/>
        <w:ind w:left="360" w:hanging="360"/>
        <w:rPr>
          <w:del w:author="Petr Bureš (CZ/TTR)" w:date="2025-03-21T13:49:26.819Z" w16du:dateUtc="2025-03-21T13:49:26.819Z" w:id="703633047"/>
          <w:color w:val="000000"/>
          <w:sz w:val="20"/>
          <w:szCs w:val="20"/>
          <w:lang w:val="en-GB"/>
        </w:rPr>
      </w:pPr>
      <w:del w:author="Petr Bureš (CZ/TTR)" w:date="2025-03-21T13:49:26.819Z" w:id="30387542">
        <w:r w:rsidRPr="69ACB2AA" w:rsidDel="00E93F55">
          <w:rPr>
            <w:rFonts w:ascii="Times New Roman" w:hAnsi="Times New Roman" w:eastAsia="Times New Roman" w:cs="Times New Roman"/>
            <w:color w:val="000000" w:themeColor="text1" w:themeTint="FF" w:themeShade="FF"/>
            <w:sz w:val="20"/>
            <w:szCs w:val="20"/>
            <w:lang w:val="en-GB"/>
          </w:rPr>
          <w:delText>mobility-DCAT-AP – Standardized and harmonized DCAT Profile for mobility data provided by SWG4.4</w:delText>
        </w:r>
      </w:del>
    </w:p>
    <w:p w:rsidRPr="005E1D3B" w:rsidR="0020635F" w:rsidRDefault="00E93F55" w14:paraId="01D27705" w14:textId="77777777">
      <w:pPr>
        <w:spacing w:before="60" w:after="60"/>
        <w:rPr>
          <w:del w:author="Petr Bureš (CZ/TTR)" w:date="2025-03-21T13:49:26.819Z" w16du:dateUtc="2025-03-21T13:49:26.819Z" w:id="320345446"/>
          <w:color w:val="000000"/>
          <w:sz w:val="20"/>
          <w:szCs w:val="20"/>
          <w:lang w:val="en-GB"/>
        </w:rPr>
      </w:pPr>
      <w:del w:author="Petr Bureš (CZ/TTR)" w:date="2025-03-21T13:49:26.819Z" w:id="1023803916">
        <w:r w:rsidRPr="69ACB2AA" w:rsidDel="00E93F55">
          <w:rPr>
            <w:rFonts w:ascii="Times New Roman" w:hAnsi="Times New Roman" w:eastAsia="Times New Roman" w:cs="Times New Roman"/>
            <w:color w:val="000000" w:themeColor="text1" w:themeTint="FF" w:themeShade="FF"/>
            <w:sz w:val="20"/>
            <w:szCs w:val="20"/>
            <w:lang w:val="en-GB"/>
          </w:rPr>
          <w:delText>*Standards*</w:delText>
        </w:r>
      </w:del>
    </w:p>
    <w:p w:rsidRPr="005E1D3B" w:rsidR="0020635F" w:rsidRDefault="00E93F55" w14:paraId="022CBC02" w14:textId="77777777">
      <w:pPr>
        <w:numPr>
          <w:ilvl w:val="0"/>
          <w:numId w:val="8"/>
        </w:numPr>
        <w:spacing w:before="60" w:after="60"/>
        <w:ind w:left="360" w:hanging="360"/>
        <w:rPr>
          <w:del w:author="Petr Bureš (CZ/TTR)" w:date="2025-03-21T13:49:26.819Z" w16du:dateUtc="2025-03-21T13:49:26.819Z" w:id="727701984"/>
          <w:color w:val="000000"/>
          <w:sz w:val="20"/>
          <w:szCs w:val="20"/>
          <w:lang w:val="en-GB"/>
        </w:rPr>
      </w:pPr>
      <w:del w:author="Petr Bureš (CZ/TTR)" w:date="2025-03-21T13:49:26.819Z" w:id="1577241999">
        <w:r w:rsidRPr="69ACB2AA" w:rsidDel="00E93F55">
          <w:rPr>
            <w:rFonts w:ascii="Times New Roman" w:hAnsi="Times New Roman" w:eastAsia="Times New Roman" w:cs="Times New Roman"/>
            <w:color w:val="000000" w:themeColor="text1" w:themeTint="FF" w:themeShade="FF"/>
            <w:sz w:val="20"/>
            <w:szCs w:val="20"/>
            <w:lang w:val="en-GB"/>
          </w:rPr>
          <w:delText>Actual: Coordinated Meta Data catalogue</w:delText>
        </w:r>
      </w:del>
    </w:p>
    <w:p w:rsidRPr="005E1D3B" w:rsidR="0020635F" w:rsidRDefault="00E93F55" w14:paraId="09354D42" w14:textId="77777777">
      <w:pPr>
        <w:numPr>
          <w:ilvl w:val="0"/>
          <w:numId w:val="8"/>
        </w:numPr>
        <w:spacing w:before="60" w:after="60"/>
        <w:ind w:left="360" w:hanging="360"/>
        <w:rPr>
          <w:del w:author="Petr Bureš (CZ/TTR)" w:date="2025-03-21T13:49:26.819Z" w16du:dateUtc="2025-03-21T13:49:26.819Z" w:id="1398110645"/>
          <w:color w:val="000000"/>
          <w:sz w:val="20"/>
          <w:szCs w:val="20"/>
          <w:lang w:val="en-GB"/>
        </w:rPr>
      </w:pPr>
      <w:del w:author="Petr Bureš (CZ/TTR)" w:date="2025-03-21T13:49:26.819Z" w:id="2048922998">
        <w:r w:rsidRPr="69ACB2AA" w:rsidDel="00E93F55">
          <w:rPr>
            <w:rFonts w:ascii="Times New Roman" w:hAnsi="Times New Roman" w:eastAsia="Times New Roman" w:cs="Times New Roman"/>
            <w:color w:val="000000" w:themeColor="text1" w:themeTint="FF" w:themeShade="FF"/>
            <w:sz w:val="20"/>
            <w:szCs w:val="20"/>
            <w:lang w:val="en-GB"/>
          </w:rPr>
          <w:delText>Future: mobility-DCAT-AP</w:delText>
        </w:r>
      </w:del>
    </w:p>
    <w:p w:rsidRPr="005E1D3B" w:rsidR="0020635F" w:rsidRDefault="0020635F" w14:paraId="5CE18DC0" w14:textId="77777777">
      <w:pPr>
        <w:spacing w:before="60" w:after="60"/>
        <w:rPr>
          <w:del w:author="Petr Bureš (CZ/TTR)" w:date="2025-03-21T13:49:26.819Z" w16du:dateUtc="2025-03-21T13:49:26.819Z" w:id="78343294"/>
          <w:color w:val="000000"/>
          <w:sz w:val="20"/>
          <w:szCs w:val="20"/>
          <w:lang w:val="en-GB"/>
        </w:rPr>
      </w:pPr>
    </w:p>
    <w:p w:rsidRPr="005E1D3B" w:rsidR="0020635F" w:rsidRDefault="00E93F55" w14:paraId="5407DA7B" w14:textId="77777777">
      <w:pPr>
        <w:spacing w:before="60" w:after="60"/>
        <w:rPr>
          <w:del w:author="Petr Bureš (CZ/TTR)" w:date="2025-03-21T13:49:26.819Z" w16du:dateUtc="2025-03-21T13:49:26.819Z" w:id="1247722340"/>
          <w:color w:val="000000"/>
          <w:sz w:val="20"/>
          <w:szCs w:val="20"/>
          <w:lang w:val="en-GB"/>
        </w:rPr>
      </w:pPr>
      <w:del w:author="Petr Bureš (CZ/TTR)" w:date="2025-03-21T13:49:26.819Z" w:id="63383003">
        <w:r w:rsidRPr="69ACB2AA" w:rsidDel="00E93F55">
          <w:rPr>
            <w:rFonts w:ascii="Times New Roman" w:hAnsi="Times New Roman" w:eastAsia="Times New Roman" w:cs="Times New Roman"/>
            <w:b w:val="1"/>
            <w:bCs w:val="1"/>
            <w:color w:val="000000" w:themeColor="text1" w:themeTint="FF" w:themeShade="FF"/>
            <w:sz w:val="20"/>
            <w:szCs w:val="20"/>
            <w:lang w:val="en-GB"/>
          </w:rPr>
          <w:delText>**NAPs should have publisher registration**</w:delText>
        </w:r>
      </w:del>
    </w:p>
    <w:p w:rsidRPr="005E1D3B" w:rsidR="0020635F" w:rsidRDefault="00E93F55" w14:paraId="4C557F3E" w14:textId="77777777">
      <w:pPr>
        <w:spacing w:before="60" w:after="60"/>
        <w:rPr>
          <w:del w:author="Petr Bureš (CZ/TTR)" w:date="2025-03-21T13:49:26.819Z" w16du:dateUtc="2025-03-21T13:49:26.819Z" w:id="1591288580"/>
          <w:color w:val="000000"/>
          <w:sz w:val="20"/>
          <w:szCs w:val="20"/>
          <w:lang w:val="en-GB"/>
        </w:rPr>
      </w:pPr>
      <w:del w:author="Petr Bureš (CZ/TTR)" w:date="2025-03-21T13:49:26.819Z" w:id="1240945465">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06FF5035" w14:textId="77777777">
      <w:pPr>
        <w:spacing w:before="60" w:after="60"/>
        <w:rPr>
          <w:del w:author="Petr Bureš (CZ/TTR)" w:date="2025-03-21T13:49:26.818Z" w16du:dateUtc="2025-03-21T13:49:26.818Z" w:id="1853771987"/>
          <w:color w:val="000000"/>
          <w:sz w:val="20"/>
          <w:szCs w:val="20"/>
          <w:lang w:val="en-GB"/>
        </w:rPr>
      </w:pPr>
      <w:del w:author="Petr Bureš (CZ/TTR)" w:date="2025-03-21T13:49:26.819Z" w:id="2094954264">
        <w:r w:rsidRPr="69ACB2AA" w:rsidDel="00E93F55">
          <w:rPr>
            <w:rFonts w:ascii="Times New Roman" w:hAnsi="Times New Roman" w:eastAsia="Times New Roman" w:cs="Times New Roman"/>
            <w:color w:val="000000" w:themeColor="text1" w:themeTint="FF" w:themeShade="FF"/>
            <w:sz w:val="20"/>
            <w:szCs w:val="20"/>
            <w:lang w:val="en-GB"/>
          </w:rPr>
          <w:delText>Source: NAP functionalities survey – Publisher Management – Q1</w:delText>
        </w:r>
      </w:del>
    </w:p>
    <w:p w:rsidRPr="005E1D3B" w:rsidR="0020635F" w:rsidRDefault="00E93F55" w14:paraId="0BB4BD33" w14:textId="77777777">
      <w:pPr>
        <w:spacing w:before="60" w:after="60"/>
        <w:rPr>
          <w:del w:author="Petr Bureš (CZ/TTR)" w:date="2025-03-21T13:49:26.818Z" w16du:dateUtc="2025-03-21T13:49:26.818Z" w:id="61855059"/>
          <w:color w:val="000000"/>
          <w:sz w:val="20"/>
          <w:szCs w:val="20"/>
          <w:lang w:val="en-GB"/>
        </w:rPr>
      </w:pPr>
      <w:del w:author="Petr Bureš (CZ/TTR)" w:date="2025-03-21T13:49:26.818Z" w:id="1613975595">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2FCB0CFE" w14:textId="77777777">
      <w:pPr>
        <w:spacing w:before="60" w:after="60"/>
        <w:rPr>
          <w:del w:author="Petr Bureš (CZ/TTR)" w:date="2025-03-21T13:49:26.818Z" w16du:dateUtc="2025-03-21T13:49:26.818Z" w:id="1112799763"/>
          <w:color w:val="000000"/>
          <w:sz w:val="20"/>
          <w:szCs w:val="20"/>
          <w:lang w:val="en-GB"/>
        </w:rPr>
      </w:pPr>
      <w:del w:author="Petr Bureš (CZ/TTR)" w:date="2025-03-21T13:49:26.818Z" w:id="797619034">
        <w:r w:rsidRPr="69ACB2AA" w:rsidDel="00E93F55">
          <w:rPr>
            <w:rFonts w:ascii="Times New Roman" w:hAnsi="Times New Roman" w:eastAsia="Times New Roman" w:cs="Times New Roman"/>
            <w:color w:val="000000" w:themeColor="text1" w:themeTint="FF" w:themeShade="FF"/>
            <w:sz w:val="20"/>
            <w:szCs w:val="20"/>
            <w:lang w:val="en-GB"/>
          </w:rPr>
          <w:delText xml:space="preserve">The obligation of data and service providers to register, </w:delText>
        </w:r>
        <w:r w:rsidRPr="69ACB2AA" w:rsidDel="00E93F55">
          <w:rPr>
            <w:rFonts w:ascii="Times New Roman" w:hAnsi="Times New Roman" w:eastAsia="Times New Roman" w:cs="Times New Roman"/>
            <w:color w:val="000000" w:themeColor="text1" w:themeTint="FF" w:themeShade="FF"/>
            <w:sz w:val="20"/>
            <w:szCs w:val="20"/>
            <w:lang w:val="en-GB"/>
          </w:rPr>
          <w:delText>in order to</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be able to publish datasets. Data and service providers can register through a dedicated interface. Provided information and active credentials are stored in a database. This functionality </w:delText>
        </w:r>
        <w:r w:rsidRPr="69ACB2AA" w:rsidDel="00E93F55">
          <w:rPr>
            <w:rFonts w:ascii="Times New Roman" w:hAnsi="Times New Roman" w:eastAsia="Times New Roman" w:cs="Times New Roman"/>
            <w:color w:val="000000" w:themeColor="text1" w:themeTint="FF" w:themeShade="FF"/>
            <w:sz w:val="20"/>
            <w:szCs w:val="20"/>
            <w:lang w:val="en-GB"/>
          </w:rPr>
          <w:delText>facilitates</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authentication processes and implies a controlled access approach. Through that approach, the trustworthiness of published datasets is safeguarded.</w:delText>
        </w:r>
      </w:del>
    </w:p>
    <w:p w:rsidRPr="005E1D3B" w:rsidR="0020635F" w:rsidRDefault="00E93F55" w14:paraId="1BBE4058" w14:textId="77777777">
      <w:pPr>
        <w:spacing w:before="60" w:after="60"/>
        <w:rPr>
          <w:del w:author="Petr Bureš (CZ/TTR)" w:date="2025-03-21T13:49:26.818Z" w16du:dateUtc="2025-03-21T13:49:26.818Z" w:id="1630383328"/>
          <w:color w:val="000000"/>
          <w:sz w:val="20"/>
          <w:szCs w:val="20"/>
          <w:lang w:val="en-GB"/>
        </w:rPr>
      </w:pPr>
      <w:del w:author="Petr Bureš (CZ/TTR)" w:date="2025-03-21T13:49:26.818Z" w:id="2001088112">
        <w:r w:rsidRPr="69ACB2AA" w:rsidDel="00E93F55">
          <w:rPr>
            <w:rFonts w:ascii="Times New Roman" w:hAnsi="Times New Roman" w:eastAsia="Times New Roman" w:cs="Times New Roman"/>
            <w:color w:val="000000" w:themeColor="text1" w:themeTint="FF" w:themeShade="FF"/>
            <w:sz w:val="20"/>
            <w:szCs w:val="20"/>
            <w:lang w:val="en-GB"/>
          </w:rPr>
          <w:delText>*Requirement list*</w:delText>
        </w:r>
      </w:del>
    </w:p>
    <w:p w:rsidRPr="005E1D3B" w:rsidR="0020635F" w:rsidRDefault="00E93F55" w14:paraId="6CB7422A" w14:textId="77777777">
      <w:pPr>
        <w:numPr>
          <w:ilvl w:val="0"/>
          <w:numId w:val="9"/>
        </w:numPr>
        <w:spacing w:before="60" w:after="60"/>
        <w:ind w:left="360" w:hanging="360"/>
        <w:rPr>
          <w:del w:author="Petr Bureš (CZ/TTR)" w:date="2025-03-21T13:49:26.818Z" w16du:dateUtc="2025-03-21T13:49:26.818Z" w:id="889614667"/>
          <w:color w:val="000000"/>
          <w:sz w:val="20"/>
          <w:szCs w:val="20"/>
          <w:lang w:val="en-GB"/>
        </w:rPr>
      </w:pPr>
      <w:del w:author="Petr Bureš (CZ/TTR)" w:date="2025-03-21T13:49:26.818Z" w:id="563790556">
        <w:r w:rsidRPr="69ACB2AA" w:rsidDel="00E93F55">
          <w:rPr>
            <w:rFonts w:ascii="Times New Roman" w:hAnsi="Times New Roman" w:eastAsia="Times New Roman" w:cs="Times New Roman"/>
            <w:color w:val="000000" w:themeColor="text1" w:themeTint="FF" w:themeShade="FF"/>
            <w:sz w:val="20"/>
            <w:szCs w:val="20"/>
            <w:lang w:val="en-GB"/>
          </w:rPr>
          <w:delText>The publications of datasets shall be possible only by registered users.</w:delText>
        </w:r>
      </w:del>
    </w:p>
    <w:p w:rsidRPr="005E1D3B" w:rsidR="0020635F" w:rsidRDefault="00E93F55" w14:paraId="4D722910" w14:textId="77777777">
      <w:pPr>
        <w:numPr>
          <w:ilvl w:val="0"/>
          <w:numId w:val="9"/>
        </w:numPr>
        <w:spacing w:before="60" w:after="60"/>
        <w:ind w:left="360" w:hanging="360"/>
        <w:rPr>
          <w:del w:author="Petr Bureš (CZ/TTR)" w:date="2025-03-21T13:49:26.818Z" w16du:dateUtc="2025-03-21T13:49:26.818Z" w:id="2011059531"/>
          <w:color w:val="000000"/>
          <w:sz w:val="20"/>
          <w:szCs w:val="20"/>
          <w:lang w:val="en-GB"/>
        </w:rPr>
      </w:pPr>
      <w:del w:author="Petr Bureš (CZ/TTR)" w:date="2025-03-21T13:49:26.818Z" w:id="885809214">
        <w:r w:rsidRPr="69ACB2AA" w:rsidDel="00E93F55">
          <w:rPr>
            <w:rFonts w:ascii="Times New Roman" w:hAnsi="Times New Roman" w:eastAsia="Times New Roman" w:cs="Times New Roman"/>
            <w:color w:val="000000" w:themeColor="text1" w:themeTint="FF" w:themeShade="FF"/>
            <w:sz w:val="20"/>
            <w:szCs w:val="20"/>
            <w:lang w:val="en-GB"/>
          </w:rPr>
          <w:delText>A dedicated interface shall enable the registration of data and service providers (publishers).</w:delText>
        </w:r>
      </w:del>
    </w:p>
    <w:p w:rsidRPr="005E1D3B" w:rsidR="0020635F" w:rsidRDefault="00E93F55" w14:paraId="2F9E228E" w14:textId="77777777">
      <w:pPr>
        <w:numPr>
          <w:ilvl w:val="0"/>
          <w:numId w:val="9"/>
        </w:numPr>
        <w:spacing w:before="60" w:after="60"/>
        <w:ind w:left="360" w:hanging="360"/>
        <w:rPr>
          <w:del w:author="Petr Bureš (CZ/TTR)" w:date="2025-03-21T13:49:26.818Z" w16du:dateUtc="2025-03-21T13:49:26.818Z" w:id="2081261718"/>
          <w:color w:val="000000"/>
          <w:sz w:val="20"/>
          <w:szCs w:val="20"/>
          <w:lang w:val="en-GB"/>
        </w:rPr>
      </w:pPr>
      <w:del w:author="Petr Bureš (CZ/TTR)" w:date="2025-03-21T13:49:26.818Z" w:id="467091111">
        <w:r w:rsidRPr="69ACB2AA" w:rsidDel="00E93F55">
          <w:rPr>
            <w:rFonts w:ascii="Times New Roman" w:hAnsi="Times New Roman" w:eastAsia="Times New Roman" w:cs="Times New Roman"/>
            <w:color w:val="000000" w:themeColor="text1" w:themeTint="FF" w:themeShade="FF"/>
            <w:sz w:val="20"/>
            <w:szCs w:val="20"/>
            <w:lang w:val="en-GB"/>
          </w:rPr>
          <w:delText>Guidelines shall be provided to NAP users as regards (a) how to get registered and (b) how to publish a dataset.</w:delText>
        </w:r>
      </w:del>
    </w:p>
    <w:p w:rsidRPr="005E1D3B" w:rsidR="0020635F" w:rsidRDefault="0020635F" w14:paraId="60A06FF6" w14:textId="77777777">
      <w:pPr>
        <w:spacing w:before="60" w:after="60"/>
        <w:rPr>
          <w:del w:author="Petr Bureš (CZ/TTR)" w:date="2025-03-21T13:49:26.818Z" w16du:dateUtc="2025-03-21T13:49:26.818Z" w:id="265974863"/>
          <w:color w:val="000000"/>
          <w:sz w:val="20"/>
          <w:szCs w:val="20"/>
          <w:lang w:val="en-GB"/>
        </w:rPr>
      </w:pPr>
    </w:p>
    <w:p w:rsidRPr="005E1D3B" w:rsidR="0020635F" w:rsidRDefault="00E93F55" w14:paraId="05F40A0F" w14:textId="77777777">
      <w:pPr>
        <w:spacing w:before="60" w:after="60"/>
        <w:rPr>
          <w:del w:author="Petr Bureš (CZ/TTR)" w:date="2025-03-21T13:49:26.818Z" w16du:dateUtc="2025-03-21T13:49:26.818Z" w:id="2141317508"/>
          <w:color w:val="000000"/>
          <w:sz w:val="20"/>
          <w:szCs w:val="20"/>
          <w:lang w:val="en-GB"/>
        </w:rPr>
      </w:pPr>
      <w:del w:author="Petr Bureš (CZ/TTR)" w:date="2025-03-21T13:49:26.818Z" w:id="323789795">
        <w:r w:rsidRPr="69ACB2AA" w:rsidDel="00E93F55">
          <w:rPr>
            <w:rFonts w:ascii="Times New Roman" w:hAnsi="Times New Roman" w:eastAsia="Times New Roman" w:cs="Times New Roman"/>
            <w:b w:val="1"/>
            <w:bCs w:val="1"/>
            <w:color w:val="000000" w:themeColor="text1" w:themeTint="FF" w:themeShade="FF"/>
            <w:sz w:val="20"/>
            <w:szCs w:val="20"/>
            <w:lang w:val="en-GB"/>
          </w:rPr>
          <w:delText>**Automated basic quality checks**</w:delText>
        </w:r>
      </w:del>
    </w:p>
    <w:p w:rsidRPr="005E1D3B" w:rsidR="0020635F" w:rsidRDefault="00E93F55" w14:paraId="7E32A52E" w14:textId="77777777">
      <w:pPr>
        <w:spacing w:before="60" w:after="60"/>
        <w:rPr>
          <w:del w:author="Petr Bureš (CZ/TTR)" w:date="2025-03-21T13:49:26.818Z" w16du:dateUtc="2025-03-21T13:49:26.818Z" w:id="1071851815"/>
          <w:color w:val="000000"/>
          <w:sz w:val="20"/>
          <w:szCs w:val="20"/>
          <w:lang w:val="en-GB"/>
        </w:rPr>
      </w:pPr>
      <w:del w:author="Petr Bureš (CZ/TTR)" w:date="2025-03-21T13:49:26.818Z" w:id="1510662546">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77F7DDB4" w14:textId="77777777">
      <w:pPr>
        <w:spacing w:before="60" w:after="60"/>
        <w:rPr>
          <w:del w:author="Petr Bureš (CZ/TTR)" w:date="2025-03-21T13:49:26.818Z" w16du:dateUtc="2025-03-21T13:49:26.818Z" w:id="350608014"/>
          <w:color w:val="000000"/>
          <w:sz w:val="20"/>
          <w:szCs w:val="20"/>
          <w:lang w:val="en-GB"/>
        </w:rPr>
      </w:pPr>
      <w:del w:author="Petr Bureš (CZ/TTR)" w:date="2025-03-21T13:49:26.818Z" w:id="428635759">
        <w:r w:rsidRPr="69ACB2AA" w:rsidDel="00E93F55">
          <w:rPr>
            <w:rFonts w:ascii="Times New Roman" w:hAnsi="Times New Roman" w:eastAsia="Times New Roman" w:cs="Times New Roman"/>
            <w:color w:val="000000" w:themeColor="text1" w:themeTint="FF" w:themeShade="FF"/>
            <w:sz w:val="20"/>
            <w:szCs w:val="20"/>
            <w:lang w:val="en-GB"/>
          </w:rPr>
          <w:delText>Source: NAP functionalities survey – Metadata quality checks – Q1</w:delText>
        </w:r>
      </w:del>
    </w:p>
    <w:p w:rsidRPr="005E1D3B" w:rsidR="0020635F" w:rsidRDefault="00E93F55" w14:paraId="7B01364D" w14:textId="77777777">
      <w:pPr>
        <w:spacing w:before="60" w:after="60"/>
        <w:rPr>
          <w:del w:author="Petr Bureš (CZ/TTR)" w:date="2025-03-21T13:49:26.818Z" w16du:dateUtc="2025-03-21T13:49:26.818Z" w:id="1280359016"/>
          <w:color w:val="000000"/>
          <w:sz w:val="20"/>
          <w:szCs w:val="20"/>
          <w:lang w:val="en-GB"/>
        </w:rPr>
      </w:pPr>
      <w:del w:author="Petr Bureš (CZ/TTR)" w:date="2025-03-21T13:49:26.818Z" w:id="75522825">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788D282C" w14:textId="77777777">
      <w:pPr>
        <w:spacing w:before="60" w:after="60"/>
        <w:rPr>
          <w:del w:author="Petr Bureš (CZ/TTR)" w:date="2025-03-21T13:49:26.818Z" w16du:dateUtc="2025-03-21T13:49:26.818Z" w:id="198788585"/>
          <w:color w:val="000000"/>
          <w:sz w:val="20"/>
          <w:szCs w:val="20"/>
          <w:lang w:val="en-GB"/>
        </w:rPr>
      </w:pPr>
      <w:del w:author="Petr Bureš (CZ/TTR)" w:date="2025-03-21T13:49:26.818Z" w:id="1141249866">
        <w:r w:rsidRPr="69ACB2AA" w:rsidDel="00E93F55">
          <w:rPr>
            <w:rFonts w:ascii="Times New Roman" w:hAnsi="Times New Roman" w:eastAsia="Times New Roman" w:cs="Times New Roman"/>
            <w:color w:val="000000" w:themeColor="text1" w:themeTint="FF" w:themeShade="FF"/>
            <w:sz w:val="20"/>
            <w:szCs w:val="20"/>
            <w:lang w:val="en-GB"/>
          </w:rPr>
          <w:delText xml:space="preserve">The ability to check the completeness of provided metadata. This can be achieved through an automated process by setting as </w:delText>
        </w:r>
        <w:r w:rsidRPr="69ACB2AA" w:rsidDel="00E93F55">
          <w:rPr>
            <w:rFonts w:ascii="Times New Roman" w:hAnsi="Times New Roman" w:eastAsia="Times New Roman" w:cs="Times New Roman"/>
            <w:color w:val="000000" w:themeColor="text1" w:themeTint="FF" w:themeShade="FF"/>
            <w:sz w:val="20"/>
            <w:szCs w:val="20"/>
            <w:lang w:val="en-GB"/>
          </w:rPr>
          <w:delText>mandatory metadata fields that are defined as such within the mobility-DCAT-AP specification. By that means, inconsistencies affecting the understandability of published datasets can be avoided. It may be beneficial from an accuracy point of view if the metadata provision interface provides where possible prespecified values (e.g., if a metadata field is related to relevant DR, it is preferable to enable service and data providers to choose the relevant DR from a dropdown list).</w:delText>
        </w:r>
      </w:del>
    </w:p>
    <w:p w:rsidRPr="005E1D3B" w:rsidR="0020635F" w:rsidRDefault="00E93F55" w14:paraId="5A4B1818" w14:textId="77777777">
      <w:pPr>
        <w:spacing w:before="60" w:after="60"/>
        <w:rPr>
          <w:del w:author="Petr Bureš (CZ/TTR)" w:date="2025-03-21T13:49:26.818Z" w16du:dateUtc="2025-03-21T13:49:26.818Z" w:id="154699897"/>
          <w:color w:val="000000"/>
          <w:sz w:val="20"/>
          <w:szCs w:val="20"/>
          <w:lang w:val="en-GB"/>
        </w:rPr>
      </w:pPr>
      <w:del w:author="Petr Bureš (CZ/TTR)" w:date="2025-03-21T13:49:26.818Z" w:id="217519399">
        <w:r w:rsidRPr="69ACB2AA" w:rsidDel="00E93F55">
          <w:rPr>
            <w:rFonts w:ascii="Times New Roman" w:hAnsi="Times New Roman" w:eastAsia="Times New Roman" w:cs="Times New Roman"/>
            <w:color w:val="000000" w:themeColor="text1" w:themeTint="FF" w:themeShade="FF"/>
            <w:sz w:val="20"/>
            <w:szCs w:val="20"/>
            <w:lang w:val="en-GB"/>
          </w:rPr>
          <w:delText>*Requirement List*</w:delText>
        </w:r>
      </w:del>
    </w:p>
    <w:p w:rsidRPr="005E1D3B" w:rsidR="0020635F" w:rsidRDefault="00E93F55" w14:paraId="0DE83128" w14:textId="77777777">
      <w:pPr>
        <w:numPr>
          <w:ilvl w:val="0"/>
          <w:numId w:val="10"/>
        </w:numPr>
        <w:spacing w:before="60" w:after="60"/>
        <w:ind w:left="360" w:hanging="360"/>
        <w:rPr>
          <w:del w:author="Petr Bureš (CZ/TTR)" w:date="2025-03-21T13:49:26.818Z" w16du:dateUtc="2025-03-21T13:49:26.818Z" w:id="411212209"/>
          <w:color w:val="000000"/>
          <w:sz w:val="20"/>
          <w:szCs w:val="20"/>
          <w:lang w:val="en-GB"/>
        </w:rPr>
      </w:pPr>
      <w:del w:author="Petr Bureš (CZ/TTR)" w:date="2025-03-21T13:49:26.818Z" w:id="1036772480">
        <w:r w:rsidRPr="69ACB2AA" w:rsidDel="00E93F55">
          <w:rPr>
            <w:rFonts w:ascii="Times New Roman" w:hAnsi="Times New Roman" w:eastAsia="Times New Roman" w:cs="Times New Roman"/>
            <w:color w:val="000000" w:themeColor="text1" w:themeTint="FF" w:themeShade="FF"/>
            <w:sz w:val="20"/>
            <w:szCs w:val="20"/>
            <w:lang w:val="en-GB"/>
          </w:rPr>
          <w:delText>Metadata shall include mandatory fields.</w:delText>
        </w:r>
      </w:del>
    </w:p>
    <w:p w:rsidRPr="005E1D3B" w:rsidR="0020635F" w:rsidRDefault="00E93F55" w14:paraId="1FB2763E" w14:textId="77777777">
      <w:pPr>
        <w:numPr>
          <w:ilvl w:val="0"/>
          <w:numId w:val="10"/>
        </w:numPr>
        <w:spacing w:before="60" w:after="60"/>
        <w:ind w:left="360" w:hanging="360"/>
        <w:rPr>
          <w:del w:author="Petr Bureš (CZ/TTR)" w:date="2025-03-21T13:49:26.818Z" w16du:dateUtc="2025-03-21T13:49:26.818Z" w:id="1490836547"/>
          <w:color w:val="000000"/>
          <w:sz w:val="20"/>
          <w:szCs w:val="20"/>
          <w:lang w:val="en-GB"/>
        </w:rPr>
      </w:pPr>
      <w:del w:author="Petr Bureš (CZ/TTR)" w:date="2025-03-21T13:49:26.818Z" w:id="148771485">
        <w:r w:rsidRPr="69ACB2AA" w:rsidDel="00E93F55">
          <w:rPr>
            <w:rFonts w:ascii="Times New Roman" w:hAnsi="Times New Roman" w:eastAsia="Times New Roman" w:cs="Times New Roman"/>
            <w:color w:val="000000" w:themeColor="text1" w:themeTint="FF" w:themeShade="FF"/>
            <w:sz w:val="20"/>
            <w:szCs w:val="20"/>
            <w:lang w:val="en-GB"/>
          </w:rPr>
          <w:delText>Data and service providers shall not be able to publish a dataset in case that all required metadata fields are populated.</w:delText>
        </w:r>
      </w:del>
    </w:p>
    <w:p w:rsidRPr="005E1D3B" w:rsidR="0020635F" w:rsidRDefault="00E93F55" w14:paraId="1C6EF088" w14:textId="77777777">
      <w:pPr>
        <w:spacing w:before="60" w:after="60"/>
        <w:rPr>
          <w:del w:author="Petr Bureš (CZ/TTR)" w:date="2025-03-21T13:49:26.818Z" w16du:dateUtc="2025-03-21T13:49:26.818Z" w:id="778825902"/>
          <w:color w:val="000000"/>
          <w:sz w:val="20"/>
          <w:szCs w:val="20"/>
          <w:lang w:val="en-GB"/>
        </w:rPr>
      </w:pPr>
      <w:del w:author="Petr Bureš (CZ/TTR)" w:date="2025-03-21T13:49:26.818Z" w:id="306368900">
        <w:r w:rsidRPr="69ACB2AA" w:rsidDel="00E93F55">
          <w:rPr>
            <w:rFonts w:ascii="Times New Roman" w:hAnsi="Times New Roman" w:eastAsia="Times New Roman" w:cs="Times New Roman"/>
            <w:color w:val="000000" w:themeColor="text1" w:themeTint="FF" w:themeShade="FF"/>
            <w:sz w:val="20"/>
            <w:szCs w:val="20"/>
            <w:lang w:val="en-GB"/>
          </w:rPr>
          <w:delText>*References*</w:delText>
        </w:r>
      </w:del>
    </w:p>
    <w:p w:rsidRPr="005E1D3B" w:rsidR="0020635F" w:rsidRDefault="00E93F55" w14:paraId="670E5A3C" w14:textId="77777777">
      <w:pPr>
        <w:numPr>
          <w:ilvl w:val="0"/>
          <w:numId w:val="11"/>
        </w:numPr>
        <w:spacing w:before="60" w:after="60"/>
        <w:ind w:left="360" w:hanging="360"/>
        <w:rPr>
          <w:del w:author="Petr Bureš (CZ/TTR)" w:date="2025-03-21T13:49:26.818Z" w16du:dateUtc="2025-03-21T13:49:26.818Z" w:id="33005759"/>
          <w:color w:val="000000"/>
          <w:sz w:val="20"/>
          <w:szCs w:val="20"/>
          <w:lang w:val="en-GB"/>
        </w:rPr>
      </w:pPr>
      <w:del w:author="Petr Bureš (CZ/TTR)" w:date="2025-03-21T13:49:26.818Z" w:id="1013887026">
        <w:r w:rsidRPr="69ACB2AA" w:rsidDel="00E93F55">
          <w:rPr>
            <w:rFonts w:ascii="Times New Roman" w:hAnsi="Times New Roman" w:eastAsia="Times New Roman" w:cs="Times New Roman"/>
            <w:color w:val="000000" w:themeColor="text1" w:themeTint="FF" w:themeShade="FF"/>
            <w:sz w:val="20"/>
            <w:szCs w:val="20"/>
            <w:lang w:val="en-GB"/>
          </w:rPr>
          <w:delText>mobility-DCAT-AP – Standardized and harmonized DCAT Profile for mobility data provided by SWG4.4</w:delText>
        </w:r>
      </w:del>
    </w:p>
    <w:p w:rsidRPr="005E1D3B" w:rsidR="0020635F" w:rsidRDefault="0020635F" w14:paraId="2CA89EEB" w14:textId="77777777">
      <w:pPr>
        <w:spacing w:before="60" w:after="60"/>
        <w:rPr>
          <w:del w:author="Petr Bureš (CZ/TTR)" w:date="2025-03-21T13:49:26.818Z" w16du:dateUtc="2025-03-21T13:49:26.818Z" w:id="2144390239"/>
          <w:color w:val="000000"/>
          <w:sz w:val="20"/>
          <w:szCs w:val="20"/>
          <w:lang w:val="en-GB"/>
        </w:rPr>
      </w:pPr>
    </w:p>
    <w:p w:rsidRPr="005E1D3B" w:rsidR="0020635F" w:rsidRDefault="0020635F" w14:paraId="5BE55F28" w14:textId="77777777">
      <w:pPr>
        <w:spacing w:before="60" w:after="60"/>
        <w:rPr>
          <w:del w:author="Petr Bureš (CZ/TTR)" w:date="2025-03-21T13:49:26.817Z" w16du:dateUtc="2025-03-21T13:49:26.817Z" w:id="651389556"/>
          <w:color w:val="000000"/>
          <w:sz w:val="20"/>
          <w:szCs w:val="20"/>
          <w:lang w:val="en-GB"/>
        </w:rPr>
      </w:pPr>
    </w:p>
    <w:p w:rsidRPr="005E1D3B" w:rsidR="0020635F" w:rsidRDefault="00E93F55" w14:paraId="09806DCE" w14:textId="77777777">
      <w:pPr>
        <w:spacing w:before="60" w:after="60"/>
        <w:rPr>
          <w:del w:author="Petr Bureš (CZ/TTR)" w:date="2025-03-21T13:49:26.817Z" w16du:dateUtc="2025-03-21T13:49:26.817Z" w:id="2123766378"/>
          <w:color w:val="000000"/>
          <w:sz w:val="20"/>
          <w:szCs w:val="20"/>
          <w:lang w:val="en-GB"/>
        </w:rPr>
      </w:pPr>
      <w:del w:author="Petr Bureš (CZ/TTR)" w:date="2025-03-21T13:49:26.817Z" w:id="801099925">
        <w:r w:rsidRPr="69ACB2AA" w:rsidDel="00E93F55">
          <w:rPr>
            <w:rFonts w:ascii="Times New Roman" w:hAnsi="Times New Roman" w:eastAsia="Times New Roman" w:cs="Times New Roman"/>
            <w:b w:val="1"/>
            <w:bCs w:val="1"/>
            <w:color w:val="000000" w:themeColor="text1" w:themeTint="FF" w:themeShade="FF"/>
            <w:sz w:val="20"/>
            <w:szCs w:val="20"/>
            <w:lang w:val="en-GB"/>
          </w:rPr>
          <w:delText>**Should have contact form for NAP operator and data provider**</w:delText>
        </w:r>
      </w:del>
    </w:p>
    <w:p w:rsidRPr="005E1D3B" w:rsidR="0020635F" w:rsidRDefault="00E93F55" w14:paraId="1F013D5F" w14:textId="77777777">
      <w:pPr>
        <w:spacing w:before="60" w:after="60"/>
        <w:rPr>
          <w:del w:author="Petr Bureš (CZ/TTR)" w:date="2025-03-21T13:49:26.817Z" w16du:dateUtc="2025-03-21T13:49:26.817Z" w:id="52332938"/>
          <w:color w:val="000000"/>
          <w:sz w:val="20"/>
          <w:szCs w:val="20"/>
          <w:lang w:val="en-GB"/>
        </w:rPr>
      </w:pPr>
      <w:del w:author="Petr Bureš (CZ/TTR)" w:date="2025-03-21T13:49:26.817Z" w:id="1552893238">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0D9C2E92" w14:textId="77777777">
      <w:pPr>
        <w:spacing w:before="60" w:after="60"/>
        <w:rPr>
          <w:del w:author="Petr Bureš (CZ/TTR)" w:date="2025-03-21T13:49:26.817Z" w16du:dateUtc="2025-03-21T13:49:26.817Z" w:id="1924426371"/>
          <w:color w:val="000000"/>
          <w:sz w:val="20"/>
          <w:szCs w:val="20"/>
          <w:lang w:val="en-GB"/>
        </w:rPr>
      </w:pPr>
      <w:del w:author="Petr Bureš (CZ/TTR)" w:date="2025-03-21T13:49:26.817Z" w:id="1022539213">
        <w:r w:rsidRPr="69ACB2AA" w:rsidDel="00E93F55">
          <w:rPr>
            <w:rFonts w:ascii="Times New Roman" w:hAnsi="Times New Roman" w:eastAsia="Times New Roman" w:cs="Times New Roman"/>
            <w:color w:val="000000" w:themeColor="text1" w:themeTint="FF" w:themeShade="FF"/>
            <w:sz w:val="20"/>
            <w:szCs w:val="20"/>
            <w:lang w:val="en-GB"/>
          </w:rPr>
          <w:delText>Source: KPI2.1 &amp; NAP functionalities survey – Provide NAP User Support FAQ, Questions &amp; Answers – Q2</w:delText>
        </w:r>
      </w:del>
    </w:p>
    <w:p w:rsidRPr="005E1D3B" w:rsidR="0020635F" w:rsidRDefault="00E93F55" w14:paraId="3BB34E56" w14:textId="77777777">
      <w:pPr>
        <w:spacing w:before="60" w:after="60"/>
        <w:rPr>
          <w:del w:author="Petr Bureš (CZ/TTR)" w:date="2025-03-21T13:49:26.817Z" w16du:dateUtc="2025-03-21T13:49:26.817Z" w:id="1004267463"/>
          <w:color w:val="000000"/>
          <w:sz w:val="20"/>
          <w:szCs w:val="20"/>
          <w:lang w:val="en-GB"/>
        </w:rPr>
      </w:pPr>
      <w:del w:author="Petr Bureš (CZ/TTR)" w:date="2025-03-21T13:49:26.817Z" w:id="1391004316">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68D11507" w14:textId="77777777">
      <w:pPr>
        <w:spacing w:before="60" w:after="60"/>
        <w:rPr>
          <w:del w:author="Petr Bureš (CZ/TTR)" w:date="2025-03-21T13:49:26.817Z" w16du:dateUtc="2025-03-21T13:49:26.817Z" w:id="1265920561"/>
          <w:color w:val="000000"/>
          <w:sz w:val="20"/>
          <w:szCs w:val="20"/>
          <w:lang w:val="en-GB"/>
        </w:rPr>
      </w:pPr>
      <w:del w:author="Petr Bureš (CZ/TTR)" w:date="2025-03-21T13:49:26.817Z" w:id="531967677">
        <w:r w:rsidRPr="69ACB2AA" w:rsidDel="00E93F55">
          <w:rPr>
            <w:rFonts w:ascii="Times New Roman" w:hAnsi="Times New Roman" w:eastAsia="Times New Roman" w:cs="Times New Roman"/>
            <w:color w:val="000000" w:themeColor="text1" w:themeTint="FF" w:themeShade="FF"/>
            <w:sz w:val="20"/>
            <w:szCs w:val="20"/>
            <w:lang w:val="en-GB"/>
          </w:rPr>
          <w:delText xml:space="preserve">This is the ability to provide a contact form specifically designed for NAP operators and data service providers. This can be achieved by incorporating a dedicated contact form feature into the NAP which will serve as a communication channel between the NAP actors. This functionality promotes the efficient and direct interaction as well as </w:delText>
        </w:r>
        <w:r w:rsidRPr="69ACB2AA" w:rsidDel="00E93F55">
          <w:rPr>
            <w:rFonts w:ascii="Times New Roman" w:hAnsi="Times New Roman" w:eastAsia="Times New Roman" w:cs="Times New Roman"/>
            <w:color w:val="000000" w:themeColor="text1" w:themeTint="FF" w:themeShade="FF"/>
            <w:sz w:val="20"/>
            <w:szCs w:val="20"/>
            <w:lang w:val="en-GB"/>
          </w:rPr>
          <w:delText>operates</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as a valuable feedback mechanism since data and service providers can provide suggestions, recommendations, or feedback.</w:delText>
        </w:r>
      </w:del>
    </w:p>
    <w:p w:rsidRPr="005E1D3B" w:rsidR="0020635F" w:rsidRDefault="00E93F55" w14:paraId="38209AF0" w14:textId="77777777">
      <w:pPr>
        <w:spacing w:before="60" w:after="60"/>
        <w:rPr>
          <w:del w:author="Petr Bureš (CZ/TTR)" w:date="2025-03-21T13:49:26.817Z" w16du:dateUtc="2025-03-21T13:49:26.817Z" w:id="1507056855"/>
          <w:color w:val="000000"/>
          <w:sz w:val="20"/>
          <w:szCs w:val="20"/>
          <w:lang w:val="en-GB"/>
        </w:rPr>
      </w:pPr>
      <w:del w:author="Petr Bureš (CZ/TTR)" w:date="2025-03-21T13:49:26.817Z" w:id="575344950">
        <w:r w:rsidRPr="69ACB2AA" w:rsidDel="00E93F55">
          <w:rPr>
            <w:rFonts w:ascii="Times New Roman" w:hAnsi="Times New Roman" w:eastAsia="Times New Roman" w:cs="Times New Roman"/>
            <w:color w:val="000000" w:themeColor="text1" w:themeTint="FF" w:themeShade="FF"/>
            <w:sz w:val="20"/>
            <w:szCs w:val="20"/>
            <w:lang w:val="en-GB"/>
          </w:rPr>
          <w:delText>*Requirement List*</w:delText>
        </w:r>
      </w:del>
    </w:p>
    <w:p w:rsidRPr="005E1D3B" w:rsidR="0020635F" w:rsidRDefault="00E93F55" w14:paraId="55E4CA85" w14:textId="77777777">
      <w:pPr>
        <w:numPr>
          <w:ilvl w:val="0"/>
          <w:numId w:val="12"/>
        </w:numPr>
        <w:spacing w:before="60" w:after="60"/>
        <w:ind w:left="360" w:hanging="360"/>
        <w:rPr>
          <w:del w:author="Petr Bureš (CZ/TTR)" w:date="2025-03-21T13:49:26.817Z" w16du:dateUtc="2025-03-21T13:49:26.817Z" w:id="517445667"/>
          <w:color w:val="000000"/>
          <w:sz w:val="20"/>
          <w:szCs w:val="20"/>
          <w:lang w:val="en-GB"/>
        </w:rPr>
      </w:pPr>
      <w:del w:author="Petr Bureš (CZ/TTR)" w:date="2025-03-21T13:49:26.817Z" w:id="424137415">
        <w:r w:rsidRPr="69ACB2AA" w:rsidDel="00E93F55">
          <w:rPr>
            <w:rFonts w:ascii="Times New Roman" w:hAnsi="Times New Roman" w:eastAsia="Times New Roman" w:cs="Times New Roman"/>
            <w:color w:val="000000" w:themeColor="text1" w:themeTint="FF" w:themeShade="FF"/>
            <w:sz w:val="20"/>
            <w:szCs w:val="20"/>
            <w:lang w:val="en-GB"/>
          </w:rPr>
          <w:delText>A user-friendly contact form interface shall be provided through the NAP.</w:delText>
        </w:r>
      </w:del>
    </w:p>
    <w:p w:rsidRPr="005E1D3B" w:rsidR="0020635F" w:rsidRDefault="00E93F55" w14:paraId="453A2848" w14:textId="77777777">
      <w:pPr>
        <w:numPr>
          <w:ilvl w:val="0"/>
          <w:numId w:val="12"/>
        </w:numPr>
        <w:spacing w:before="60" w:after="60"/>
        <w:ind w:left="360" w:hanging="360"/>
        <w:rPr>
          <w:del w:author="Petr Bureš (CZ/TTR)" w:date="2025-03-21T13:49:26.817Z" w16du:dateUtc="2025-03-21T13:49:26.817Z" w:id="1253714680"/>
          <w:color w:val="000000"/>
          <w:sz w:val="20"/>
          <w:szCs w:val="20"/>
          <w:lang w:val="en-GB"/>
        </w:rPr>
      </w:pPr>
      <w:del w:author="Petr Bureš (CZ/TTR)" w:date="2025-03-21T13:49:26.817Z" w:id="363346295">
        <w:r w:rsidRPr="69ACB2AA" w:rsidDel="00E93F55">
          <w:rPr>
            <w:rFonts w:ascii="Times New Roman" w:hAnsi="Times New Roman" w:eastAsia="Times New Roman" w:cs="Times New Roman"/>
            <w:color w:val="000000" w:themeColor="text1" w:themeTint="FF" w:themeShade="FF"/>
            <w:sz w:val="20"/>
            <w:szCs w:val="20"/>
            <w:lang w:val="en-GB"/>
          </w:rPr>
          <w:delText>The contact form shall include a dropdown menu to categorize the subject of the communication (e.g., technical issue, data updates).</w:delText>
        </w:r>
      </w:del>
    </w:p>
    <w:p w:rsidRPr="005E1D3B" w:rsidR="0020635F" w:rsidRDefault="00E93F55" w14:paraId="6328356F" w14:textId="77777777">
      <w:pPr>
        <w:numPr>
          <w:ilvl w:val="0"/>
          <w:numId w:val="12"/>
        </w:numPr>
        <w:spacing w:before="60" w:after="60"/>
        <w:ind w:left="360" w:hanging="360"/>
        <w:rPr>
          <w:del w:author="Petr Bureš (CZ/TTR)" w:date="2025-03-21T13:49:26.817Z" w16du:dateUtc="2025-03-21T13:49:26.817Z" w:id="255612667"/>
          <w:color w:val="000000"/>
          <w:sz w:val="20"/>
          <w:szCs w:val="20"/>
          <w:lang w:val="en-GB"/>
        </w:rPr>
      </w:pPr>
      <w:del w:author="Petr Bureš (CZ/TTR)" w:date="2025-03-21T13:49:26.817Z" w:id="33716355">
        <w:r w:rsidRPr="69ACB2AA" w:rsidDel="00E93F55">
          <w:rPr>
            <w:rFonts w:ascii="Times New Roman" w:hAnsi="Times New Roman" w:eastAsia="Times New Roman" w:cs="Times New Roman"/>
            <w:color w:val="000000" w:themeColor="text1" w:themeTint="FF" w:themeShade="FF"/>
            <w:sz w:val="20"/>
            <w:szCs w:val="20"/>
            <w:lang w:val="en-GB"/>
          </w:rPr>
          <w:delText>The contact form shall allow data providers to attach files, documents, or supporting materials.</w:delText>
        </w:r>
      </w:del>
    </w:p>
    <w:p w:rsidRPr="005E1D3B" w:rsidR="0020635F" w:rsidRDefault="00E93F55" w14:paraId="1896D704" w14:textId="77777777">
      <w:pPr>
        <w:numPr>
          <w:ilvl w:val="0"/>
          <w:numId w:val="12"/>
        </w:numPr>
        <w:spacing w:before="60" w:after="60"/>
        <w:ind w:left="360" w:hanging="360"/>
        <w:rPr>
          <w:del w:author="Petr Bureš (CZ/TTR)" w:date="2025-03-21T13:49:26.817Z" w16du:dateUtc="2025-03-21T13:49:26.817Z" w:id="1605214645"/>
          <w:color w:val="000000"/>
          <w:sz w:val="20"/>
          <w:szCs w:val="20"/>
          <w:lang w:val="en-GB"/>
        </w:rPr>
      </w:pPr>
      <w:del w:author="Petr Bureš (CZ/TTR)" w:date="2025-03-21T13:49:26.817Z" w:id="422210518">
        <w:r w:rsidRPr="69ACB2AA" w:rsidDel="00E93F55">
          <w:rPr>
            <w:rFonts w:ascii="Times New Roman" w:hAnsi="Times New Roman" w:eastAsia="Times New Roman" w:cs="Times New Roman"/>
            <w:color w:val="000000" w:themeColor="text1" w:themeTint="FF" w:themeShade="FF"/>
            <w:sz w:val="20"/>
            <w:szCs w:val="20"/>
            <w:lang w:val="en-GB"/>
          </w:rPr>
          <w:delText xml:space="preserve">Neither data and service providers nor NAP operators shall not be able to </w:delText>
        </w:r>
        <w:r w:rsidRPr="69ACB2AA" w:rsidDel="00E93F55">
          <w:rPr>
            <w:rFonts w:ascii="Times New Roman" w:hAnsi="Times New Roman" w:eastAsia="Times New Roman" w:cs="Times New Roman"/>
            <w:color w:val="000000" w:themeColor="text1" w:themeTint="FF" w:themeShade="FF"/>
            <w:sz w:val="20"/>
            <w:szCs w:val="20"/>
            <w:lang w:val="en-GB"/>
          </w:rPr>
          <w:delText>submit</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 form in case that all required fields are populated.</w:delText>
        </w:r>
      </w:del>
    </w:p>
    <w:p w:rsidRPr="005E1D3B" w:rsidR="0020635F" w:rsidRDefault="0020635F" w14:paraId="6DC3794F" w14:textId="77777777">
      <w:pPr>
        <w:spacing w:before="60" w:after="60"/>
        <w:rPr>
          <w:del w:author="Petr Bureš (CZ/TTR)" w:date="2025-03-21T13:49:26.817Z" w16du:dateUtc="2025-03-21T13:49:26.817Z" w:id="1202034726"/>
          <w:color w:val="000000"/>
          <w:sz w:val="20"/>
          <w:szCs w:val="20"/>
          <w:lang w:val="en-GB"/>
        </w:rPr>
      </w:pPr>
    </w:p>
    <w:p w:rsidRPr="005E1D3B" w:rsidR="0020635F" w:rsidRDefault="00E93F55" w14:paraId="7F11C920" w14:textId="77777777">
      <w:pPr>
        <w:spacing w:before="60" w:after="60"/>
        <w:rPr>
          <w:del w:author="Petr Bureš (CZ/TTR)" w:date="2025-03-21T13:49:26.817Z" w16du:dateUtc="2025-03-21T13:49:26.817Z" w:id="96122093"/>
          <w:color w:val="000000"/>
          <w:sz w:val="20"/>
          <w:szCs w:val="20"/>
          <w:lang w:val="en-GB"/>
        </w:rPr>
      </w:pPr>
      <w:del w:author="Petr Bureš (CZ/TTR)" w:date="2025-03-21T13:49:26.817Z" w:id="1783593673">
        <w:r w:rsidRPr="69ACB2AA" w:rsidDel="00E93F55">
          <w:rPr>
            <w:rFonts w:ascii="Times New Roman" w:hAnsi="Times New Roman" w:eastAsia="Times New Roman" w:cs="Times New Roman"/>
            <w:b w:val="1"/>
            <w:bCs w:val="1"/>
            <w:color w:val="000000" w:themeColor="text1" w:themeTint="FF" w:themeShade="FF"/>
            <w:sz w:val="20"/>
            <w:szCs w:val="20"/>
            <w:lang w:val="en-GB"/>
          </w:rPr>
          <w:delText>**Provider Registration**</w:delText>
        </w:r>
      </w:del>
    </w:p>
    <w:p w:rsidRPr="005E1D3B" w:rsidR="0020635F" w:rsidRDefault="00E93F55" w14:paraId="685DD386" w14:textId="77777777">
      <w:pPr>
        <w:spacing w:before="60" w:after="60"/>
        <w:rPr>
          <w:del w:author="Petr Bureš (CZ/TTR)" w:date="2025-03-21T13:49:26.817Z" w16du:dateUtc="2025-03-21T13:49:26.817Z" w:id="1178463455"/>
          <w:color w:val="000000"/>
          <w:sz w:val="20"/>
          <w:szCs w:val="20"/>
          <w:lang w:val="en-GB"/>
        </w:rPr>
      </w:pPr>
      <w:del w:author="Petr Bureš (CZ/TTR)" w:date="2025-03-21T13:49:26.817Z" w:id="2036193606">
        <w:r w:rsidRPr="69ACB2AA" w:rsidDel="00E93F55">
          <w:rPr>
            <w:rFonts w:ascii="Times New Roman" w:hAnsi="Times New Roman" w:eastAsia="Times New Roman" w:cs="Times New Roman"/>
            <w:color w:val="000000" w:themeColor="text1" w:themeTint="FF" w:themeShade="FF"/>
            <w:sz w:val="20"/>
            <w:szCs w:val="20"/>
            <w:lang w:val="en-GB"/>
          </w:rPr>
          <w:delText>Element type: High level function</w:delText>
        </w:r>
      </w:del>
    </w:p>
    <w:p w:rsidRPr="005E1D3B" w:rsidR="0020635F" w:rsidRDefault="00E93F55" w14:paraId="7288A21B" w14:textId="77777777">
      <w:pPr>
        <w:spacing w:before="60" w:after="60"/>
        <w:rPr>
          <w:del w:author="Petr Bureš (CZ/TTR)" w:date="2025-03-21T13:49:26.817Z" w16du:dateUtc="2025-03-21T13:49:26.817Z" w:id="1089119060"/>
          <w:color w:val="000000"/>
          <w:sz w:val="20"/>
          <w:szCs w:val="20"/>
          <w:lang w:val="en-GB"/>
        </w:rPr>
      </w:pPr>
      <w:del w:author="Petr Bureš (CZ/TTR)" w:date="2025-03-21T13:49:26.817Z" w:id="2106839503">
        <w:r w:rsidRPr="69ACB2AA" w:rsidDel="00E93F55">
          <w:rPr>
            <w:rFonts w:ascii="Times New Roman" w:hAnsi="Times New Roman" w:eastAsia="Times New Roman" w:cs="Times New Roman"/>
            <w:color w:val="000000" w:themeColor="text1" w:themeTint="FF" w:themeShade="FF"/>
            <w:sz w:val="20"/>
            <w:szCs w:val="20"/>
            <w:lang w:val="en-GB"/>
          </w:rPr>
          <w:delText>Source: KPI1.10 &amp; FRAME F3.6.2 – Provide NAP User Support FAQ, Questions &amp; Answers – Q2</w:delText>
        </w:r>
      </w:del>
    </w:p>
    <w:p w:rsidRPr="005E1D3B" w:rsidR="0020635F" w:rsidRDefault="00E93F55" w14:paraId="7EBFCB42" w14:textId="77777777">
      <w:pPr>
        <w:spacing w:before="60" w:after="60"/>
        <w:rPr>
          <w:del w:author="Petr Bureš (CZ/TTR)" w:date="2025-03-21T13:49:26.816Z" w16du:dateUtc="2025-03-21T13:49:26.816Z" w:id="328048432"/>
          <w:color w:val="000000"/>
          <w:sz w:val="20"/>
          <w:szCs w:val="20"/>
          <w:lang w:val="en-GB"/>
        </w:rPr>
      </w:pPr>
      <w:del w:author="Petr Bureš (CZ/TTR)" w:date="2025-03-21T13:49:26.817Z" w:id="1584004085">
        <w:r w:rsidRPr="69ACB2AA" w:rsidDel="00E93F55">
          <w:rPr>
            <w:rFonts w:ascii="Times New Roman" w:hAnsi="Times New Roman" w:eastAsia="Times New Roman" w:cs="Times New Roman"/>
            <w:color w:val="000000" w:themeColor="text1" w:themeTint="FF" w:themeShade="FF"/>
            <w:sz w:val="20"/>
            <w:szCs w:val="20"/>
            <w:lang w:val="en-GB"/>
          </w:rPr>
          <w:delText>*Description*</w:delText>
        </w:r>
      </w:del>
    </w:p>
    <w:p w:rsidRPr="005E1D3B" w:rsidR="0020635F" w:rsidRDefault="00E93F55" w14:paraId="1EE5A115" w14:textId="77777777">
      <w:pPr>
        <w:spacing w:before="60" w:after="60"/>
        <w:rPr>
          <w:del w:author="Petr Bureš (CZ/TTR)" w:date="2025-03-21T13:49:26.816Z" w16du:dateUtc="2025-03-21T13:49:26.816Z" w:id="1455918014"/>
          <w:color w:val="000000"/>
          <w:sz w:val="20"/>
          <w:szCs w:val="20"/>
          <w:lang w:val="en-GB"/>
        </w:rPr>
      </w:pPr>
      <w:del w:author="Petr Bureš (CZ/TTR)" w:date="2025-03-21T13:49:26.816Z" w:id="773833977">
        <w:r w:rsidRPr="69ACB2AA" w:rsidDel="00E93F55">
          <w:rPr>
            <w:rFonts w:ascii="Times New Roman" w:hAnsi="Times New Roman" w:eastAsia="Times New Roman" w:cs="Times New Roman"/>
            <w:color w:val="000000" w:themeColor="text1" w:themeTint="FF" w:themeShade="FF"/>
            <w:sz w:val="20"/>
            <w:szCs w:val="20"/>
            <w:lang w:val="en-GB"/>
          </w:rPr>
          <w:delText xml:space="preserve">This is the ability to provide a registration form specifically designed for NAP operators and data providers. This can be achieved by incorporating a dedicated contact form feature into the NAP which will serve as a </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communication channel between the NAP actors. This functionality promotes the efficient and direct interaction as well as </w:delText>
        </w:r>
        <w:r w:rsidRPr="69ACB2AA" w:rsidDel="00E93F55">
          <w:rPr>
            <w:rFonts w:ascii="Times New Roman" w:hAnsi="Times New Roman" w:eastAsia="Times New Roman" w:cs="Times New Roman"/>
            <w:color w:val="000000" w:themeColor="text1" w:themeTint="FF" w:themeShade="FF"/>
            <w:sz w:val="20"/>
            <w:szCs w:val="20"/>
            <w:lang w:val="en-GB"/>
          </w:rPr>
          <w:delText>operates</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as a valuable feedback mechanism since data and service providers can provide suggestions, recommendations, or feedback.</w:delText>
        </w:r>
      </w:del>
    </w:p>
    <w:p w:rsidRPr="005E1D3B" w:rsidR="0020635F" w:rsidRDefault="00E93F55" w14:paraId="6A617114" w14:textId="77777777">
      <w:pPr>
        <w:spacing w:before="60" w:after="60"/>
        <w:rPr>
          <w:del w:author="Petr Bureš (CZ/TTR)" w:date="2025-03-21T13:49:26.816Z" w16du:dateUtc="2025-03-21T13:49:26.816Z" w:id="1547420588"/>
          <w:color w:val="000000"/>
          <w:sz w:val="20"/>
          <w:szCs w:val="20"/>
          <w:lang w:val="en-GB"/>
        </w:rPr>
      </w:pPr>
      <w:del w:author="Petr Bureš (CZ/TTR)" w:date="2025-03-21T13:49:26.816Z" w:id="1556297023">
        <w:r w:rsidRPr="69ACB2AA" w:rsidDel="00E93F55">
          <w:rPr>
            <w:rFonts w:ascii="Times New Roman" w:hAnsi="Times New Roman" w:eastAsia="Times New Roman" w:cs="Times New Roman"/>
            <w:color w:val="000000" w:themeColor="text1" w:themeTint="FF" w:themeShade="FF"/>
            <w:sz w:val="20"/>
            <w:szCs w:val="20"/>
            <w:lang w:val="en-GB"/>
          </w:rPr>
          <w:delText>*Requirement List*</w:delText>
        </w:r>
      </w:del>
    </w:p>
    <w:p w:rsidRPr="005E1D3B" w:rsidR="0020635F" w:rsidRDefault="00E93F55" w14:paraId="373BECED" w14:textId="77777777">
      <w:pPr>
        <w:numPr>
          <w:ilvl w:val="0"/>
          <w:numId w:val="13"/>
        </w:numPr>
        <w:spacing w:before="60" w:after="60"/>
        <w:ind w:left="360" w:hanging="360"/>
        <w:rPr>
          <w:del w:author="Petr Bureš (CZ/TTR)" w:date="2025-03-21T13:49:26.816Z" w16du:dateUtc="2025-03-21T13:49:26.816Z" w:id="1458863750"/>
          <w:color w:val="000000"/>
          <w:sz w:val="20"/>
          <w:szCs w:val="20"/>
          <w:lang w:val="en-GB"/>
        </w:rPr>
      </w:pPr>
      <w:del w:author="Petr Bureš (CZ/TTR)" w:date="2025-03-21T13:49:26.816Z" w:id="1956002045">
        <w:r w:rsidRPr="69ACB2AA" w:rsidDel="00E93F55">
          <w:rPr>
            <w:rFonts w:ascii="Times New Roman" w:hAnsi="Times New Roman" w:eastAsia="Times New Roman" w:cs="Times New Roman"/>
            <w:color w:val="000000" w:themeColor="text1" w:themeTint="FF" w:themeShade="FF"/>
            <w:sz w:val="20"/>
            <w:szCs w:val="20"/>
            <w:lang w:val="en-GB"/>
          </w:rPr>
          <w:delText xml:space="preserve">A provider authenticity </w:delText>
        </w:r>
        <w:r w:rsidRPr="69ACB2AA" w:rsidDel="00E93F55">
          <w:rPr>
            <w:rFonts w:ascii="Times New Roman" w:hAnsi="Times New Roman" w:eastAsia="Times New Roman" w:cs="Times New Roman"/>
            <w:color w:val="000000" w:themeColor="text1" w:themeTint="FF" w:themeShade="FF"/>
            <w:sz w:val="20"/>
            <w:szCs w:val="20"/>
            <w:lang w:val="en-GB"/>
          </w:rPr>
          <w:delText>has to</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be verified.</w:delText>
        </w:r>
      </w:del>
    </w:p>
    <w:p w:rsidRPr="005E1D3B" w:rsidR="0020635F" w:rsidRDefault="00E93F55" w14:paraId="10FCFFB7" w14:textId="77777777">
      <w:pPr>
        <w:numPr>
          <w:ilvl w:val="0"/>
          <w:numId w:val="13"/>
        </w:numPr>
        <w:spacing w:before="60" w:after="60"/>
        <w:ind w:left="360" w:hanging="360"/>
        <w:rPr>
          <w:del w:author="Petr Bureš (CZ/TTR)" w:date="2025-03-21T13:49:26.816Z" w16du:dateUtc="2025-03-21T13:49:26.816Z" w:id="2016641051"/>
          <w:color w:val="000000"/>
          <w:sz w:val="20"/>
          <w:szCs w:val="20"/>
          <w:lang w:val="en-GB"/>
        </w:rPr>
      </w:pPr>
      <w:del w:author="Petr Bureš (CZ/TTR)" w:date="2025-03-21T13:49:26.816Z" w:id="1140964799">
        <w:r w:rsidRPr="69ACB2AA" w:rsidDel="00E93F55">
          <w:rPr>
            <w:rFonts w:ascii="Times New Roman" w:hAnsi="Times New Roman" w:eastAsia="Times New Roman" w:cs="Times New Roman"/>
            <w:color w:val="000000" w:themeColor="text1" w:themeTint="FF" w:themeShade="FF"/>
            <w:sz w:val="20"/>
            <w:szCs w:val="20"/>
            <w:lang w:val="en-GB"/>
          </w:rPr>
          <w:delText xml:space="preserve">A provider </w:delText>
        </w:r>
        <w:r w:rsidRPr="69ACB2AA" w:rsidDel="00E93F55">
          <w:rPr>
            <w:rFonts w:ascii="Times New Roman" w:hAnsi="Times New Roman" w:eastAsia="Times New Roman" w:cs="Times New Roman"/>
            <w:color w:val="000000" w:themeColor="text1" w:themeTint="FF" w:themeShade="FF"/>
            <w:sz w:val="20"/>
            <w:szCs w:val="20"/>
            <w:lang w:val="en-GB"/>
          </w:rPr>
          <w:delText>identify</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shall be GDPR compliant.</w:delText>
        </w:r>
      </w:del>
    </w:p>
    <w:p w:rsidRPr="005E1D3B" w:rsidR="0020635F" w:rsidRDefault="00E93F55" w14:paraId="54EACB1F" w14:textId="77777777">
      <w:pPr>
        <w:numPr>
          <w:ilvl w:val="0"/>
          <w:numId w:val="13"/>
        </w:numPr>
        <w:spacing w:before="60" w:after="60"/>
        <w:ind w:left="360" w:hanging="360"/>
        <w:rPr>
          <w:del w:author="Petr Bureš (CZ/TTR)" w:date="2025-03-21T13:49:26.816Z" w16du:dateUtc="2025-03-21T13:49:26.816Z" w:id="341942604"/>
          <w:color w:val="000000"/>
          <w:sz w:val="20"/>
          <w:szCs w:val="20"/>
          <w:lang w:val="en-GB"/>
        </w:rPr>
      </w:pPr>
      <w:del w:author="Petr Bureš (CZ/TTR)" w:date="2025-03-21T13:49:26.816Z" w:id="553613356">
        <w:r w:rsidRPr="69ACB2AA" w:rsidDel="00E93F55">
          <w:rPr>
            <w:rFonts w:ascii="Times New Roman" w:hAnsi="Times New Roman" w:eastAsia="Times New Roman" w:cs="Times New Roman"/>
            <w:color w:val="000000" w:themeColor="text1" w:themeTint="FF" w:themeShade="FF"/>
            <w:sz w:val="20"/>
            <w:szCs w:val="20"/>
            <w:lang w:val="en-GB"/>
          </w:rPr>
          <w:delText>The contact form shall allow data providers to attach files, documents, or supporting materials.</w:delText>
        </w:r>
      </w:del>
    </w:p>
    <w:p w:rsidRPr="005E1D3B" w:rsidR="0020635F" w:rsidRDefault="00E93F55" w14:paraId="4E7F5494" w14:textId="77777777">
      <w:pPr>
        <w:numPr>
          <w:ilvl w:val="0"/>
          <w:numId w:val="13"/>
        </w:numPr>
        <w:spacing w:before="60" w:after="60"/>
        <w:ind w:left="360" w:hanging="360"/>
        <w:rPr>
          <w:del w:author="Petr Bureš (CZ/TTR)" w:date="2025-03-21T13:49:26.815Z" w16du:dateUtc="2025-03-21T13:49:26.815Z" w:id="1671710732"/>
          <w:color w:val="000000"/>
          <w:sz w:val="20"/>
          <w:szCs w:val="20"/>
          <w:lang w:val="en-GB"/>
        </w:rPr>
      </w:pPr>
      <w:del w:author="Petr Bureš (CZ/TTR)" w:date="2025-03-21T13:49:26.816Z" w:id="1636178494">
        <w:r w:rsidRPr="69ACB2AA" w:rsidDel="00E93F55">
          <w:rPr>
            <w:rFonts w:ascii="Times New Roman" w:hAnsi="Times New Roman" w:eastAsia="Times New Roman" w:cs="Times New Roman"/>
            <w:color w:val="000000" w:themeColor="text1" w:themeTint="FF" w:themeShade="FF"/>
            <w:sz w:val="20"/>
            <w:szCs w:val="20"/>
            <w:lang w:val="en-GB"/>
          </w:rPr>
          <w:delText xml:space="preserve">Neither data and service providers nor NAP </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operators shall not be able to </w:delText>
        </w:r>
        <w:r w:rsidRPr="69ACB2AA" w:rsidDel="00E93F55">
          <w:rPr>
            <w:rFonts w:ascii="Times New Roman" w:hAnsi="Times New Roman" w:eastAsia="Times New Roman" w:cs="Times New Roman"/>
            <w:color w:val="000000" w:themeColor="text1" w:themeTint="FF" w:themeShade="FF"/>
            <w:sz w:val="20"/>
            <w:szCs w:val="20"/>
            <w:lang w:val="en-GB"/>
          </w:rPr>
          <w:delText>submit</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 form in case that all required fields are populated</w:delText>
        </w:r>
      </w:del>
      <w:bookmarkEnd w:id="7"/>
      <w:commentRangeEnd w:id="723444414"/>
      <w:r>
        <w:rPr>
          <w:rStyle w:val="CommentReference"/>
        </w:rPr>
        <w:commentReference w:id="723444414"/>
      </w:r>
    </w:p>
    <w:p w:rsidRPr="005E1D3B" w:rsidR="0020635F" w:rsidRDefault="00E93F55" w14:paraId="05DC9653" w14:textId="77777777">
      <w:pPr>
        <w:pStyle w:val="Nadpis3"/>
        <w:rPr>
          <w:lang w:val="en-GB"/>
        </w:rPr>
      </w:pPr>
      <w:bookmarkStart w:name="HIGH_LEVEL_FUNCTIONS" w:id="8"/>
      <w:bookmarkStart w:name="BKM_4D622D16_3225_4931_98C5_84A605D8ECF5" w:id="9"/>
      <w:r w:rsidRPr="005E1D3B">
        <w:rPr>
          <w:lang w:val="en-GB"/>
        </w:rPr>
        <w:t>High Level Functions</w:t>
      </w:r>
    </w:p>
    <w:p w:rsidRPr="005E1D3B" w:rsidR="0020635F" w:rsidRDefault="00E93F55" w14:paraId="7A7F987C" w14:textId="77777777">
      <w:pPr>
        <w:spacing w:before="60" w:after="60"/>
        <w:rPr>
          <w:color w:val="000000"/>
          <w:sz w:val="20"/>
          <w:szCs w:val="20"/>
          <w:lang w:val="en-GB"/>
        </w:rPr>
      </w:pPr>
      <w:r w:rsidRPr="005E1D3B">
        <w:rPr>
          <w:rFonts w:ascii="Times New Roman" w:hAnsi="Times New Roman" w:eastAsia="Times New Roman" w:cs="Times New Roman"/>
          <w:sz w:val="20"/>
          <w:szCs w:val="20"/>
          <w:lang w:val="en-GB"/>
        </w:rPr>
        <w:t>High Level Functions contain a group of functions concerned with a specific part of data processing and always have component Low Level Functions.</w:t>
      </w:r>
    </w:p>
    <w:p w:rsidRPr="005E1D3B" w:rsidR="0020635F" w:rsidRDefault="0020635F" w14:paraId="0C09BEF1" w14:textId="77777777">
      <w:pPr>
        <w:spacing w:before="60" w:after="60"/>
        <w:rPr>
          <w:color w:val="000000"/>
          <w:sz w:val="20"/>
          <w:szCs w:val="20"/>
          <w:lang w:val="en-GB"/>
        </w:rPr>
      </w:pPr>
    </w:p>
    <w:p w:rsidRPr="005E1D3B" w:rsidR="0020635F" w:rsidRDefault="00E93F55" w14:paraId="6CEEDA9F" w14:textId="77777777">
      <w:pPr>
        <w:pStyle w:val="Nadpis4"/>
        <w:rPr>
          <w:lang w:val="en-GB"/>
        </w:rPr>
      </w:pPr>
      <w:bookmarkStart w:name="BKM_7ADE914E_925B_4D69_8E2A_6E26A0C42EEE" w:id="10"/>
      <w:r w:rsidRPr="005E1D3B">
        <w:rPr>
          <w:lang w:val="en-GB"/>
        </w:rPr>
        <w:t>F3.6 Operate National Access Point</w:t>
      </w:r>
    </w:p>
    <w:p w:rsidRPr="005E1D3B" w:rsidR="0020635F" w:rsidRDefault="00E93F55" w14:paraId="2245F302"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10.02.2025 11:07:23, GUID: {7ADE914E-925B-4d69-8E2A-6E26A0C42EEE}</w:t>
      </w:r>
    </w:p>
    <w:p w:rsidRPr="005E1D3B" w:rsidR="0020635F" w:rsidRDefault="00E93F55" w14:paraId="7088674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This High-level function shall provide the facilities needed to enable a National Access Point (NAP) to operate.  It shall include functionality that enables information objects containing NAP data to be provided and stored.  These information objects shall consist of meta-data describing the data that is available and pointers to the Internet address from which data may be obtained.  NAP Content Consumers shall be able to discover, search for and obtain some or all the NAP information objects.  These infor</w:t>
      </w:r>
      <w:r w:rsidRPr="005E1D3B">
        <w:rPr>
          <w:rFonts w:ascii="Times New Roman" w:hAnsi="Times New Roman" w:eastAsia="Times New Roman" w:cs="Times New Roman"/>
          <w:color w:val="000000"/>
          <w:sz w:val="20"/>
          <w:szCs w:val="20"/>
          <w:lang w:val="en-GB"/>
        </w:rPr>
        <w:t>mation objects will be provided to and entered for the first time by the NAP Content Provider once they have been approved as Content Providers.</w:t>
      </w:r>
      <w:bookmarkEnd w:id="8"/>
      <w:bookmarkEnd w:id="9"/>
      <w:bookmarkEnd w:id="10"/>
    </w:p>
    <w:p w:rsidRPr="005E1D3B" w:rsidR="0020635F" w:rsidRDefault="00E93F55" w14:paraId="3BEEB036" w14:textId="77777777">
      <w:pPr>
        <w:pStyle w:val="Nadpis3"/>
        <w:rPr>
          <w:lang w:val="en-GB"/>
        </w:rPr>
      </w:pPr>
      <w:bookmarkStart w:name="LOW_LEVEL_FUNCTIONS" w:id="11"/>
      <w:bookmarkStart w:name="BKM_C439A5EC_B0A3_4123_9A06_C06C24B846DE" w:id="12"/>
      <w:r w:rsidRPr="005E1D3B">
        <w:rPr>
          <w:lang w:val="en-GB"/>
        </w:rPr>
        <w:t>Low Level Functions</w:t>
      </w:r>
    </w:p>
    <w:p w:rsidRPr="005E1D3B" w:rsidR="0020635F" w:rsidRDefault="00E93F55" w14:paraId="4EEAE20E" w14:textId="77777777">
      <w:pPr>
        <w:spacing w:before="60" w:after="60"/>
        <w:rPr>
          <w:color w:val="000000"/>
          <w:sz w:val="20"/>
          <w:szCs w:val="20"/>
          <w:lang w:val="en-GB"/>
        </w:rPr>
      </w:pPr>
      <w:r w:rsidRPr="005E1D3B">
        <w:rPr>
          <w:rFonts w:ascii="Times New Roman" w:hAnsi="Times New Roman" w:eastAsia="Times New Roman" w:cs="Times New Roman"/>
          <w:sz w:val="20"/>
          <w:szCs w:val="20"/>
          <w:lang w:val="en-GB"/>
        </w:rPr>
        <w:t>Low Level Functions perform a specific part of the data input, process, or information output process and have no component functions.</w:t>
      </w:r>
    </w:p>
    <w:p w:rsidRPr="005E1D3B" w:rsidR="0020635F" w:rsidRDefault="0020635F" w14:paraId="23EF1625" w14:textId="77777777">
      <w:pPr>
        <w:spacing w:before="60" w:after="60"/>
        <w:rPr>
          <w:color w:val="000000"/>
          <w:sz w:val="20"/>
          <w:szCs w:val="20"/>
          <w:lang w:val="en-GB"/>
        </w:rPr>
      </w:pPr>
    </w:p>
    <w:p w:rsidRPr="005E1D3B" w:rsidR="0020635F" w:rsidRDefault="00E93F55" w14:paraId="263141DD" w14:textId="77777777">
      <w:pPr>
        <w:pStyle w:val="Nadpis4"/>
        <w:rPr>
          <w:lang w:val="en-GB"/>
        </w:rPr>
      </w:pPr>
      <w:bookmarkStart w:name="BKM_28A2C553_2939_4542_B14B_8A13B25BC494" w:id="13"/>
      <w:r w:rsidRPr="005E1D3B">
        <w:rPr>
          <w:lang w:val="en-GB"/>
        </w:rPr>
        <w:t>F3.6.1 Manage NAP Metadata Repository</w:t>
      </w:r>
    </w:p>
    <w:p w:rsidRPr="005E1D3B" w:rsidR="0020635F" w:rsidRDefault="00E93F55" w14:paraId="4AB88C82"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13.01.2025 21:17:02, GUID: {28A2C553-2939-4542-B14B-8A13B25BC494}</w:t>
      </w:r>
    </w:p>
    <w:p w:rsidRPr="005E1D3B" w:rsidR="0020635F" w:rsidRDefault="00E93F55" w14:paraId="24F32D2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2018B193" w14:textId="77777777">
      <w:pPr>
        <w:spacing w:before="60" w:after="60"/>
        <w:rPr>
          <w:color w:val="000000"/>
          <w:sz w:val="20"/>
          <w:szCs w:val="20"/>
          <w:lang w:val="en-GB"/>
        </w:rPr>
      </w:pPr>
    </w:p>
    <w:p w:rsidRPr="005E1D3B" w:rsidR="0020635F" w:rsidRDefault="00E93F55" w14:paraId="6E611DE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manage the store of Metadata. </w:t>
      </w:r>
    </w:p>
    <w:p w:rsidRPr="005E1D3B" w:rsidR="0020635F" w:rsidRDefault="00E93F55" w14:paraId="1EC52E6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ensure that all data sent to the store is stored in a coherent and logical manner. </w:t>
      </w:r>
    </w:p>
    <w:p w:rsidRPr="005E1D3B" w:rsidR="0020635F" w:rsidRDefault="00E93F55" w14:paraId="0D91756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read, edit, update and erase data from the store as and when requested. </w:t>
      </w:r>
    </w:p>
    <w:p w:rsidRPr="005E1D3B" w:rsidR="0020635F" w:rsidRDefault="00E93F55" w14:paraId="2051469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ability to enable Metadata to be created in advance of their publication on the NAP so it could be checked before its publication. </w:t>
      </w:r>
    </w:p>
    <w:p w:rsidRPr="005E1D3B" w:rsidR="0020635F" w:rsidRDefault="00E93F55" w14:paraId="690E9AD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The ability to carry out its activities in such a way that they do not interfere with one another, and that the integrity of the data being stored and read is preserved. </w:t>
      </w:r>
    </w:p>
    <w:p w:rsidRPr="005E1D3B" w:rsidR="0020635F" w:rsidRDefault="00E93F55" w14:paraId="705852C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(6) This function manages all data mentioned in the mobilityDCAT-AP (https://mobilitydcat-ap.github.io/mobilityDCAT-AP/releases/index.html) and other relevant information (e.g. quality info, possible data comments etc.) </w:t>
      </w:r>
      <w:bookmarkEnd w:id="13"/>
    </w:p>
    <w:p w:rsidRPr="005E1D3B" w:rsidR="0020635F" w:rsidRDefault="00E93F55" w14:paraId="076D4AA2" w14:textId="77777777">
      <w:pPr>
        <w:pStyle w:val="Nadpis4"/>
        <w:rPr>
          <w:lang w:val="en-GB"/>
        </w:rPr>
      </w:pPr>
      <w:bookmarkStart w:name="BKM_D01EFD87_A3E1_4216_81D9_855530ECE1B9" w:id="14"/>
      <w:r w:rsidRPr="005E1D3B">
        <w:rPr>
          <w:lang w:val="en-GB"/>
        </w:rPr>
        <w:t>F3.6.10 Provide Data Quality Checks</w:t>
      </w:r>
    </w:p>
    <w:p w:rsidRPr="005E1D3B" w:rsidR="0020635F" w:rsidRDefault="00E93F55" w14:paraId="06D4D956"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30.01.2025 10:58:47, GUID: {D01EFD87-A3E1-4216-81D9-855530ECE1B9}</w:t>
      </w:r>
    </w:p>
    <w:p w:rsidRPr="005E1D3B" w:rsidR="0020635F" w:rsidRDefault="00E93F55" w14:paraId="2EA2595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254B0334" w14:textId="77777777">
      <w:pPr>
        <w:spacing w:before="60" w:after="60"/>
        <w:rPr>
          <w:color w:val="000000"/>
          <w:sz w:val="20"/>
          <w:szCs w:val="20"/>
          <w:lang w:val="en-GB"/>
        </w:rPr>
      </w:pPr>
    </w:p>
    <w:p w:rsidRPr="005E1D3B" w:rsidR="0020635F" w:rsidRDefault="00E93F55" w14:paraId="49C6A12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provide periodical and initial checking of published data quality based on pre specified rules and procedures (including appropriate time frequencies). Main tests performed are schema validation and availability of provided data against the metadata information.  </w:t>
      </w:r>
    </w:p>
    <w:p w:rsidRPr="005E1D3B" w:rsidR="0020635F" w:rsidRDefault="00E93F55" w14:paraId="6420548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retrieve data to be checked from the NAP Data store. </w:t>
      </w:r>
    </w:p>
    <w:p w:rsidRPr="005E1D3B" w:rsidR="0020635F" w:rsidRDefault="00E93F55" w14:paraId="47572A8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disseminate and store the outcomes of data quality checks to the NAP Data store. </w:t>
      </w:r>
    </w:p>
    <w:p w:rsidRPr="005E1D3B" w:rsidR="0020635F" w:rsidRDefault="00E93F55" w14:paraId="7606C64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function shall be capable to request metadata from NAP Metadata store, to compare with data, by invoking the functionality of Manage NAP Data Repository for data validation purposes  </w:t>
      </w:r>
    </w:p>
    <w:p w:rsidRPr="005E1D3B" w:rsidR="0020635F" w:rsidRDefault="00E93F55" w14:paraId="7CF1275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Ability to perform the checks based on data events (data insert, data update) in the NAP Data store </w:t>
      </w:r>
    </w:p>
    <w:p w:rsidRPr="005E1D3B" w:rsidR="0020635F" w:rsidRDefault="00E93F55" w14:paraId="4A804D57" w14:textId="77777777">
      <w:pPr>
        <w:spacing w:before="60" w:after="60"/>
        <w:rPr>
          <w:color w:val="000000"/>
          <w:sz w:val="20"/>
          <w:szCs w:val="20"/>
          <w:lang w:val="en-GB"/>
        </w:rPr>
      </w:pPr>
      <w:commentRangeStart w:id="167346784"/>
      <w:r w:rsidRPr="69ACB2AA" w:rsidR="00E93F55">
        <w:rPr>
          <w:rFonts w:ascii="Times New Roman" w:hAnsi="Times New Roman" w:eastAsia="Times New Roman" w:cs="Times New Roman"/>
          <w:color w:val="000000" w:themeColor="text1" w:themeTint="FF" w:themeShade="FF"/>
          <w:sz w:val="20"/>
          <w:szCs w:val="20"/>
          <w:lang w:val="en-GB"/>
        </w:rPr>
        <w:t>TODO: check where reporting of the monitoring is done.</w:t>
      </w:r>
      <w:bookmarkEnd w:id="14"/>
      <w:commentRangeEnd w:id="167346784"/>
      <w:r>
        <w:rPr>
          <w:rStyle w:val="CommentReference"/>
        </w:rPr>
        <w:commentReference w:id="167346784"/>
      </w:r>
    </w:p>
    <w:p w:rsidRPr="005E1D3B" w:rsidR="0020635F" w:rsidRDefault="00E93F55" w14:paraId="3723D6C0" w14:textId="77777777">
      <w:pPr>
        <w:pStyle w:val="Nadpis4"/>
        <w:rPr>
          <w:lang w:val="en-GB"/>
        </w:rPr>
      </w:pPr>
      <w:bookmarkStart w:name="BKM_15D991EA_63BC_40AC_936A_A0B8D3CBC28A" w:id="15"/>
      <w:r w:rsidRPr="005E1D3B">
        <w:rPr>
          <w:lang w:val="en-GB"/>
        </w:rPr>
        <w:t>F3.6.2 Manage Registrations and Provide Authorisation Service</w:t>
      </w:r>
    </w:p>
    <w:p w:rsidRPr="005E1D3B" w:rsidR="0020635F" w:rsidRDefault="00E93F55" w14:paraId="74F25CE9"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13.01.2025 21:17:02, GUID: {15D991EA-63BC-40ac-936A-A0B8D3CBC28A}</w:t>
      </w:r>
    </w:p>
    <w:p w:rsidRPr="005E1D3B" w:rsidR="0020635F" w:rsidRDefault="00E93F55" w14:paraId="10E35CB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7D67CA7D" w14:textId="77777777">
      <w:pPr>
        <w:spacing w:before="60" w:after="60"/>
        <w:rPr>
          <w:color w:val="000000"/>
          <w:sz w:val="20"/>
          <w:szCs w:val="20"/>
          <w:lang w:val="en-GB"/>
        </w:rPr>
      </w:pPr>
    </w:p>
    <w:p w:rsidRPr="005E1D3B" w:rsidR="0020635F" w:rsidRDefault="00E93F55" w14:paraId="11D0159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receive and process a request from an entity that wants to become new NAP User. </w:t>
      </w:r>
    </w:p>
    <w:p w:rsidRPr="005E1D3B" w:rsidR="0020635F" w:rsidRDefault="00E93F55" w14:paraId="76D94F8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check the new NAP User in (1) above to include electronic identification, verification that the requesting entity exists based on information included in the request and agree with terms of the NAP User (different for NAP Content Provider and NAP Content Consumer) </w:t>
      </w:r>
    </w:p>
    <w:p w:rsidRPr="005E1D3B" w:rsidR="0020635F" w:rsidRDefault="00E93F55" w14:paraId="09CD73D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load information about the entity submitting the request in (1) above into the NAP Users data store, if the identification, verification, and acceptance in (2) above is successful. </w:t>
      </w:r>
    </w:p>
    <w:p w:rsidRPr="005E1D3B" w:rsidR="0020635F" w:rsidRDefault="00E93F55" w14:paraId="29E1F21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ability to provide authorisation credentials to the requesting entity. </w:t>
      </w:r>
    </w:p>
    <w:p w:rsidRPr="005E1D3B" w:rsidR="0020635F" w:rsidRDefault="00E93F55" w14:paraId="5C12622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The ability to send a rejection notice (including the reason for rejection) to the entity that submitted the request in (1) above if the identification, verification, and acceptance in (2) and (3) above was not successful. </w:t>
      </w:r>
    </w:p>
    <w:p w:rsidRPr="005E1D3B" w:rsidR="0020635F" w:rsidRDefault="00E93F55" w14:paraId="484B882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(6) The ability to check the authorisation of an entity which sends its credentials to the NAP functions and to response to those functions if the authorisation check has been successful. </w:t>
      </w:r>
    </w:p>
    <w:p w:rsidRPr="005E1D3B" w:rsidR="0020635F" w:rsidRDefault="00E93F55" w14:paraId="14B2CC7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(7) The ability to process the information provided in an unsuccessful request for the update of NAP User data so that a suitable response can be sent to the entity that made the request and future unsuccessful update requests monitored. </w:t>
      </w:r>
    </w:p>
    <w:p w:rsidRPr="005E1D3B" w:rsidR="0020635F" w:rsidRDefault="00E93F55" w14:paraId="2A5A764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(8) The ability to register multiple user accounts within a NAP User account, i.e. users' organization. </w:t>
      </w:r>
    </w:p>
    <w:p w:rsidRPr="005E1D3B" w:rsidR="0020635F" w:rsidRDefault="00E93F55" w14:paraId="6B77559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(9) The ability to register multiple machine accounts within a NAP User account, i.e. users' organization, for consuming or providing content from / to the NAP. The machine accounts stand for Data Requesting Systems and Data Supplying System. </w:t>
      </w:r>
    </w:p>
    <w:p w:rsidRPr="005E1D3B" w:rsidR="0020635F" w:rsidRDefault="00E93F55" w14:paraId="5C1C0BC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(10) The ability to organize user and machine account registered under one NAP User into organization, where user accounts have different rights to access the NAP Users data store, i.e. view, modify, add, and delete records. </w:t>
      </w:r>
    </w:p>
    <w:p w:rsidRPr="005E1D3B" w:rsidR="0020635F" w:rsidRDefault="00E93F55" w14:paraId="3AFC9D7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(11) The ability to remove electronic identity of the NAP User from the NAP Users data store based on reception of a request from a NAP User.  </w:t>
      </w:r>
    </w:p>
    <w:p w:rsidRPr="005E1D3B" w:rsidR="0020635F" w:rsidRDefault="00E93F55" w14:paraId="0832E09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(12) The ability to register the as one or both NAP Content Provider and NAP Content Consumer with different rights / responsibilities to perform tasks assigned to provider or consumer in the NAP via Functions Manage Content Providers Metadata and Manage NAP Metadata Retrieval.  </w:t>
      </w:r>
    </w:p>
    <w:p w:rsidRPr="005E1D3B" w:rsidR="0020635F" w:rsidRDefault="00E93F55" w14:paraId="22DDBC7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(13) Ability to provide registered NAP User data upon its successful authorization   </w:t>
      </w:r>
    </w:p>
    <w:p w:rsidRPr="005E1D3B" w:rsidR="0020635F" w:rsidRDefault="00E93F55" w14:paraId="2F941E5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(14) Ability to log in events connected with NAP User Activity to the NAP User data store </w:t>
      </w:r>
    </w:p>
    <w:p w:rsidRPr="005E1D3B" w:rsidR="0020635F" w:rsidRDefault="0020635F" w14:paraId="605D964C" w14:textId="77777777">
      <w:pPr>
        <w:spacing w:before="60" w:after="60"/>
        <w:rPr>
          <w:color w:val="000000"/>
          <w:sz w:val="20"/>
          <w:szCs w:val="20"/>
          <w:lang w:val="en-GB"/>
        </w:rPr>
      </w:pPr>
    </w:p>
    <w:p w:rsidRPr="005E1D3B" w:rsidR="0020635F" w:rsidRDefault="00E93F55" w14:paraId="015BCA8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NOTE: one physical user can be part of more NAP Users but under the different electronic identity.  </w:t>
      </w:r>
    </w:p>
    <w:p w:rsidRPr="005E1D3B" w:rsidR="0020635F" w:rsidRDefault="0020635F" w14:paraId="3974C275" w14:textId="77777777">
      <w:pPr>
        <w:spacing w:before="60" w:after="60"/>
        <w:rPr>
          <w:del w:author="Petr Bureš (CZ/TTR)" w:date="2025-03-21T13:49:04.803Z" w16du:dateUtc="2025-03-21T13:49:04.803Z" w:id="156340670"/>
          <w:color w:val="000000"/>
          <w:sz w:val="20"/>
          <w:szCs w:val="20"/>
          <w:lang w:val="en-GB"/>
        </w:rPr>
      </w:pPr>
    </w:p>
    <w:p w:rsidRPr="005E1D3B" w:rsidR="0020635F" w:rsidRDefault="0020635F" w14:paraId="4F54C531" w14:textId="77777777">
      <w:pPr>
        <w:spacing w:before="60" w:after="60"/>
        <w:rPr>
          <w:del w:author="Petr Bureš (CZ/TTR)" w:date="2025-03-21T13:49:04.803Z" w16du:dateUtc="2025-03-21T13:49:04.803Z" w:id="442583422"/>
          <w:color w:val="000000"/>
          <w:sz w:val="20"/>
          <w:szCs w:val="20"/>
          <w:lang w:val="en-GB"/>
        </w:rPr>
      </w:pPr>
    </w:p>
    <w:p w:rsidRPr="005E1D3B" w:rsidR="0020635F" w:rsidRDefault="00E93F55" w14:paraId="021DC112" w14:textId="77777777">
      <w:pPr>
        <w:spacing w:before="60" w:after="60"/>
        <w:rPr>
          <w:del w:author="Petr Bureš (CZ/TTR)" w:date="2025-03-21T13:49:04.802Z" w16du:dateUtc="2025-03-21T13:49:04.802Z" w:id="580943247"/>
          <w:color w:val="000000"/>
          <w:sz w:val="20"/>
          <w:szCs w:val="20"/>
          <w:lang w:val="en-GB"/>
        </w:rPr>
      </w:pPr>
      <w:del w:author="Petr Bureš (CZ/TTR)" w:date="2025-03-21T13:49:04.803Z" w:id="1332153716">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20635F" w14:paraId="4A8481F7" w14:textId="77777777">
      <w:pPr>
        <w:spacing w:before="60" w:after="60"/>
        <w:rPr>
          <w:del w:author="Petr Bureš (CZ/TTR)" w:date="2025-03-21T13:49:04.802Z" w16du:dateUtc="2025-03-21T13:49:04.802Z" w:id="545681075"/>
          <w:color w:val="000000"/>
          <w:sz w:val="20"/>
          <w:szCs w:val="20"/>
          <w:lang w:val="en-GB"/>
        </w:rPr>
      </w:pPr>
    </w:p>
    <w:p w:rsidRPr="005E1D3B" w:rsidR="0020635F" w:rsidRDefault="00E93F55" w14:paraId="587AC3F0" w14:textId="77777777">
      <w:pPr>
        <w:spacing w:before="60" w:after="60"/>
        <w:rPr>
          <w:del w:author="Petr Bureš (CZ/TTR)" w:date="2025-03-21T13:49:04.802Z" w16du:dateUtc="2025-03-21T13:49:04.802Z" w:id="1738959342"/>
          <w:color w:val="000000"/>
          <w:sz w:val="20"/>
          <w:szCs w:val="20"/>
          <w:lang w:val="en-GB"/>
        </w:rPr>
      </w:pPr>
      <w:commentRangeStart w:id="1627948492"/>
      <w:del w:author="Petr Bureš (CZ/TTR)" w:date="2025-03-21T13:49:04.802Z" w:id="1321257404">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20635F" w14:paraId="78BBAB8C" w14:textId="77777777">
      <w:pPr>
        <w:spacing w:before="60" w:after="60"/>
        <w:rPr>
          <w:del w:author="Petr Bureš (CZ/TTR)" w:date="2025-03-21T13:49:04.802Z" w16du:dateUtc="2025-03-21T13:49:04.802Z" w:id="1450804562"/>
          <w:color w:val="000000"/>
          <w:sz w:val="20"/>
          <w:szCs w:val="20"/>
          <w:lang w:val="en-GB"/>
        </w:rPr>
      </w:pPr>
    </w:p>
    <w:p w:rsidRPr="005E1D3B" w:rsidR="0020635F" w:rsidRDefault="00E93F55" w14:paraId="52B10023" w14:textId="77777777">
      <w:pPr>
        <w:spacing w:before="60" w:after="60"/>
        <w:rPr>
          <w:del w:author="Petr Bureš (CZ/TTR)" w:date="2025-03-21T13:49:04.802Z" w16du:dateUtc="2025-03-21T13:49:04.802Z" w:id="1317188229"/>
          <w:color w:val="000000"/>
          <w:sz w:val="20"/>
          <w:szCs w:val="20"/>
          <w:lang w:val="en-GB"/>
        </w:rPr>
      </w:pPr>
      <w:del w:author="Petr Bureš (CZ/TTR)" w:date="2025-03-21T13:49:04.802Z" w:id="1786944819">
        <w:r w:rsidRPr="69ACB2AA" w:rsidDel="00E93F55">
          <w:rPr>
            <w:rFonts w:ascii="Times New Roman" w:hAnsi="Times New Roman" w:eastAsia="Times New Roman" w:cs="Times New Roman"/>
            <w:color w:val="000000" w:themeColor="text1" w:themeTint="FF" w:themeShade="FF"/>
            <w:sz w:val="20"/>
            <w:szCs w:val="20"/>
            <w:lang w:val="en-GB"/>
          </w:rPr>
          <w:delText xml:space="preserve">- Split F3.6.2 functionality into 3 functions: provide authorisation and identity service, provide registration </w:delText>
        </w:r>
        <w:r w:rsidRPr="69ACB2AA" w:rsidDel="00E93F55">
          <w:rPr>
            <w:rFonts w:ascii="Times New Roman" w:hAnsi="Times New Roman" w:eastAsia="Times New Roman" w:cs="Times New Roman"/>
            <w:color w:val="000000" w:themeColor="text1" w:themeTint="FF" w:themeShade="FF"/>
            <w:sz w:val="20"/>
            <w:szCs w:val="20"/>
            <w:lang w:val="en-GB"/>
          </w:rPr>
          <w:delText>management</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and manage NAP Users datastore, this will simplify former F3.6.2 function </w:delText>
        </w:r>
      </w:del>
    </w:p>
    <w:p w:rsidRPr="005E1D3B" w:rsidR="0020635F" w:rsidRDefault="0020635F" w14:paraId="6B5F164E" w14:textId="77777777">
      <w:pPr>
        <w:spacing w:before="60" w:after="60"/>
        <w:rPr>
          <w:del w:author="Petr Bureš (CZ/TTR)" w:date="2025-03-21T13:49:04.802Z" w16du:dateUtc="2025-03-21T13:49:04.802Z" w:id="1969160858"/>
          <w:color w:val="000000"/>
          <w:sz w:val="20"/>
          <w:szCs w:val="20"/>
          <w:lang w:val="en-GB"/>
        </w:rPr>
      </w:pPr>
    </w:p>
    <w:p w:rsidRPr="005E1D3B" w:rsidR="0020635F" w:rsidRDefault="00E93F55" w14:paraId="39E79523" w14:textId="77777777">
      <w:pPr>
        <w:spacing w:before="60" w:after="60"/>
        <w:rPr>
          <w:del w:author="Petr Bureš (CZ/TTR)" w:date="2025-03-21T13:49:04.802Z" w16du:dateUtc="2025-03-21T13:49:04.802Z" w:id="1522315298"/>
          <w:color w:val="000000"/>
          <w:sz w:val="20"/>
          <w:szCs w:val="20"/>
          <w:lang w:val="en-GB"/>
        </w:rPr>
      </w:pPr>
      <w:del w:author="Petr Bureš (CZ/TTR)" w:date="2025-03-21T13:49:04.802Z" w:id="1533995659">
        <w:r w:rsidRPr="69ACB2AA" w:rsidDel="00E93F55">
          <w:rPr>
            <w:rFonts w:ascii="Times New Roman" w:hAnsi="Times New Roman" w:eastAsia="Times New Roman" w:cs="Times New Roman"/>
            <w:color w:val="000000" w:themeColor="text1" w:themeTint="FF" w:themeShade="FF"/>
            <w:sz w:val="20"/>
            <w:szCs w:val="20"/>
            <w:lang w:val="en-GB"/>
          </w:rPr>
          <w:delText>- Check if NOTE is OK with everybody</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commentRangeEnd w:id="1627948492"/>
      <w:r>
        <w:rPr>
          <w:rStyle w:val="CommentReference"/>
        </w:rPr>
        <w:commentReference w:id="1627948492"/>
      </w:r>
    </w:p>
    <w:p w:rsidRPr="005E1D3B" w:rsidR="0020635F" w:rsidRDefault="0020635F" w14:paraId="045141A6" w14:textId="77777777">
      <w:pPr>
        <w:spacing w:before="60" w:after="60"/>
        <w:rPr>
          <w:color w:val="000000"/>
          <w:sz w:val="20"/>
          <w:szCs w:val="20"/>
          <w:lang w:val="en-GB"/>
        </w:rPr>
      </w:pPr>
    </w:p>
    <w:p w:rsidRPr="005E1D3B" w:rsidR="0020635F" w:rsidRDefault="00E93F55" w14:paraId="3C50404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 IMPORTANT: check for simplification of the functionality!!  </w:t>
      </w:r>
      <w:bookmarkEnd w:id="15"/>
    </w:p>
    <w:p w:rsidRPr="005E1D3B" w:rsidR="0020635F" w:rsidRDefault="00E93F55" w14:paraId="6DBF3F8E" w14:textId="77777777">
      <w:pPr>
        <w:pStyle w:val="Nadpis4"/>
        <w:rPr>
          <w:lang w:val="en-GB"/>
        </w:rPr>
      </w:pPr>
      <w:bookmarkStart w:name="BKM_E8D1212C_A787_4DA1_A4EB_B4E1896ABD19" w:id="16"/>
      <w:r w:rsidRPr="005E1D3B">
        <w:rPr>
          <w:lang w:val="en-GB"/>
        </w:rPr>
        <w:t>F3.6.3 Manage Content Providers Metadata</w:t>
      </w:r>
    </w:p>
    <w:p w:rsidRPr="005E1D3B" w:rsidR="0020635F" w:rsidRDefault="00E93F55" w14:paraId="5CF62145"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13.01.2025 21:17:02, GUID: {E8D1212C-A787-4da1-A4EB-B4E1896ABD19}</w:t>
      </w:r>
    </w:p>
    <w:p w:rsidRPr="005E1D3B" w:rsidR="0020635F" w:rsidRDefault="00E93F55" w14:paraId="6967497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3A7ABF5D" w14:textId="77777777">
      <w:pPr>
        <w:spacing w:before="60" w:after="60"/>
        <w:rPr>
          <w:color w:val="000000"/>
          <w:sz w:val="20"/>
          <w:szCs w:val="20"/>
          <w:lang w:val="en-GB"/>
        </w:rPr>
      </w:pPr>
    </w:p>
    <w:p w:rsidRPr="005E1D3B" w:rsidR="0020635F" w:rsidRDefault="00E93F55" w14:paraId="120C17C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receive and process request to upload new or updated metadata from a NAP Content Provider. </w:t>
      </w:r>
    </w:p>
    <w:p w:rsidRPr="005E1D3B" w:rsidR="0020635F" w:rsidRDefault="00E93F55" w14:paraId="74F9ABB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forward the authorisation credentials of the NAP Content Provider to the Function Manage NAP User Registrations and to receive a result about the authorised registration of the NAP Content Provider from the Function Manage NAP User Registrations. </w:t>
      </w:r>
    </w:p>
    <w:p w:rsidRPr="005E1D3B" w:rsidR="0020635F" w:rsidRDefault="00E93F55" w14:paraId="293EB8E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perform basic and consistency checks on filled in metadata (e.g. the data are filled in expected manner and are structurally complete) </w:t>
      </w:r>
    </w:p>
    <w:p w:rsidRPr="005E1D3B" w:rsidR="0020635F" w:rsidRDefault="00E93F55" w14:paraId="6648026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ability to send the metadata included in the request in (1) above to the Function Manage NAP Metadata Repository for loading into the data store if the checks in (2) above were successful. </w:t>
      </w:r>
    </w:p>
    <w:p w:rsidRPr="005E1D3B" w:rsidR="0020635F" w:rsidRDefault="00E93F55" w14:paraId="73921C9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The ability to send a "failure" response to the entity that made the request in (1) above if the checks in (2) and (3) above were unsuccessful or a “success” response if the checks were successful. </w:t>
      </w:r>
    </w:p>
    <w:p w:rsidRPr="005E1D3B" w:rsidR="0020635F" w:rsidRDefault="00E93F55" w14:paraId="4760870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(6) Ability to provide metadata created by the NAP Content Provider and data created by the NAP, i.e. quality records and NAP User event log to the NAP Content Provider.   </w:t>
      </w:r>
    </w:p>
    <w:p w:rsidRPr="005E1D3B" w:rsidR="0020635F" w:rsidRDefault="00E93F55" w14:paraId="5D29093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(7) Ability to record NAP Content Provider Activity into the NAP Users data store.  </w:t>
      </w:r>
    </w:p>
    <w:p w:rsidRPr="005E1D3B" w:rsidR="0020635F" w:rsidRDefault="00E93F55" w14:paraId="0A53252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(8) Ability to update, amend or delete existing metadata records.  </w:t>
      </w:r>
    </w:p>
    <w:p w:rsidRPr="005E1D3B" w:rsidR="0020635F" w:rsidRDefault="0020635F" w14:paraId="32C4F60D" w14:textId="77777777">
      <w:pPr>
        <w:spacing w:before="60" w:after="60"/>
        <w:rPr>
          <w:color w:val="000000"/>
          <w:sz w:val="20"/>
          <w:szCs w:val="20"/>
          <w:lang w:val="en-GB"/>
        </w:rPr>
      </w:pPr>
    </w:p>
    <w:p w:rsidRPr="005E1D3B" w:rsidR="0020635F" w:rsidRDefault="00E93F55" w14:paraId="492022F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NOTE: the ability to browse, search and view metadata is in the functionality F3.6.4 Manage Metadata Retrieval. It is assumed that NAP Content Provider is also logged in as NAP Content Consumer.  </w:t>
      </w:r>
    </w:p>
    <w:p w:rsidRPr="005E1D3B" w:rsidR="0020635F" w:rsidRDefault="0020635F" w14:paraId="70EB550B" w14:textId="77777777">
      <w:pPr>
        <w:spacing w:before="60" w:after="60"/>
        <w:rPr>
          <w:del w:author="Petr Bureš (CZ/TTR)" w:date="2025-03-21T13:49:38.771Z" w16du:dateUtc="2025-03-21T13:49:38.771Z" w:id="1812399083"/>
          <w:color w:val="000000"/>
          <w:sz w:val="20"/>
          <w:szCs w:val="20"/>
          <w:lang w:val="en-GB"/>
        </w:rPr>
      </w:pPr>
    </w:p>
    <w:p w:rsidRPr="005E1D3B" w:rsidR="0020635F" w:rsidRDefault="0020635F" w14:paraId="0F2A80FC" w14:textId="77777777">
      <w:pPr>
        <w:spacing w:before="60" w:after="60"/>
        <w:rPr>
          <w:del w:author="Petr Bureš (CZ/TTR)" w:date="2025-03-21T13:49:37.605Z" w16du:dateUtc="2025-03-21T13:49:37.605Z" w:id="1493049686"/>
          <w:color w:val="000000"/>
          <w:sz w:val="20"/>
          <w:szCs w:val="20"/>
          <w:lang w:val="en-GB"/>
        </w:rPr>
      </w:pPr>
    </w:p>
    <w:p w:rsidRPr="005E1D3B" w:rsidR="0020635F" w:rsidRDefault="00E93F55" w14:paraId="6CA2EBEE" w14:textId="77777777">
      <w:pPr>
        <w:spacing w:before="60" w:after="60"/>
        <w:rPr>
          <w:del w:author="Petr Bureš (CZ/TTR)" w:date="2025-03-21T13:49:37.605Z" w16du:dateUtc="2025-03-21T13:49:37.605Z" w:id="1641437913"/>
          <w:color w:val="000000"/>
          <w:sz w:val="20"/>
          <w:szCs w:val="20"/>
          <w:lang w:val="en-GB"/>
        </w:rPr>
      </w:pPr>
      <w:del w:author="Petr Bureš (CZ/TTR)" w:date="2025-03-21T13:49:37.605Z" w:id="1983912287">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bookmarkEnd w:id="16"/>
    </w:p>
    <w:p w:rsidRPr="005E1D3B" w:rsidR="0020635F" w:rsidRDefault="00E93F55" w14:paraId="414205FE" w14:textId="77777777">
      <w:pPr>
        <w:pStyle w:val="Nadpis4"/>
        <w:rPr>
          <w:lang w:val="en-GB"/>
        </w:rPr>
      </w:pPr>
      <w:bookmarkStart w:name="BKM_2F2393E9_9A59_4344_A2C0_207945E7F438" w:id="17"/>
      <w:r w:rsidRPr="005E1D3B">
        <w:rPr>
          <w:lang w:val="en-GB"/>
        </w:rPr>
        <w:t>F3.6.4 Manage Metadata Retrieval</w:t>
      </w:r>
    </w:p>
    <w:p w:rsidRPr="005E1D3B" w:rsidR="0020635F" w:rsidRDefault="00E93F55" w14:paraId="1CECB6EB"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 xml:space="preserve">Date </w:t>
      </w:r>
      <w:r w:rsidRPr="005E1D3B">
        <w:rPr>
          <w:rFonts w:ascii="Times New Roman" w:hAnsi="Times New Roman" w:eastAsia="Times New Roman" w:cs="Times New Roman"/>
          <w:i/>
          <w:color w:val="808080"/>
          <w:sz w:val="20"/>
          <w:szCs w:val="20"/>
          <w:lang w:val="en-GB"/>
        </w:rPr>
        <w:t>Modified: 13.01.2025 21:17:02, GUID: {2F2393E9-9A59-4344-A2C0-207945E7F438}</w:t>
      </w:r>
    </w:p>
    <w:p w:rsidRPr="005E1D3B" w:rsidR="0020635F" w:rsidRDefault="00E93F55" w14:paraId="4032207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5E13B5C4" w14:textId="77777777">
      <w:pPr>
        <w:spacing w:before="60" w:after="60"/>
        <w:rPr>
          <w:color w:val="000000"/>
          <w:sz w:val="20"/>
          <w:szCs w:val="20"/>
          <w:lang w:val="en-GB"/>
        </w:rPr>
      </w:pPr>
    </w:p>
    <w:p w:rsidRPr="005E1D3B" w:rsidR="0020635F" w:rsidRDefault="00E93F55" w14:paraId="3530FFD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provide a query form or comparable search interface to define keywords or refine demands in different available metadata elements. </w:t>
      </w:r>
    </w:p>
    <w:p w:rsidRPr="005E1D3B" w:rsidR="0020635F" w:rsidRDefault="00E93F55" w14:paraId="33D29FB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receive and process requests from NAP Content Consumers to be provided with NAP metadata. </w:t>
      </w:r>
    </w:p>
    <w:p w:rsidRPr="005E1D3B" w:rsidR="0020635F" w:rsidRDefault="00E93F55" w14:paraId="3245D81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process the request in (1) above so that all suitable search results to the request are retrieved from the Data Store NAP Metadata. </w:t>
      </w:r>
    </w:p>
    <w:p w:rsidRPr="005E1D3B" w:rsidR="0020635F" w:rsidRDefault="00E93F55" w14:paraId="3C7FD56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ability to format the NAP metadata search results obtained in (3) above and send it to the entity that made the request in (2) above or to display them in an overview results page. </w:t>
      </w:r>
    </w:p>
    <w:p w:rsidRPr="005E1D3B" w:rsidR="0020635F" w:rsidRDefault="00E93F55" w14:paraId="0F2BA61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Ability to provide metadata at the NAP including data created by the NAP, i.e. quality records.  </w:t>
      </w:r>
    </w:p>
    <w:p w:rsidRPr="005E1D3B" w:rsidR="0020635F" w:rsidRDefault="00E93F55" w14:paraId="188FA4F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(6) Ability to provide all or parts of metadata stored in the NAP Metadata store in a machine-readable format for reasons of harvesting the metadata by Metadata Requesting System (machine to machine access).   </w:t>
      </w:r>
    </w:p>
    <w:p w:rsidRPr="005E1D3B" w:rsidR="0020635F" w:rsidRDefault="00E93F55" w14:paraId="59B92F3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(7) The ability to provide all relevant metadata without NAP Content Consumer registration  </w:t>
      </w:r>
    </w:p>
    <w:p w:rsidRPr="005E1D3B" w:rsidR="0020635F" w:rsidRDefault="0020635F" w14:paraId="30551863" w14:textId="77777777">
      <w:pPr>
        <w:spacing w:before="60" w:after="60"/>
        <w:rPr>
          <w:color w:val="000000"/>
          <w:sz w:val="20"/>
          <w:szCs w:val="20"/>
          <w:lang w:val="en-GB"/>
        </w:rPr>
      </w:pPr>
    </w:p>
    <w:p w:rsidRPr="005E1D3B" w:rsidR="0020635F" w:rsidRDefault="00E93F55" w14:paraId="4B956BC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NOTE: It is assumed that NAP Content Provider could perform all the task of the NAP Content Consumer. </w:t>
      </w:r>
    </w:p>
    <w:p w:rsidRPr="005E1D3B" w:rsidR="0020635F" w:rsidRDefault="0020635F" w14:paraId="3E5474A7" w14:textId="77777777">
      <w:pPr>
        <w:spacing w:before="60" w:after="60"/>
        <w:rPr>
          <w:del w:author="Petr Bureš (CZ/TTR)" w:date="2025-03-21T13:48:56.788Z" w16du:dateUtc="2025-03-21T13:48:56.788Z" w:id="938864954"/>
          <w:color w:val="000000"/>
          <w:sz w:val="20"/>
          <w:szCs w:val="20"/>
          <w:lang w:val="en-GB"/>
        </w:rPr>
      </w:pPr>
    </w:p>
    <w:p w:rsidRPr="005E1D3B" w:rsidR="0020635F" w:rsidRDefault="00E93F55" w14:paraId="490C0FD2" w14:textId="77777777">
      <w:pPr>
        <w:spacing w:before="60" w:after="60"/>
        <w:rPr>
          <w:del w:author="Petr Bureš (CZ/TTR)" w:date="2025-03-21T13:48:50.359Z" w16du:dateUtc="2025-03-21T13:48:50.359Z" w:id="1244560501"/>
          <w:color w:val="000000"/>
          <w:sz w:val="20"/>
          <w:szCs w:val="20"/>
          <w:lang w:val="en-GB"/>
        </w:rPr>
      </w:pPr>
      <w:commentRangeStart w:id="558705847"/>
      <w:del w:author="Petr Bureš (CZ/TTR)" w:date="2025-03-21T13:48:50.359Z" w:id="647248953">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20635F" w14:paraId="6EC7CD5E" w14:textId="77777777">
      <w:pPr>
        <w:spacing w:before="60" w:after="60"/>
        <w:rPr>
          <w:del w:author="Petr Bureš (CZ/TTR)" w:date="2025-03-21T13:48:50.359Z" w16du:dateUtc="2025-03-21T13:48:50.359Z" w:id="2047078379"/>
          <w:color w:val="000000"/>
          <w:sz w:val="20"/>
          <w:szCs w:val="20"/>
          <w:lang w:val="en-GB"/>
        </w:rPr>
      </w:pPr>
    </w:p>
    <w:p w:rsidRPr="005E1D3B" w:rsidR="0020635F" w:rsidRDefault="00E93F55" w14:paraId="021E8670" w14:textId="77777777">
      <w:pPr>
        <w:spacing w:before="60" w:after="60"/>
        <w:rPr>
          <w:del w:author="Petr Bureš (CZ/TTR)" w:date="2025-03-21T13:48:50.358Z" w16du:dateUtc="2025-03-21T13:48:50.358Z" w:id="1495020282"/>
          <w:color w:val="000000"/>
          <w:sz w:val="20"/>
          <w:szCs w:val="20"/>
          <w:lang w:val="en-GB"/>
        </w:rPr>
      </w:pPr>
      <w:del w:author="Petr Bureš (CZ/TTR)" w:date="2025-03-21T13:48:50.359Z" w:id="1702965353">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20635F" w14:paraId="681830C1" w14:textId="77777777">
      <w:pPr>
        <w:spacing w:before="60" w:after="60"/>
        <w:rPr>
          <w:del w:author="Petr Bureš (CZ/TTR)" w:date="2025-03-21T13:48:50.358Z" w16du:dateUtc="2025-03-21T13:48:50.358Z" w:id="1934533469"/>
          <w:color w:val="000000"/>
          <w:sz w:val="20"/>
          <w:szCs w:val="20"/>
          <w:lang w:val="en-GB"/>
        </w:rPr>
      </w:pPr>
    </w:p>
    <w:p w:rsidRPr="005E1D3B" w:rsidR="0020635F" w:rsidRDefault="00E93F55" w14:paraId="0313538E" w14:textId="77777777">
      <w:pPr>
        <w:spacing w:before="60" w:after="60"/>
        <w:rPr>
          <w:del w:author="Petr Bureš (CZ/TTR)" w:date="2025-03-21T13:48:50.358Z" w16du:dateUtc="2025-03-21T13:48:50.358Z" w:id="963356831"/>
          <w:color w:val="000000"/>
          <w:sz w:val="20"/>
          <w:szCs w:val="20"/>
          <w:lang w:val="en-GB"/>
        </w:rPr>
      </w:pPr>
      <w:del w:author="Petr Bureš (CZ/TTR)" w:date="2025-03-21T13:48:50.358Z" w:id="348402552">
        <w:r w:rsidRPr="69ACB2AA" w:rsidDel="00E93F55">
          <w:rPr>
            <w:rFonts w:ascii="Times New Roman" w:hAnsi="Times New Roman" w:eastAsia="Times New Roman" w:cs="Times New Roman"/>
            <w:color w:val="000000" w:themeColor="text1" w:themeTint="FF" w:themeShade="FF"/>
            <w:sz w:val="20"/>
            <w:szCs w:val="20"/>
            <w:lang w:val="en-GB"/>
          </w:rPr>
          <w:delText>- IMPORTANT: a functionality to contact NAP User to provide basic info and for NAP User to provide feedback is needed NOT part of the minimum functionality, resolve by adding functionality to 3.6.2 that the NAP operator could retrieve NAP user contact data to be able to contact them.</w:delText>
        </w:r>
      </w:del>
      <w:bookmarkEnd w:id="17"/>
      <w:commentRangeEnd w:id="558705847"/>
      <w:r>
        <w:rPr>
          <w:rStyle w:val="CommentReference"/>
        </w:rPr>
        <w:commentReference w:id="558705847"/>
      </w:r>
    </w:p>
    <w:p w:rsidRPr="005E1D3B" w:rsidR="0020635F" w:rsidRDefault="00E93F55" w14:paraId="1779273C" w14:textId="77777777">
      <w:pPr>
        <w:pStyle w:val="Nadpis4"/>
        <w:rPr>
          <w:lang w:val="en-GB"/>
        </w:rPr>
      </w:pPr>
      <w:bookmarkStart w:name="BKM_E4E0DD97_20AB_4868_B0DE_C0C3C14EA4BA" w:id="18"/>
      <w:r w:rsidRPr="005E1D3B">
        <w:rPr>
          <w:lang w:val="en-GB"/>
        </w:rPr>
        <w:t>F3.6.5 Provide NAP User Support</w:t>
      </w:r>
    </w:p>
    <w:p w:rsidRPr="005E1D3B" w:rsidR="0020635F" w:rsidRDefault="00E93F55" w14:paraId="1DE2E891"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13.01.2025 21:17:02, GUID: {E4E0DD97-20AB-4868-B0DE-C0C3C14EA4BA}</w:t>
      </w:r>
    </w:p>
    <w:p w:rsidRPr="005E1D3B" w:rsidR="0020635F" w:rsidRDefault="00E93F55" w14:paraId="2500BCE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285B7C34" w14:textId="77777777">
      <w:pPr>
        <w:spacing w:before="60" w:after="60"/>
        <w:rPr>
          <w:color w:val="000000"/>
          <w:sz w:val="20"/>
          <w:szCs w:val="20"/>
          <w:lang w:val="en-GB"/>
        </w:rPr>
      </w:pPr>
    </w:p>
    <w:p w:rsidRPr="005E1D3B" w:rsidR="0020635F" w:rsidRDefault="00E93F55" w14:paraId="58B896A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receive and process support requests from any existing or potential NAP Content Provider or NAP Content Consumer. </w:t>
      </w:r>
    </w:p>
    <w:p w:rsidRPr="005E1D3B" w:rsidR="0020635F" w:rsidRDefault="00E93F55" w14:paraId="3C78749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respond to user support requests adequately at least in a form of first-level support. </w:t>
      </w:r>
    </w:p>
    <w:p w:rsidRPr="005E1D3B" w:rsidR="0020635F" w:rsidRDefault="00E93F55" w14:paraId="741E6CB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consult other NAP roles for issues which cannot be responded with the own knowledge. </w:t>
      </w:r>
    </w:p>
    <w:p w:rsidRPr="005E1D3B" w:rsidR="0020635F" w:rsidRDefault="00E93F55" w14:paraId="4E3EC0B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ability to manage issues and log the issue resolution for later use by NAP Users or by an Auditing entity </w:t>
      </w:r>
    </w:p>
    <w:p w:rsidRPr="005E1D3B" w:rsidR="0020635F" w:rsidRDefault="0020635F" w14:paraId="58730FF4" w14:textId="77777777">
      <w:pPr>
        <w:spacing w:before="60" w:after="60"/>
        <w:rPr>
          <w:color w:val="000000"/>
          <w:sz w:val="20"/>
          <w:szCs w:val="20"/>
          <w:lang w:val="en-GB"/>
        </w:rPr>
      </w:pPr>
    </w:p>
    <w:p w:rsidRPr="005E1D3B" w:rsidR="0020635F" w:rsidRDefault="00E93F55" w14:paraId="5137F2A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NOTE: this could be done via a ticketing system </w:t>
      </w:r>
    </w:p>
    <w:p w:rsidRPr="005E1D3B" w:rsidR="0020635F" w:rsidRDefault="0020635F" w14:paraId="6A6604C1" w14:textId="77777777">
      <w:pPr>
        <w:spacing w:before="60" w:after="60"/>
        <w:rPr>
          <w:del w:author="Petr Bureš (CZ/TTR)" w:date="2025-03-21T13:49:50.14Z" w16du:dateUtc="2025-03-21T13:49:50.14Z" w:id="383816885"/>
          <w:color w:val="000000"/>
          <w:sz w:val="20"/>
          <w:szCs w:val="20"/>
          <w:lang w:val="en-GB"/>
        </w:rPr>
      </w:pPr>
    </w:p>
    <w:p w:rsidRPr="005E1D3B" w:rsidR="0020635F" w:rsidRDefault="00E93F55" w14:paraId="66D15081" w14:textId="77777777">
      <w:pPr>
        <w:spacing w:before="60" w:after="60"/>
        <w:rPr>
          <w:del w:author="Petr Bureš (CZ/TTR)" w:date="2025-03-21T13:48:22.5Z" w16du:dateUtc="2025-03-21T13:48:22.5Z" w:id="1657632963"/>
          <w:color w:val="000000"/>
          <w:sz w:val="20"/>
          <w:szCs w:val="20"/>
          <w:lang w:val="en-GB"/>
        </w:rPr>
      </w:pPr>
      <w:commentRangeStart w:id="1860744543"/>
      <w:del w:author="Petr Bureš (CZ/TTR)" w:date="2025-03-21T13:48:22.5Z" w:id="1241913843">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20635F" w14:paraId="070A5064" w14:textId="77777777">
      <w:pPr>
        <w:spacing w:before="60" w:after="60"/>
        <w:rPr>
          <w:del w:author="Petr Bureš (CZ/TTR)" w:date="2025-03-21T13:48:22.5Z" w16du:dateUtc="2025-03-21T13:48:22.5Z" w:id="1476681635"/>
          <w:color w:val="000000"/>
          <w:sz w:val="20"/>
          <w:szCs w:val="20"/>
          <w:lang w:val="en-GB"/>
        </w:rPr>
      </w:pPr>
    </w:p>
    <w:p w:rsidRPr="005E1D3B" w:rsidR="0020635F" w:rsidRDefault="00E93F55" w14:paraId="31BAB28B" w14:textId="77777777">
      <w:pPr>
        <w:spacing w:before="60" w:after="60"/>
        <w:rPr>
          <w:del w:author="Petr Bureš (CZ/TTR)" w:date="2025-03-21T13:48:22.5Z" w16du:dateUtc="2025-03-21T13:48:22.5Z" w:id="914694737"/>
          <w:color w:val="000000"/>
          <w:sz w:val="20"/>
          <w:szCs w:val="20"/>
          <w:lang w:val="en-GB"/>
        </w:rPr>
      </w:pPr>
      <w:del w:author="Petr Bureš (CZ/TTR)" w:date="2025-03-21T13:48:22.5Z" w:id="233537312">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20635F" w14:paraId="62604A66" w14:textId="77777777">
      <w:pPr>
        <w:spacing w:before="60" w:after="60"/>
        <w:rPr>
          <w:del w:author="Petr Bureš (CZ/TTR)" w:date="2025-03-21T13:48:26.573Z" w16du:dateUtc="2025-03-21T13:48:26.573Z" w:id="1849243158"/>
          <w:color w:val="000000"/>
          <w:sz w:val="20"/>
          <w:szCs w:val="20"/>
          <w:lang w:val="en-GB"/>
        </w:rPr>
      </w:pPr>
    </w:p>
    <w:p w:rsidRPr="005E1D3B" w:rsidR="0020635F" w:rsidRDefault="00E93F55" w14:paraId="231304F9" w14:textId="77777777">
      <w:pPr>
        <w:spacing w:before="60" w:after="60"/>
        <w:rPr>
          <w:del w:author="Petr Bureš (CZ/TTR)" w:date="2025-03-21T13:47:08.524Z" w16du:dateUtc="2025-03-21T13:47:08.524Z" w:id="1975490427"/>
          <w:color w:val="000000"/>
          <w:sz w:val="20"/>
          <w:szCs w:val="20"/>
          <w:lang w:val="en-GB"/>
        </w:rPr>
      </w:pPr>
      <w:del w:author="Petr Bureš (CZ/TTR)" w:date="2025-03-21T13:47:08.524Z" w:id="1234661760">
        <w:r w:rsidRPr="69ACB2AA" w:rsidDel="00E93F55">
          <w:rPr>
            <w:rFonts w:ascii="Times New Roman" w:hAnsi="Times New Roman" w:eastAsia="Times New Roman" w:cs="Times New Roman"/>
            <w:color w:val="000000" w:themeColor="text1" w:themeTint="FF" w:themeShade="FF"/>
            <w:sz w:val="20"/>
            <w:szCs w:val="20"/>
            <w:lang w:val="en-GB"/>
          </w:rPr>
          <w:delText xml:space="preserve">- managing and ticketing call for the data store an Issue data store shall be created </w:delText>
        </w:r>
      </w:del>
    </w:p>
    <w:p w:rsidRPr="005E1D3B" w:rsidR="0020635F" w:rsidRDefault="00E93F55" w14:paraId="2BB276BC" w14:textId="77777777">
      <w:pPr>
        <w:spacing w:before="60" w:after="60"/>
        <w:rPr>
          <w:del w:author="Petr Bureš (CZ/TTR)" w:date="2025-03-21T13:47:08.523Z" w16du:dateUtc="2025-03-21T13:47:08.523Z" w:id="677009370"/>
          <w:color w:val="000000"/>
          <w:sz w:val="20"/>
          <w:szCs w:val="20"/>
          <w:lang w:val="en-GB"/>
        </w:rPr>
      </w:pPr>
      <w:del w:author="Petr Bureš (CZ/TTR)" w:date="2025-03-21T13:47:08.524Z" w:id="1082748779">
        <w:r w:rsidRPr="69ACB2AA" w:rsidDel="00E93F55">
          <w:rPr>
            <w:rFonts w:ascii="Times New Roman" w:hAnsi="Times New Roman" w:eastAsia="Times New Roman" w:cs="Times New Roman"/>
            <w:color w:val="000000" w:themeColor="text1" w:themeTint="FF" w:themeShade="FF"/>
            <w:sz w:val="20"/>
            <w:szCs w:val="20"/>
            <w:lang w:val="en-GB"/>
          </w:rPr>
          <w:delText xml:space="preserve">- the Auditing entity, i.e. NB is not mentioned anywhere, they shall be created as new terminator in NAP Actors </w:delText>
        </w:r>
      </w:del>
    </w:p>
    <w:p w:rsidRPr="005E1D3B" w:rsidR="0020635F" w:rsidRDefault="00E93F55" w14:paraId="7881DF90" w14:textId="77777777">
      <w:pPr>
        <w:spacing w:before="60" w:after="60"/>
        <w:rPr>
          <w:del w:author="Petr Bureš (CZ/TTR)" w:date="2025-03-21T13:47:08.523Z" w16du:dateUtc="2025-03-21T13:47:08.523Z" w:id="2041915484"/>
          <w:color w:val="000000"/>
          <w:sz w:val="20"/>
          <w:szCs w:val="20"/>
          <w:lang w:val="en-GB"/>
        </w:rPr>
      </w:pPr>
      <w:del w:author="Petr Bureš (CZ/TTR)" w:date="2025-03-21T13:47:08.523Z" w:id="1256199503">
        <w:r w:rsidRPr="69ACB2AA" w:rsidDel="00E93F55">
          <w:rPr>
            <w:rFonts w:ascii="Times New Roman" w:hAnsi="Times New Roman" w:eastAsia="Times New Roman" w:cs="Times New Roman"/>
            <w:color w:val="000000" w:themeColor="text1" w:themeTint="FF" w:themeShade="FF"/>
            <w:sz w:val="20"/>
            <w:szCs w:val="20"/>
            <w:lang w:val="en-GB"/>
          </w:rPr>
          <w:delText xml:space="preserve">- NAP Roles are mentioned in the text of the </w:delText>
        </w:r>
        <w:r w:rsidRPr="69ACB2AA" w:rsidDel="00E93F55">
          <w:rPr>
            <w:rFonts w:ascii="Times New Roman" w:hAnsi="Times New Roman" w:eastAsia="Times New Roman" w:cs="Times New Roman"/>
            <w:color w:val="000000" w:themeColor="text1" w:themeTint="FF" w:themeShade="FF"/>
            <w:sz w:val="20"/>
            <w:szCs w:val="20"/>
            <w:lang w:val="en-GB"/>
          </w:rPr>
          <w:delText>function,</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it must be clear who this is. </w:delText>
        </w:r>
      </w:del>
    </w:p>
    <w:p w:rsidRPr="005E1D3B" w:rsidR="0020635F" w:rsidRDefault="00E93F55" w14:paraId="296A8C47" w14:textId="77777777">
      <w:pPr>
        <w:spacing w:before="60" w:after="60"/>
        <w:rPr>
          <w:del w:author="Petr Bureš (CZ/TTR)" w:date="2025-03-21T13:47:08.523Z" w16du:dateUtc="2025-03-21T13:47:08.523Z" w:id="461586697"/>
          <w:color w:val="000000"/>
          <w:sz w:val="20"/>
          <w:szCs w:val="20"/>
          <w:lang w:val="en-GB"/>
        </w:rPr>
      </w:pPr>
      <w:del w:author="Petr Bureš (CZ/TTR)" w:date="2025-03-21T13:47:08.523Z" w:id="296834807">
        <w:r w:rsidRPr="69ACB2AA" w:rsidDel="00E93F55">
          <w:rPr>
            <w:rFonts w:ascii="Times New Roman" w:hAnsi="Times New Roman" w:eastAsia="Times New Roman" w:cs="Times New Roman"/>
            <w:color w:val="000000" w:themeColor="text1" w:themeTint="FF" w:themeShade="FF"/>
            <w:sz w:val="20"/>
            <w:szCs w:val="20"/>
            <w:lang w:val="en-GB"/>
          </w:rPr>
          <w:delText xml:space="preserve">- IMPORTANT: reduce number of dataflows by just addressing all NAP users at once by their higher-level terminator </w:delText>
        </w:r>
      </w:del>
    </w:p>
    <w:p w:rsidRPr="005E1D3B" w:rsidR="0020635F" w:rsidRDefault="00E93F55" w14:paraId="77944819" w14:textId="77777777">
      <w:pPr>
        <w:spacing w:before="60" w:after="60"/>
        <w:rPr>
          <w:del w:author="Petr Bureš (CZ/TTR)" w:date="2025-03-21T13:47:08.521Z" w16du:dateUtc="2025-03-21T13:47:08.521Z" w:id="273263983"/>
          <w:color w:val="000000"/>
          <w:sz w:val="20"/>
          <w:szCs w:val="20"/>
          <w:lang w:val="en-GB"/>
        </w:rPr>
      </w:pPr>
      <w:del w:author="Petr Bureš (CZ/TTR)" w:date="2025-03-21T13:47:08.522Z" w:id="281658272">
        <w:r w:rsidRPr="69ACB2AA" w:rsidDel="00E93F55">
          <w:rPr>
            <w:rFonts w:ascii="Times New Roman" w:hAnsi="Times New Roman" w:eastAsia="Times New Roman" w:cs="Times New Roman"/>
            <w:color w:val="000000" w:themeColor="text1" w:themeTint="FF" w:themeShade="FF"/>
            <w:sz w:val="20"/>
            <w:szCs w:val="20"/>
            <w:lang w:val="en-GB"/>
          </w:rPr>
          <w:delText>- IMPORTANT: who is the NAP User? Where do we have it specified? Different for NAP Actor</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bookmarkEnd w:id="18"/>
      <w:commentRangeEnd w:id="1860744543"/>
      <w:r>
        <w:rPr>
          <w:rStyle w:val="CommentReference"/>
        </w:rPr>
        <w:commentReference w:id="1860744543"/>
      </w:r>
    </w:p>
    <w:p w:rsidRPr="005E1D3B" w:rsidR="0020635F" w:rsidRDefault="00E93F55" w14:paraId="0E9ECBCA" w14:textId="77777777">
      <w:pPr>
        <w:pStyle w:val="Nadpis4"/>
        <w:rPr>
          <w:lang w:val="en-GB"/>
        </w:rPr>
      </w:pPr>
      <w:bookmarkStart w:name="BKM_15BFF38A_05D9_4775_84C9_6604B0EEA3C6" w:id="19"/>
      <w:r w:rsidRPr="005E1D3B">
        <w:rPr>
          <w:lang w:val="en-GB"/>
        </w:rPr>
        <w:t>F3.6.6 Provide Metadata Quality Checks</w:t>
      </w:r>
    </w:p>
    <w:p w:rsidRPr="005E1D3B" w:rsidR="0020635F" w:rsidRDefault="00E93F55" w14:paraId="7CFCBCA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13.01.2025 21:17:02, GUID: {15BFF38A-05D9-4775-84C9-6604B0EEA3C6}</w:t>
      </w:r>
    </w:p>
    <w:p w:rsidRPr="005E1D3B" w:rsidR="0020635F" w:rsidRDefault="00E93F55" w14:paraId="06DE3C5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16BCCDC3" w14:textId="77777777">
      <w:pPr>
        <w:spacing w:before="60" w:after="60"/>
        <w:rPr>
          <w:color w:val="000000"/>
          <w:sz w:val="20"/>
          <w:szCs w:val="20"/>
          <w:lang w:val="en-GB"/>
        </w:rPr>
      </w:pPr>
    </w:p>
    <w:p w:rsidRPr="005E1D3B" w:rsidR="0020635F" w:rsidRDefault="00E93F55" w14:paraId="642E7F9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perform metadata quality checks based on pre specified rules and procedures (including appropriate time frequencies). The checks follow the MQA and InQMS methodology, at minimum it is an availability of the urls provided in metadata.  </w:t>
      </w:r>
    </w:p>
    <w:p w:rsidRPr="005E1D3B" w:rsidR="0020635F" w:rsidRDefault="00E93F55" w14:paraId="66E298B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retrieve data to be checked from the NAP Metadata store.  </w:t>
      </w:r>
    </w:p>
    <w:p w:rsidRPr="005E1D3B" w:rsidR="0020635F" w:rsidRDefault="00E93F55" w14:paraId="1E09161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disseminate and store the outcomes of data quality checks to the NAP Metadata store.  </w:t>
      </w:r>
    </w:p>
    <w:p w:rsidRPr="005E1D3B" w:rsidR="0020635F" w:rsidRDefault="00E93F55" w14:paraId="5DA1755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Ability to perform the checks based on metadata events (data insert, data update) in the NAP Metadata store  </w:t>
      </w:r>
      <w:bookmarkEnd w:id="19"/>
    </w:p>
    <w:p w:rsidRPr="005E1D3B" w:rsidR="0020635F" w:rsidRDefault="00E93F55" w14:paraId="161FE759" w14:textId="77777777">
      <w:pPr>
        <w:pStyle w:val="Nadpis4"/>
        <w:rPr>
          <w:lang w:val="en-GB"/>
        </w:rPr>
      </w:pPr>
      <w:bookmarkStart w:name="BKM_57AEF510_D710_4920_9CCE_96BE708F6AAC" w:id="20"/>
      <w:r w:rsidRPr="005E1D3B">
        <w:rPr>
          <w:lang w:val="en-GB"/>
        </w:rPr>
        <w:t>F3.6.7 Manage NAP Data Repository</w:t>
      </w:r>
    </w:p>
    <w:p w:rsidRPr="005E1D3B" w:rsidR="0020635F" w:rsidRDefault="00E93F55" w14:paraId="60FAF92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13.01.2025 21:17:03, GUID: {57AEF510-D710-4920-9CCE-96BE708F6AAC}</w:t>
      </w:r>
    </w:p>
    <w:p w:rsidRPr="005E1D3B" w:rsidR="0020635F" w:rsidRDefault="00E93F55" w14:paraId="1735335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6F00940F" w14:textId="77777777">
      <w:pPr>
        <w:spacing w:before="60" w:after="60"/>
        <w:rPr>
          <w:color w:val="000000"/>
          <w:sz w:val="20"/>
          <w:szCs w:val="20"/>
          <w:lang w:val="en-GB"/>
        </w:rPr>
      </w:pPr>
    </w:p>
    <w:p w:rsidRPr="005E1D3B" w:rsidR="0020635F" w:rsidRDefault="00E93F55" w14:paraId="043CE76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manage the store of traffic and travel data. </w:t>
      </w:r>
    </w:p>
    <w:p w:rsidRPr="005E1D3B" w:rsidR="0020635F" w:rsidRDefault="00E93F55" w14:paraId="2F86403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ensure that all data sent to the store is stored in a coherent and logical manner. </w:t>
      </w:r>
    </w:p>
    <w:p w:rsidRPr="005E1D3B" w:rsidR="0020635F" w:rsidRDefault="00E93F55" w14:paraId="4C5B84F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read, create and overwrite data from the store as and when requested. </w:t>
      </w:r>
    </w:p>
    <w:p w:rsidRPr="005E1D3B" w:rsidR="0020635F" w:rsidRDefault="00E93F55" w14:paraId="6E087D3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ability to hide data in the NAP Data store so it could be checked before it is made available.  </w:t>
      </w:r>
    </w:p>
    <w:p w:rsidRPr="005E1D3B" w:rsidR="0020635F" w:rsidRDefault="00E93F55" w14:paraId="56B7F15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The ability to carry out its activities in such a way that they do not interfere with one another, and that the integrity of the data being stored and read is preserved.  </w:t>
      </w:r>
    </w:p>
    <w:p w:rsidRPr="005E1D3B" w:rsidR="0020635F" w:rsidRDefault="00E93F55" w14:paraId="69B2219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(6) Ability to send request for Metadata from F3.6.1 Manage NAP Metadata Repository and provide this data to connected functionality,  </w:t>
      </w:r>
    </w:p>
    <w:p w:rsidRPr="005E1D3B" w:rsidR="0020635F" w:rsidRDefault="00E93F55" w14:paraId="71C09F2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(7) Ability to store data event logs   </w:t>
      </w:r>
      <w:bookmarkEnd w:id="20"/>
    </w:p>
    <w:p w:rsidRPr="005E1D3B" w:rsidR="0020635F" w:rsidRDefault="00E93F55" w14:paraId="05A5DB68" w14:textId="77777777">
      <w:pPr>
        <w:pStyle w:val="Nadpis4"/>
        <w:rPr>
          <w:lang w:val="en-GB"/>
        </w:rPr>
      </w:pPr>
      <w:bookmarkStart w:name="BKM_5B4F357F_A164_4A3F_8909_C370F4C0615F" w:id="21"/>
      <w:r w:rsidRPr="005E1D3B">
        <w:rPr>
          <w:lang w:val="en-GB"/>
        </w:rPr>
        <w:t>F3.6.8 Manage Data Input</w:t>
      </w:r>
    </w:p>
    <w:p w:rsidRPr="005E1D3B" w:rsidR="0020635F" w:rsidRDefault="00E93F55" w14:paraId="46DEE89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13.01.2025 21:17:03, GUID: {5B4F357F-A164-4a3f-8909-C370F4C0615F}</w:t>
      </w:r>
    </w:p>
    <w:p w:rsidRPr="005E1D3B" w:rsidR="0020635F" w:rsidRDefault="00E93F55" w14:paraId="708DD17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0BA93EDD" w14:textId="77777777">
      <w:pPr>
        <w:spacing w:before="60" w:after="60"/>
        <w:rPr>
          <w:color w:val="000000"/>
          <w:sz w:val="20"/>
          <w:szCs w:val="20"/>
          <w:lang w:val="en-GB"/>
        </w:rPr>
      </w:pPr>
    </w:p>
    <w:p w:rsidRPr="005E1D3B" w:rsidR="0020635F" w:rsidRDefault="00E93F55" w14:paraId="76DD512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receive and process traffic and travel data in different message types from NAP Content Provider or Data Provision System.  </w:t>
      </w:r>
    </w:p>
    <w:p w:rsidRPr="005E1D3B" w:rsidR="0020635F" w:rsidRDefault="00E93F55" w14:paraId="237FB0E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forward the authorisation credentials of the NAP Content Provider or of the Data Provision System to the Function Manage Registrations and Provide Authorisation Service and to receive a result about the authorised access. </w:t>
      </w:r>
    </w:p>
    <w:p w:rsidRPr="005E1D3B" w:rsidR="0020635F" w:rsidRDefault="00E93F55" w14:paraId="74B205B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perform basic checks on filled in information about data access (for automatic data retrieval by NAP) or checks of data format and expected size of the NAP Content Provider manually uploaded data.  </w:t>
      </w:r>
    </w:p>
    <w:p w:rsidRPr="005E1D3B" w:rsidR="0020635F" w:rsidRDefault="00E93F55" w14:paraId="6C93784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ability to send the data included in the request in (1) above to the Function Manage NAP Data Repository for loading into the data store if the checks in (2) and (3) above were successful.  </w:t>
      </w:r>
    </w:p>
    <w:p w:rsidRPr="005E1D3B" w:rsidR="0020635F" w:rsidRDefault="00E93F55" w14:paraId="707B355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The ability to send a “failure" response to the entity that made the request in (1) above if the checks in (2) and (3) above were unsuccessful or a “success” response if the checks were successful. </w:t>
      </w:r>
    </w:p>
    <w:p w:rsidRPr="005E1D3B" w:rsidR="0020635F" w:rsidRDefault="00E93F55" w14:paraId="41BAC8F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(6) Ability to provide all data created by the NAP Content Provider and also data created by the NAP, i.e. quality records and data event log. </w:t>
      </w:r>
    </w:p>
    <w:p w:rsidRPr="005E1D3B" w:rsidR="0020635F" w:rsidRDefault="00E93F55" w14:paraId="35BD5F2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(7) Ability to record NAP Content Provider activity into the NAP Data store. </w:t>
      </w:r>
      <w:bookmarkEnd w:id="21"/>
    </w:p>
    <w:p w:rsidRPr="005E1D3B" w:rsidR="0020635F" w:rsidRDefault="00E93F55" w14:paraId="3CF88C26" w14:textId="77777777">
      <w:pPr>
        <w:pStyle w:val="Nadpis4"/>
        <w:rPr>
          <w:lang w:val="en-GB"/>
        </w:rPr>
      </w:pPr>
      <w:bookmarkStart w:name="BKM_A3764B72_97E2_400C_81B8_C945964F9E0D" w:id="22"/>
      <w:r w:rsidRPr="005E1D3B">
        <w:rPr>
          <w:lang w:val="en-GB"/>
        </w:rPr>
        <w:t>F3.6.9 Manage NAP Data Retrieval</w:t>
      </w:r>
    </w:p>
    <w:p w:rsidRPr="005E1D3B" w:rsidR="0020635F" w:rsidRDefault="00E93F55" w14:paraId="262568F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10.02.2025 11:08:50, GUID: {A3764B72-97E2-400c-81B8-C945964F9E0D}</w:t>
      </w:r>
    </w:p>
    <w:p w:rsidRPr="005E1D3B" w:rsidR="0020635F" w:rsidRDefault="00E93F55" w14:paraId="0439B44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Function shall be capable of providing the following facilities:  </w:t>
      </w:r>
    </w:p>
    <w:p w:rsidRPr="005E1D3B" w:rsidR="0020635F" w:rsidRDefault="0020635F" w14:paraId="34C63075" w14:textId="77777777">
      <w:pPr>
        <w:spacing w:before="60" w:after="60"/>
        <w:rPr>
          <w:color w:val="000000"/>
          <w:sz w:val="20"/>
          <w:szCs w:val="20"/>
          <w:lang w:val="en-GB"/>
        </w:rPr>
      </w:pPr>
    </w:p>
    <w:p w:rsidRPr="005E1D3B" w:rsidR="0020635F" w:rsidRDefault="00E93F55" w14:paraId="323DCD7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The ability to receive and process request for data retrieval from a NAP Content Consumer or Data Requesting System.  </w:t>
      </w:r>
    </w:p>
    <w:p w:rsidRPr="005E1D3B" w:rsidR="0020635F" w:rsidRDefault="00E93F55" w14:paraId="0800740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The ability to forward the authorisation credentials of the NAP Content Consumer or Data Requesting System to the Function Manage NAP User Registrations and Provide Authorisation Service and to receive a result about the authorisation of the said entities. </w:t>
      </w:r>
    </w:p>
    <w:p w:rsidRPr="005E1D3B" w:rsidR="0020635F" w:rsidRDefault="00E93F55" w14:paraId="1470C91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The ability to send the request in (1) above to the Function Manage NAP Data Repository for retrieving data identified in the request from the NAP Data store if the checks in (2) above were successful. </w:t>
      </w:r>
    </w:p>
    <w:p w:rsidRPr="005E1D3B" w:rsidR="0020635F" w:rsidRDefault="00E93F55" w14:paraId="45DEBA2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The ability to send a "failure" response to the entity that made the request in (1) above if the checks in (2) above were unsuccessful or a “success” response with the retrieved data if the checks were successful to the requesting entity. </w:t>
      </w:r>
    </w:p>
    <w:p w:rsidRPr="005E1D3B" w:rsidR="0020635F" w:rsidRDefault="00E93F55" w14:paraId="0C97C18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Ability to provide data retrieved from the NAP Data store to the NAP Content Consumer or Data Requesting System in a way which is requested. </w:t>
      </w:r>
    </w:p>
    <w:p w:rsidRPr="005E1D3B" w:rsidR="0020635F" w:rsidRDefault="00E93F55" w14:paraId="34E9538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(6) Ability to record NAP User Activity into the NAP Users data store. </w:t>
      </w:r>
    </w:p>
    <w:p w:rsidRPr="005E1D3B" w:rsidR="0020635F" w:rsidRDefault="00E93F55" w14:paraId="763748C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(7) Requested data are either traffic or travel information or its support information stored in the NAP Data store (e.g. quality information, last update time) or both.  </w:t>
      </w:r>
      <w:bookmarkEnd w:id="5"/>
      <w:bookmarkEnd w:id="6"/>
      <w:bookmarkEnd w:id="11"/>
      <w:bookmarkEnd w:id="12"/>
      <w:bookmarkEnd w:id="22"/>
    </w:p>
    <w:p w:rsidRPr="005E1D3B" w:rsidR="0020635F" w:rsidRDefault="00E93F55" w14:paraId="41F0AEA0" w14:textId="77777777">
      <w:pPr>
        <w:pStyle w:val="Nadpis2"/>
        <w:rPr>
          <w:lang w:val="en-GB"/>
        </w:rPr>
      </w:pPr>
      <w:bookmarkStart w:name="TERMINATORS" w:id="23"/>
      <w:bookmarkStart w:name="BKM_AFF7C293_88E9_49FB_BAAC_1A142E4AA9AD" w:id="24"/>
      <w:r w:rsidRPr="005E1D3B">
        <w:rPr>
          <w:lang w:val="en-GB"/>
        </w:rPr>
        <w:t>Terminators</w:t>
      </w:r>
    </w:p>
    <w:p w:rsidRPr="005E1D3B" w:rsidR="0020635F" w:rsidRDefault="00E93F55" w14:paraId="4967F4F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This chapter defines terminators for</w:t>
      </w:r>
      <w:r w:rsidRPr="005E1D3B">
        <w:rPr>
          <w:rFonts w:ascii="Times New Roman" w:hAnsi="Times New Roman" w:eastAsia="Times New Roman" w:cs="Times New Roman"/>
          <w:b/>
          <w:color w:val="000000"/>
          <w:sz w:val="20"/>
          <w:szCs w:val="20"/>
          <w:lang w:val="en-GB"/>
        </w:rPr>
        <w:t xml:space="preserve"> both NAP types</w:t>
      </w:r>
      <w:r w:rsidRPr="005E1D3B">
        <w:rPr>
          <w:rFonts w:ascii="Times New Roman" w:hAnsi="Times New Roman" w:eastAsia="Times New Roman" w:cs="Times New Roman"/>
          <w:color w:val="000000"/>
          <w:sz w:val="20"/>
          <w:szCs w:val="20"/>
          <w:lang w:val="en-GB"/>
        </w:rPr>
        <w:t>, Metadata Directory and Data Platform.</w:t>
      </w:r>
    </w:p>
    <w:p w:rsidRPr="005E1D3B" w:rsidR="0020635F" w:rsidRDefault="0020635F" w14:paraId="342E3E9D" w14:textId="77777777">
      <w:pPr>
        <w:spacing w:before="60" w:after="60"/>
        <w:rPr>
          <w:color w:val="000000"/>
          <w:sz w:val="20"/>
          <w:szCs w:val="20"/>
          <w:lang w:val="en-GB"/>
        </w:rPr>
      </w:pPr>
    </w:p>
    <w:p w:rsidRPr="005E1D3B" w:rsidR="0020635F" w:rsidRDefault="00E93F55" w14:paraId="6D24E96B" w14:textId="77777777">
      <w:pPr>
        <w:pStyle w:val="Nadpis3"/>
        <w:rPr>
          <w:lang w:val="en-GB"/>
        </w:rPr>
      </w:pPr>
      <w:bookmarkStart w:name="BKM_13412496_2C40_428C_B961_F0F374D991C8" w:id="25"/>
      <w:r w:rsidRPr="005E1D3B">
        <w:rPr>
          <w:lang w:val="en-GB"/>
        </w:rPr>
        <w:t>Data Provision System</w:t>
      </w:r>
    </w:p>
    <w:p w:rsidRPr="005E1D3B" w:rsidR="0020635F" w:rsidRDefault="00E93F55" w14:paraId="3C1BACA6"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 xml:space="preserve">Date </w:t>
      </w:r>
      <w:r w:rsidRPr="005E1D3B">
        <w:rPr>
          <w:rFonts w:ascii="Times New Roman" w:hAnsi="Times New Roman" w:eastAsia="Times New Roman" w:cs="Times New Roman"/>
          <w:i/>
          <w:color w:val="808080"/>
          <w:sz w:val="20"/>
          <w:szCs w:val="20"/>
          <w:lang w:val="en-GB"/>
        </w:rPr>
        <w:t>Modified: 29.09.2024 0:39:50, GUID: {13412496-2C40-428c-B961-F0F374D991C8}</w:t>
      </w:r>
    </w:p>
    <w:p w:rsidRPr="005E1D3B" w:rsidR="0020635F" w:rsidRDefault="00E93F55" w14:paraId="0CBB430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The generic terminator role Data Provision System represents any interested entity in traffic, travel data storage. The Data Provision System can request storing traffic and travel data in the NAP Data store. Therefore, Function F3.6.8 Manage Data Input offers an access interface for machine-to-machine data upload.  Authorisation is necessary, the Data Provision System must use credentials obtained by Content Provider. When registering the Content Provider will obtain credentials and / or to set up a machin</w:t>
      </w:r>
      <w:r w:rsidRPr="005E1D3B">
        <w:rPr>
          <w:rFonts w:ascii="Times New Roman" w:hAnsi="Times New Roman" w:eastAsia="Times New Roman" w:cs="Times New Roman"/>
          <w:color w:val="000000"/>
          <w:sz w:val="20"/>
          <w:szCs w:val="20"/>
          <w:lang w:val="en-GB"/>
        </w:rPr>
        <w:t xml:space="preserve">e account from which data are pushed.    </w:t>
      </w:r>
    </w:p>
    <w:p w:rsidRPr="005E1D3B" w:rsidR="0020635F" w:rsidRDefault="0020635F" w14:paraId="070764DF" w14:textId="77777777">
      <w:pPr>
        <w:spacing w:before="60" w:after="60"/>
        <w:rPr>
          <w:color w:val="000000"/>
          <w:sz w:val="20"/>
          <w:szCs w:val="20"/>
          <w:lang w:val="en-GB"/>
        </w:rPr>
      </w:pPr>
    </w:p>
    <w:p w:rsidRPr="005E1D3B" w:rsidR="0020635F" w:rsidRDefault="00E93F55" w14:paraId="41B5861E"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Key issue</w:t>
      </w:r>
      <w:r w:rsidRPr="005E1D3B">
        <w:rPr>
          <w:rFonts w:ascii="Times New Roman" w:hAnsi="Times New Roman" w:eastAsia="Times New Roman" w:cs="Times New Roman"/>
          <w:color w:val="000000"/>
          <w:sz w:val="20"/>
          <w:szCs w:val="20"/>
          <w:lang w:val="en-GB"/>
        </w:rPr>
        <w:t xml:space="preserve">: Request to store data at NAP.  </w:t>
      </w:r>
    </w:p>
    <w:p w:rsidRPr="005E1D3B" w:rsidR="0020635F" w:rsidRDefault="00E93F55" w14:paraId="6BE71532"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Area of responsibility</w:t>
      </w:r>
      <w:r w:rsidRPr="005E1D3B">
        <w:rPr>
          <w:rFonts w:ascii="Times New Roman" w:hAnsi="Times New Roman" w:eastAsia="Times New Roman" w:cs="Times New Roman"/>
          <w:color w:val="000000"/>
          <w:sz w:val="20"/>
          <w:szCs w:val="20"/>
          <w:lang w:val="en-GB"/>
        </w:rPr>
        <w:t xml:space="preserve">: Be compliant with the agreement with content provider  </w:t>
      </w:r>
    </w:p>
    <w:p w:rsidRPr="005E1D3B" w:rsidR="0020635F" w:rsidRDefault="00E93F55" w14:paraId="1B251960"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Tasks</w:t>
      </w:r>
      <w:r w:rsidRPr="005E1D3B">
        <w:rPr>
          <w:rFonts w:ascii="Times New Roman" w:hAnsi="Times New Roman" w:eastAsia="Times New Roman" w:cs="Times New Roman"/>
          <w:color w:val="000000"/>
          <w:sz w:val="20"/>
          <w:szCs w:val="20"/>
          <w:lang w:val="en-GB"/>
        </w:rPr>
        <w:t xml:space="preserve">: Upload content   </w:t>
      </w:r>
    </w:p>
    <w:p w:rsidRPr="005E1D3B" w:rsidR="0020635F" w:rsidRDefault="00E93F55" w14:paraId="794B353D"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Mnemonic</w:t>
      </w:r>
      <w:r w:rsidRPr="005E1D3B">
        <w:rPr>
          <w:rFonts w:ascii="Times New Roman" w:hAnsi="Times New Roman" w:eastAsia="Times New Roman" w:cs="Times New Roman"/>
          <w:color w:val="000000"/>
          <w:sz w:val="20"/>
          <w:szCs w:val="20"/>
          <w:lang w:val="en-GB"/>
        </w:rPr>
        <w:t xml:space="preserve">: nap.dps </w:t>
      </w:r>
      <w:bookmarkEnd w:id="25"/>
    </w:p>
    <w:p w:rsidRPr="005E1D3B" w:rsidR="0020635F" w:rsidRDefault="00E93F55" w14:paraId="55465C4C" w14:textId="77777777">
      <w:pPr>
        <w:pStyle w:val="Nadpis3"/>
        <w:rPr>
          <w:lang w:val="en-GB"/>
        </w:rPr>
      </w:pPr>
      <w:bookmarkStart w:name="BKM_6CBF0F02_2909_4086_A608_C5EA1E42A9F6" w:id="26"/>
      <w:r w:rsidRPr="005E1D3B">
        <w:rPr>
          <w:lang w:val="en-GB"/>
        </w:rPr>
        <w:t>Data Requesting System</w:t>
      </w:r>
    </w:p>
    <w:p w:rsidRPr="005E1D3B" w:rsidR="0020635F" w:rsidRDefault="00E93F55" w14:paraId="074FA242"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10.02.2025 11:09:06, GUID: {6CBF0F02-2909-4086-A608-C5EA1E42A9F6}</w:t>
      </w:r>
    </w:p>
    <w:p w:rsidRPr="005E1D3B" w:rsidR="0020635F" w:rsidRDefault="00E93F55" w14:paraId="15107ED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generic terminator role Data Requesting System represents any interested entity in traffic, travel data. The Data Requesting System can request traffic and travel data available in the NAP Data store. Therefore, Function F3.6.9 Manage NAP Data Retrieval offers a data distribution interface for machine-to-machine data retrieval.   </w:t>
      </w:r>
    </w:p>
    <w:p w:rsidRPr="005E1D3B" w:rsidR="0020635F" w:rsidRDefault="00E93F55" w14:paraId="34DFC9A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In some cases, especially when the data are pushed to the Content Consumer systems and / or authorisation is necessary the Data Requesting System must use credentials obtained by Content Consumer. When registering the Content Consumer will obtain credentials and / or to set up a machine account to which data are pushed.    </w:t>
      </w:r>
    </w:p>
    <w:p w:rsidRPr="005E1D3B" w:rsidR="0020635F" w:rsidRDefault="0020635F" w14:paraId="08484F62" w14:textId="77777777">
      <w:pPr>
        <w:spacing w:before="60" w:after="60"/>
        <w:rPr>
          <w:color w:val="000000"/>
          <w:sz w:val="20"/>
          <w:szCs w:val="20"/>
          <w:lang w:val="en-GB"/>
        </w:rPr>
      </w:pPr>
    </w:p>
    <w:p w:rsidRPr="005E1D3B" w:rsidR="0020635F" w:rsidRDefault="00E93F55" w14:paraId="591A2729"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Key issue</w:t>
      </w:r>
      <w:r w:rsidRPr="005E1D3B">
        <w:rPr>
          <w:rFonts w:ascii="Times New Roman" w:hAnsi="Times New Roman" w:eastAsia="Times New Roman" w:cs="Times New Roman"/>
          <w:color w:val="000000"/>
          <w:sz w:val="20"/>
          <w:szCs w:val="20"/>
          <w:lang w:val="en-GB"/>
        </w:rPr>
        <w:t xml:space="preserve">: Request data stored at NAP.  </w:t>
      </w:r>
    </w:p>
    <w:p w:rsidRPr="005E1D3B" w:rsidR="0020635F" w:rsidRDefault="00E93F55" w14:paraId="5B5D3173"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Area of responsibility</w:t>
      </w:r>
      <w:r w:rsidRPr="005E1D3B">
        <w:rPr>
          <w:rFonts w:ascii="Times New Roman" w:hAnsi="Times New Roman" w:eastAsia="Times New Roman" w:cs="Times New Roman"/>
          <w:color w:val="000000"/>
          <w:sz w:val="20"/>
          <w:szCs w:val="20"/>
          <w:lang w:val="en-GB"/>
        </w:rPr>
        <w:t xml:space="preserve">: Be compliant with the agreement with content provider  </w:t>
      </w:r>
    </w:p>
    <w:p w:rsidRPr="005E1D3B" w:rsidR="0020635F" w:rsidRDefault="00E93F55" w14:paraId="213EF5A6"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Tasks</w:t>
      </w:r>
      <w:r w:rsidRPr="005E1D3B">
        <w:rPr>
          <w:rFonts w:ascii="Times New Roman" w:hAnsi="Times New Roman" w:eastAsia="Times New Roman" w:cs="Times New Roman"/>
          <w:color w:val="000000"/>
          <w:sz w:val="20"/>
          <w:szCs w:val="20"/>
          <w:lang w:val="en-GB"/>
        </w:rPr>
        <w:t xml:space="preserve">: Receive content   </w:t>
      </w:r>
    </w:p>
    <w:p w:rsidRPr="005E1D3B" w:rsidR="0020635F" w:rsidRDefault="00E93F55" w14:paraId="0762B83A"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Mnemonic</w:t>
      </w:r>
      <w:r w:rsidRPr="005E1D3B">
        <w:rPr>
          <w:rFonts w:ascii="Times New Roman" w:hAnsi="Times New Roman" w:eastAsia="Times New Roman" w:cs="Times New Roman"/>
          <w:color w:val="000000"/>
          <w:sz w:val="20"/>
          <w:szCs w:val="20"/>
          <w:lang w:val="en-GB"/>
        </w:rPr>
        <w:t xml:space="preserve">: nap.drs  </w:t>
      </w:r>
      <w:bookmarkEnd w:id="26"/>
    </w:p>
    <w:p w:rsidRPr="005E1D3B" w:rsidR="0020635F" w:rsidRDefault="00E93F55" w14:paraId="71423127" w14:textId="77777777">
      <w:pPr>
        <w:pStyle w:val="Nadpis3"/>
        <w:rPr>
          <w:lang w:val="en-GB"/>
        </w:rPr>
      </w:pPr>
      <w:bookmarkStart w:name="BKM_0DEEF50F_C3BA_4005_A27B_57A30C4C009C" w:id="27"/>
      <w:r w:rsidRPr="005E1D3B">
        <w:rPr>
          <w:lang w:val="en-GB"/>
        </w:rPr>
        <w:t>Metadata Provision System</w:t>
      </w:r>
    </w:p>
    <w:p w:rsidRPr="005E1D3B" w:rsidR="0020635F" w:rsidRDefault="00E93F55" w14:paraId="1364AC31"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10.02.2025 11:09:16, GUID: {0DEEF50F-C3BA-4005-A27B-57A30C4C009C}</w:t>
      </w:r>
    </w:p>
    <w:p w:rsidRPr="005E1D3B" w:rsidR="0020635F" w:rsidRDefault="00E93F55" w14:paraId="182E939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The generic terminator role Metadata Provision System represents any compatible entity in metadata storage.</w:t>
      </w:r>
    </w:p>
    <w:p w:rsidRPr="005E1D3B" w:rsidR="0020635F" w:rsidRDefault="00E93F55" w14:paraId="4DDFEB4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Metadata Provision System can request storing metadata in the NAP Metadata store. Therefore, Function Metadata Management Module offers an access interface for machine-to-machine data upload.  Authorisation is necessary, the Metadata Provision System must use credentials obtained by Content Provider. When registering the Content Provider will obtain credentials and / or to set up a machine account from which data are pushed.    </w:t>
      </w:r>
    </w:p>
    <w:p w:rsidRPr="005E1D3B" w:rsidR="0020635F" w:rsidRDefault="0020635F" w14:paraId="225104B1" w14:textId="77777777">
      <w:pPr>
        <w:spacing w:before="60" w:after="60"/>
        <w:rPr>
          <w:color w:val="000000"/>
          <w:sz w:val="20"/>
          <w:szCs w:val="20"/>
          <w:lang w:val="en-GB"/>
        </w:rPr>
      </w:pPr>
    </w:p>
    <w:p w:rsidRPr="005E1D3B" w:rsidR="0020635F" w:rsidRDefault="00E93F55" w14:paraId="192DB93E"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Key issue</w:t>
      </w:r>
      <w:r w:rsidRPr="005E1D3B">
        <w:rPr>
          <w:rFonts w:ascii="Times New Roman" w:hAnsi="Times New Roman" w:eastAsia="Times New Roman" w:cs="Times New Roman"/>
          <w:color w:val="000000"/>
          <w:sz w:val="20"/>
          <w:szCs w:val="20"/>
          <w:lang w:val="en-GB"/>
        </w:rPr>
        <w:t xml:space="preserve">: Request to store metadata at NAP.  </w:t>
      </w:r>
    </w:p>
    <w:p w:rsidRPr="005E1D3B" w:rsidR="0020635F" w:rsidRDefault="00E93F55" w14:paraId="0A28492E"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Area of responsibility</w:t>
      </w:r>
      <w:r w:rsidRPr="005E1D3B">
        <w:rPr>
          <w:rFonts w:ascii="Times New Roman" w:hAnsi="Times New Roman" w:eastAsia="Times New Roman" w:cs="Times New Roman"/>
          <w:color w:val="000000"/>
          <w:sz w:val="20"/>
          <w:szCs w:val="20"/>
          <w:lang w:val="en-GB"/>
        </w:rPr>
        <w:t xml:space="preserve">: Be compliant with the agreement with content provider  </w:t>
      </w:r>
    </w:p>
    <w:p w:rsidRPr="005E1D3B" w:rsidR="0020635F" w:rsidRDefault="00E93F55" w14:paraId="468C3264"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Tasks</w:t>
      </w:r>
      <w:r w:rsidRPr="005E1D3B">
        <w:rPr>
          <w:rFonts w:ascii="Times New Roman" w:hAnsi="Times New Roman" w:eastAsia="Times New Roman" w:cs="Times New Roman"/>
          <w:color w:val="000000"/>
          <w:sz w:val="20"/>
          <w:szCs w:val="20"/>
          <w:lang w:val="en-GB"/>
        </w:rPr>
        <w:t xml:space="preserve">: Upload metadata   </w:t>
      </w:r>
    </w:p>
    <w:p w:rsidRPr="005E1D3B" w:rsidR="0020635F" w:rsidRDefault="00E93F55" w14:paraId="0B760783"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Mnemonic</w:t>
      </w:r>
      <w:r w:rsidRPr="005E1D3B">
        <w:rPr>
          <w:rFonts w:ascii="Times New Roman" w:hAnsi="Times New Roman" w:eastAsia="Times New Roman" w:cs="Times New Roman"/>
          <w:color w:val="000000"/>
          <w:sz w:val="20"/>
          <w:szCs w:val="20"/>
          <w:lang w:val="en-GB"/>
        </w:rPr>
        <w:t>: todo</w:t>
      </w:r>
      <w:bookmarkEnd w:id="27"/>
    </w:p>
    <w:p w:rsidRPr="005E1D3B" w:rsidR="0020635F" w:rsidRDefault="00E93F55" w14:paraId="4A0AF69E" w14:textId="77777777">
      <w:pPr>
        <w:pStyle w:val="Nadpis3"/>
        <w:rPr>
          <w:lang w:val="en-GB"/>
        </w:rPr>
      </w:pPr>
      <w:bookmarkStart w:name="BKM_DEB4AC48_7332_4F57_99D5_79169FCA6F1F" w:id="28"/>
      <w:r w:rsidRPr="005E1D3B">
        <w:rPr>
          <w:lang w:val="en-GB"/>
        </w:rPr>
        <w:t>Metadata Requesting System</w:t>
      </w:r>
    </w:p>
    <w:p w:rsidRPr="005E1D3B" w:rsidR="0020635F" w:rsidRDefault="00E93F55" w14:paraId="21A3F6EC"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29.09.2024 0:41:46, GUID: {DEB4AC48-7332-4f57-99D5-79169FCA6F1F}</w:t>
      </w:r>
    </w:p>
    <w:p w:rsidRPr="005E1D3B" w:rsidR="0020635F" w:rsidRDefault="00E93F55" w14:paraId="2A44885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generic terminator role Metadata Requesting System represents any interested entity in traffic and transport metadata dissemination. The Metadata Requesting System can request information stored in the NAP Metadata store in a standardized format (mobilityDCAT-AP) to incorporate said data into its information services (i.e. metadata harvesting). Therefore, Function F3.6.4 Manage NAP Metadata Retrieval offers a data distribution interface for machine-to-machine data retrieval.  </w:t>
      </w:r>
    </w:p>
    <w:p w:rsidRPr="005E1D3B" w:rsidR="0020635F" w:rsidRDefault="0020635F" w14:paraId="222E30F8" w14:textId="77777777">
      <w:pPr>
        <w:spacing w:before="60" w:after="60"/>
        <w:rPr>
          <w:color w:val="000000"/>
          <w:sz w:val="20"/>
          <w:szCs w:val="20"/>
          <w:lang w:val="en-GB"/>
        </w:rPr>
      </w:pPr>
    </w:p>
    <w:p w:rsidRPr="005E1D3B" w:rsidR="0020635F" w:rsidRDefault="00E93F55" w14:paraId="61194DA5"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Key issue</w:t>
      </w:r>
      <w:r w:rsidRPr="005E1D3B">
        <w:rPr>
          <w:rFonts w:ascii="Times New Roman" w:hAnsi="Times New Roman" w:eastAsia="Times New Roman" w:cs="Times New Roman"/>
          <w:color w:val="000000"/>
          <w:sz w:val="20"/>
          <w:szCs w:val="20"/>
          <w:lang w:val="en-GB"/>
        </w:rPr>
        <w:t xml:space="preserve">: Request metadata stored at NAP.  </w:t>
      </w:r>
    </w:p>
    <w:p w:rsidRPr="005E1D3B" w:rsidR="0020635F" w:rsidRDefault="00E93F55" w14:paraId="22C48B95"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Area of responsibility</w:t>
      </w:r>
      <w:r w:rsidRPr="005E1D3B">
        <w:rPr>
          <w:rFonts w:ascii="Times New Roman" w:hAnsi="Times New Roman" w:eastAsia="Times New Roman" w:cs="Times New Roman"/>
          <w:color w:val="000000"/>
          <w:sz w:val="20"/>
          <w:szCs w:val="20"/>
          <w:lang w:val="en-GB"/>
        </w:rPr>
        <w:t xml:space="preserve">: Be compliant with the agreement with the NAP operator  </w:t>
      </w:r>
    </w:p>
    <w:p w:rsidRPr="005E1D3B" w:rsidR="0020635F" w:rsidRDefault="00E93F55" w14:paraId="692BA865"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Tasks</w:t>
      </w:r>
      <w:r w:rsidRPr="005E1D3B">
        <w:rPr>
          <w:rFonts w:ascii="Times New Roman" w:hAnsi="Times New Roman" w:eastAsia="Times New Roman" w:cs="Times New Roman"/>
          <w:color w:val="000000"/>
          <w:sz w:val="20"/>
          <w:szCs w:val="20"/>
          <w:lang w:val="en-GB"/>
        </w:rPr>
        <w:t xml:space="preserve">: Receive information about the content in a standardized manner, i.e. metadata   </w:t>
      </w:r>
    </w:p>
    <w:p w:rsidRPr="005E1D3B" w:rsidR="0020635F" w:rsidRDefault="00E93F55" w14:paraId="4AE81FA7"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Mnemonic</w:t>
      </w:r>
      <w:r w:rsidRPr="005E1D3B">
        <w:rPr>
          <w:rFonts w:ascii="Times New Roman" w:hAnsi="Times New Roman" w:eastAsia="Times New Roman" w:cs="Times New Roman"/>
          <w:color w:val="000000"/>
          <w:sz w:val="20"/>
          <w:szCs w:val="20"/>
          <w:lang w:val="en-GB"/>
        </w:rPr>
        <w:t xml:space="preserve">: nap.mdrs  </w:t>
      </w:r>
      <w:bookmarkEnd w:id="28"/>
    </w:p>
    <w:p w:rsidRPr="005E1D3B" w:rsidR="0020635F" w:rsidRDefault="00E93F55" w14:paraId="46133843" w14:textId="77777777">
      <w:pPr>
        <w:pStyle w:val="Nadpis3"/>
        <w:rPr>
          <w:lang w:val="en-GB"/>
        </w:rPr>
      </w:pPr>
      <w:bookmarkStart w:name="BKM_E89EDD6C_D939_4B97_AB60_AAD3FA5FE237" w:id="29"/>
      <w:r w:rsidRPr="005E1D3B">
        <w:rPr>
          <w:lang w:val="en-GB"/>
        </w:rPr>
        <w:t>NAP Actors</w:t>
      </w:r>
    </w:p>
    <w:p w:rsidRPr="005E1D3B" w:rsidR="0020635F" w:rsidRDefault="00E93F55" w14:paraId="6A624013"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10.02.2025 11:13:03, GUID: {E89EDD6C-D939-4b97-AB60-AAD3FA5FE237}</w:t>
      </w:r>
    </w:p>
    <w:p w:rsidRPr="005E1D3B" w:rsidR="0020635F" w:rsidRDefault="00E93F55" w14:paraId="5640FBA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This Terminator shall represent the actors that participate in the National Access Point (NAP) ITS Service. This ITS Service provides a mechanism that enables organisations to access data available from other ITS Services. It shall consist of the following Terminators.</w:t>
      </w:r>
    </w:p>
    <w:p w:rsidRPr="005E1D3B" w:rsidR="0020635F" w:rsidRDefault="00E93F55" w14:paraId="1603454F" w14:textId="77777777">
      <w:pPr>
        <w:numPr>
          <w:ilvl w:val="0"/>
          <w:numId w:val="14"/>
        </w:numPr>
        <w:spacing w:before="60" w:after="60"/>
        <w:ind w:left="360" w:hanging="360"/>
        <w:rPr>
          <w:color w:val="000000"/>
          <w:sz w:val="20"/>
          <w:szCs w:val="20"/>
          <w:lang w:val="en-GB"/>
        </w:rPr>
      </w:pPr>
      <w:r w:rsidRPr="005E1D3B">
        <w:rPr>
          <w:rFonts w:ascii="Times New Roman" w:hAnsi="Times New Roman" w:eastAsia="Times New Roman" w:cs="Times New Roman"/>
          <w:color w:val="000000"/>
          <w:sz w:val="20"/>
          <w:szCs w:val="20"/>
          <w:lang w:val="en-GB"/>
        </w:rPr>
        <w:t>NAP Content Provider</w:t>
      </w:r>
    </w:p>
    <w:p w:rsidRPr="005E1D3B" w:rsidR="0020635F" w:rsidRDefault="00E93F55" w14:paraId="1686A30C" w14:textId="77777777">
      <w:pPr>
        <w:numPr>
          <w:ilvl w:val="0"/>
          <w:numId w:val="14"/>
        </w:numPr>
        <w:spacing w:before="60" w:after="60"/>
        <w:ind w:left="360" w:hanging="360"/>
        <w:rPr>
          <w:color w:val="000000"/>
          <w:sz w:val="20"/>
          <w:szCs w:val="20"/>
          <w:lang w:val="en-GB"/>
        </w:rPr>
      </w:pPr>
      <w:r w:rsidRPr="005E1D3B">
        <w:rPr>
          <w:rFonts w:ascii="Times New Roman" w:hAnsi="Times New Roman" w:eastAsia="Times New Roman" w:cs="Times New Roman"/>
          <w:color w:val="000000"/>
          <w:sz w:val="20"/>
          <w:szCs w:val="20"/>
          <w:lang w:val="en-GB"/>
        </w:rPr>
        <w:t>NAP Content Consumer</w:t>
      </w:r>
    </w:p>
    <w:p w:rsidRPr="005E1D3B" w:rsidR="0020635F" w:rsidRDefault="0020635F" w14:paraId="4629B171" w14:textId="77777777">
      <w:pPr>
        <w:spacing w:before="60" w:after="60"/>
        <w:rPr>
          <w:color w:val="000000"/>
          <w:sz w:val="20"/>
          <w:szCs w:val="20"/>
          <w:lang w:val="en-GB"/>
        </w:rPr>
      </w:pPr>
    </w:p>
    <w:p w:rsidRPr="005E1D3B" w:rsidR="0020635F" w:rsidRDefault="00E93F55" w14:paraId="48890AB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Mnemonic: nap</w:t>
      </w:r>
    </w:p>
    <w:p w:rsidRPr="005E1D3B" w:rsidR="0020635F" w:rsidRDefault="00E93F55" w14:paraId="4C6D50C5" w14:textId="77777777">
      <w:pPr>
        <w:pStyle w:val="Nadpis4"/>
        <w:rPr>
          <w:lang w:val="en-GB"/>
        </w:rPr>
      </w:pPr>
      <w:bookmarkStart w:name="BKM_6713B765_606E_4208_8FE8_99B0D50851A5" w:id="30"/>
      <w:r w:rsidRPr="005E1D3B">
        <w:rPr>
          <w:lang w:val="en-GB"/>
        </w:rPr>
        <w:t>NAP Content Consumer</w:t>
      </w:r>
    </w:p>
    <w:p w:rsidRPr="005E1D3B" w:rsidR="0020635F" w:rsidRDefault="00E93F55" w14:paraId="18C06F2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30.09.2024 19:17:57, GUID: {6713B765-606E-4208-8FE8-99B0D50851A5}</w:t>
      </w:r>
    </w:p>
    <w:p w:rsidRPr="005E1D3B" w:rsidR="0020635F" w:rsidRDefault="00E93F55" w14:paraId="29761AD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The generic terminator role of the NAP Content Consumer represents any interested entity in traffic and transport data. The Content Consumer can find available data via the NAP. Therefore, Function F3.6.4 Provide Access for NAP Meta-Data Retrieval offers an interface (typically a graphical user interface freely accessible via the Internet) to search the meta-data in D3.15 NAP Meta-Data</w:t>
      </w:r>
    </w:p>
    <w:p w:rsidRPr="005E1D3B" w:rsidR="0020635F" w:rsidRDefault="0020635F" w14:paraId="32F08FDC" w14:textId="77777777">
      <w:pPr>
        <w:spacing w:before="60" w:after="60"/>
        <w:rPr>
          <w:color w:val="000000"/>
          <w:sz w:val="20"/>
          <w:szCs w:val="20"/>
          <w:lang w:val="en-GB"/>
        </w:rPr>
      </w:pPr>
    </w:p>
    <w:p w:rsidRPr="005E1D3B" w:rsidR="0020635F" w:rsidRDefault="00E93F55" w14:paraId="51CBB806"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Key issue</w:t>
      </w:r>
      <w:r w:rsidRPr="005E1D3B">
        <w:rPr>
          <w:rFonts w:ascii="Times New Roman" w:hAnsi="Times New Roman" w:eastAsia="Times New Roman" w:cs="Times New Roman"/>
          <w:color w:val="000000"/>
          <w:sz w:val="20"/>
          <w:szCs w:val="20"/>
          <w:lang w:val="en-GB"/>
        </w:rPr>
        <w:t>: Request high-quality services; provide feedback about relevant content</w:t>
      </w:r>
    </w:p>
    <w:p w:rsidRPr="005E1D3B" w:rsidR="0020635F" w:rsidRDefault="00E93F55" w14:paraId="0F5F9480"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Area of responsibility</w:t>
      </w:r>
      <w:r w:rsidRPr="005E1D3B">
        <w:rPr>
          <w:rFonts w:ascii="Times New Roman" w:hAnsi="Times New Roman" w:eastAsia="Times New Roman" w:cs="Times New Roman"/>
          <w:color w:val="000000"/>
          <w:sz w:val="20"/>
          <w:szCs w:val="20"/>
          <w:lang w:val="en-GB"/>
        </w:rPr>
        <w:t xml:space="preserve">: Be compliant with the agreement with the NAP </w:t>
      </w:r>
      <w:r w:rsidRPr="005E1D3B">
        <w:rPr>
          <w:rFonts w:ascii="Times New Roman" w:hAnsi="Times New Roman" w:eastAsia="Times New Roman" w:cs="Times New Roman"/>
          <w:color w:val="000000"/>
          <w:sz w:val="20"/>
          <w:szCs w:val="20"/>
          <w:lang w:val="en-GB"/>
        </w:rPr>
        <w:t>content provider</w:t>
      </w:r>
    </w:p>
    <w:p w:rsidRPr="005E1D3B" w:rsidR="0020635F" w:rsidRDefault="00E93F55" w14:paraId="60D0AF91"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Tasks</w:t>
      </w:r>
      <w:r w:rsidRPr="005E1D3B">
        <w:rPr>
          <w:rFonts w:ascii="Times New Roman" w:hAnsi="Times New Roman" w:eastAsia="Times New Roman" w:cs="Times New Roman"/>
          <w:color w:val="000000"/>
          <w:sz w:val="20"/>
          <w:szCs w:val="20"/>
          <w:lang w:val="en-GB"/>
        </w:rPr>
        <w:t xml:space="preserve">: Receive content </w:t>
      </w:r>
    </w:p>
    <w:p w:rsidRPr="005E1D3B" w:rsidR="0020635F" w:rsidRDefault="00E93F55" w14:paraId="40EC28F0"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Mnemonic</w:t>
      </w:r>
      <w:r w:rsidRPr="005E1D3B">
        <w:rPr>
          <w:rFonts w:ascii="Times New Roman" w:hAnsi="Times New Roman" w:eastAsia="Times New Roman" w:cs="Times New Roman"/>
          <w:color w:val="000000"/>
          <w:sz w:val="20"/>
          <w:szCs w:val="20"/>
          <w:lang w:val="en-GB"/>
        </w:rPr>
        <w:t>: nap.cc</w:t>
      </w:r>
      <w:bookmarkEnd w:id="30"/>
    </w:p>
    <w:p w:rsidRPr="005E1D3B" w:rsidR="0020635F" w:rsidRDefault="00E93F55" w14:paraId="3EEB622B" w14:textId="77777777">
      <w:pPr>
        <w:pStyle w:val="Nadpis4"/>
        <w:rPr>
          <w:lang w:val="en-GB"/>
        </w:rPr>
      </w:pPr>
      <w:bookmarkStart w:name="BKM_7F7723C2_1334_495D_8C3F_1CA486951DD2" w:id="31"/>
      <w:r w:rsidRPr="005E1D3B">
        <w:rPr>
          <w:lang w:val="en-GB"/>
        </w:rPr>
        <w:t>NAP Content Provider</w:t>
      </w:r>
    </w:p>
    <w:p w:rsidRPr="005E1D3B" w:rsidR="0020635F" w:rsidRDefault="00E93F55" w14:paraId="6721E36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10.02.2025 11:16:10, GUID: {7F7723C2-1334-495d-8C3F-1CA486951DD2}</w:t>
      </w:r>
    </w:p>
    <w:p w:rsidRPr="005E1D3B" w:rsidR="0020635F" w:rsidRDefault="00E93F55" w14:paraId="1A1F150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The generic terminator role of the NAP Content Provider represents any provider of traffic and transport data.</w:t>
      </w:r>
    </w:p>
    <w:p w:rsidRPr="005E1D3B" w:rsidR="0020635F" w:rsidRDefault="00E93F55" w14:paraId="3576A97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The NAP Content Provider describes traffic and transport data with meta-data on the NAP (stored in D3.15 NAP Meta-Data). Information about the Content Provider, such as contact details, kept in D3.17 NAP Content Providers.</w:t>
      </w:r>
    </w:p>
    <w:p w:rsidRPr="005E1D3B" w:rsidR="0020635F" w:rsidRDefault="00E93F55" w14:paraId="2450716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Content </w:t>
      </w:r>
      <w:r w:rsidRPr="005E1D3B">
        <w:rPr>
          <w:rFonts w:ascii="Times New Roman" w:hAnsi="Times New Roman" w:eastAsia="Times New Roman" w:cs="Times New Roman"/>
          <w:color w:val="000000"/>
          <w:sz w:val="20"/>
          <w:szCs w:val="20"/>
          <w:lang w:val="en-GB"/>
        </w:rPr>
        <w:t>Providers are public and private road operators, road authorities, service providers, transport authorities, transport operators, infrastructure managers, and transport on-demand service providers. The obligations to make traffic and transport data accessible via the NAP depend on the type of data according to the ITS Directive and its respective delegated regulations (see Content Provider Actor)</w:t>
      </w:r>
    </w:p>
    <w:p w:rsidRPr="005E1D3B" w:rsidR="0020635F" w:rsidRDefault="0020635F" w14:paraId="3D1C6712" w14:textId="77777777">
      <w:pPr>
        <w:spacing w:before="60" w:after="60"/>
        <w:rPr>
          <w:color w:val="000000"/>
          <w:sz w:val="20"/>
          <w:szCs w:val="20"/>
          <w:lang w:val="en-GB"/>
        </w:rPr>
      </w:pPr>
    </w:p>
    <w:p w:rsidRPr="005E1D3B" w:rsidR="0020635F" w:rsidRDefault="00E93F55" w14:paraId="05AAFCC7"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Key issue</w:t>
      </w:r>
      <w:r w:rsidRPr="005E1D3B">
        <w:rPr>
          <w:rFonts w:ascii="Times New Roman" w:hAnsi="Times New Roman" w:eastAsia="Times New Roman" w:cs="Times New Roman"/>
          <w:color w:val="000000"/>
          <w:sz w:val="20"/>
          <w:szCs w:val="20"/>
          <w:lang w:val="en-GB"/>
        </w:rPr>
        <w:t xml:space="preserve">: Provide and publish content (which the content provider has the legal rights to publish); collect content. </w:t>
      </w:r>
    </w:p>
    <w:p w:rsidRPr="005E1D3B" w:rsidR="0020635F" w:rsidRDefault="00E93F55" w14:paraId="0BB00C9A"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Area of responsibility</w:t>
      </w:r>
      <w:r w:rsidRPr="005E1D3B">
        <w:rPr>
          <w:rFonts w:ascii="Times New Roman" w:hAnsi="Times New Roman" w:eastAsia="Times New Roman" w:cs="Times New Roman"/>
          <w:color w:val="000000"/>
          <w:sz w:val="20"/>
          <w:szCs w:val="20"/>
          <w:lang w:val="en-GB"/>
        </w:rPr>
        <w:t>: Provide timely and accurate traffic and transport data.</w:t>
      </w:r>
    </w:p>
    <w:p w:rsidRPr="005E1D3B" w:rsidR="0020635F" w:rsidRDefault="00E93F55" w14:paraId="7BE02D29"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Tasks</w:t>
      </w:r>
      <w:r w:rsidRPr="005E1D3B">
        <w:rPr>
          <w:rFonts w:ascii="Times New Roman" w:hAnsi="Times New Roman" w:eastAsia="Times New Roman" w:cs="Times New Roman"/>
          <w:color w:val="000000"/>
          <w:sz w:val="20"/>
          <w:szCs w:val="20"/>
          <w:lang w:val="en-GB"/>
        </w:rPr>
        <w:t>: Provide content relevant to the ITS domain and according to contracts with the NAP and content consumers</w:t>
      </w:r>
    </w:p>
    <w:p w:rsidRPr="005E1D3B" w:rsidR="0020635F" w:rsidRDefault="00E93F55" w14:paraId="62316718" w14:textId="77777777">
      <w:pPr>
        <w:spacing w:before="60" w:after="60"/>
        <w:rPr>
          <w:color w:val="000000"/>
          <w:sz w:val="20"/>
          <w:szCs w:val="20"/>
          <w:lang w:val="en-GB"/>
        </w:rPr>
      </w:pPr>
      <w:r w:rsidRPr="005E1D3B">
        <w:rPr>
          <w:rFonts w:ascii="Times New Roman" w:hAnsi="Times New Roman" w:eastAsia="Times New Roman" w:cs="Times New Roman"/>
          <w:b/>
          <w:color w:val="000000"/>
          <w:sz w:val="20"/>
          <w:szCs w:val="20"/>
          <w:lang w:val="en-GB"/>
        </w:rPr>
        <w:t>Mnemonic</w:t>
      </w:r>
      <w:r w:rsidRPr="005E1D3B">
        <w:rPr>
          <w:rFonts w:ascii="Times New Roman" w:hAnsi="Times New Roman" w:eastAsia="Times New Roman" w:cs="Times New Roman"/>
          <w:color w:val="000000"/>
          <w:sz w:val="20"/>
          <w:szCs w:val="20"/>
          <w:lang w:val="en-GB"/>
        </w:rPr>
        <w:t>: nap.cp</w:t>
      </w:r>
      <w:bookmarkEnd w:id="23"/>
      <w:bookmarkEnd w:id="24"/>
      <w:bookmarkEnd w:id="29"/>
      <w:bookmarkEnd w:id="31"/>
    </w:p>
    <w:p w:rsidRPr="005E1D3B" w:rsidR="0020635F" w:rsidRDefault="00E93F55" w14:paraId="1C4CDE76" w14:textId="77777777">
      <w:pPr>
        <w:pStyle w:val="Nadpis2"/>
        <w:rPr>
          <w:lang w:val="en-GB"/>
        </w:rPr>
      </w:pPr>
      <w:bookmarkStart w:name="FUNCTIONAL_DATA_FLOWS" w:id="32"/>
      <w:bookmarkStart w:name="BKM_AEE1A8E2_AF85_4280_A409_C5805A36EEB0" w:id="33"/>
      <w:r w:rsidRPr="005E1D3B">
        <w:rPr>
          <w:lang w:val="en-GB"/>
        </w:rPr>
        <w:t>Functional Data Flows</w:t>
      </w:r>
    </w:p>
    <w:p w:rsidRPr="005E1D3B" w:rsidR="0020635F" w:rsidRDefault="00E93F55" w14:paraId="4BFF071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chapter defines functional data flows for </w:t>
      </w:r>
      <w:r w:rsidRPr="005E1D3B">
        <w:rPr>
          <w:rFonts w:ascii="Times New Roman" w:hAnsi="Times New Roman" w:eastAsia="Times New Roman" w:cs="Times New Roman"/>
          <w:b/>
          <w:color w:val="000000"/>
          <w:sz w:val="20"/>
          <w:szCs w:val="20"/>
          <w:lang w:val="en-GB"/>
        </w:rPr>
        <w:t>both NAP types</w:t>
      </w:r>
      <w:r w:rsidRPr="005E1D3B">
        <w:rPr>
          <w:rFonts w:ascii="Times New Roman" w:hAnsi="Times New Roman" w:eastAsia="Times New Roman" w:cs="Times New Roman"/>
          <w:color w:val="000000"/>
          <w:sz w:val="20"/>
          <w:szCs w:val="20"/>
          <w:lang w:val="en-GB"/>
        </w:rPr>
        <w:t>, Metadata Directory and Data Platform.</w:t>
      </w:r>
    </w:p>
    <w:p w:rsidRPr="005E1D3B" w:rsidR="0020635F" w:rsidRDefault="0020635F" w14:paraId="11BF0BD8" w14:textId="77777777">
      <w:pPr>
        <w:spacing w:before="60" w:after="60"/>
        <w:rPr>
          <w:color w:val="000000"/>
          <w:sz w:val="20"/>
          <w:szCs w:val="20"/>
          <w:lang w:val="en-GB"/>
        </w:rPr>
      </w:pPr>
    </w:p>
    <w:p w:rsidRPr="005E1D3B" w:rsidR="0020635F" w:rsidRDefault="00E93F55" w14:paraId="693609D3" w14:textId="77777777">
      <w:pPr>
        <w:pStyle w:val="Nadpis3"/>
        <w:rPr>
          <w:lang w:val="en-GB"/>
        </w:rPr>
      </w:pPr>
      <w:bookmarkStart w:name="HIGH_LEVEL_FDFS" w:id="34"/>
      <w:bookmarkStart w:name="BKM_8C254588_1E71_4453_A652_902E31A451C2" w:id="35"/>
      <w:r w:rsidRPr="005E1D3B">
        <w:rPr>
          <w:lang w:val="en-GB"/>
        </w:rPr>
        <w:t>High Level FDFs</w:t>
      </w:r>
    </w:p>
    <w:p w:rsidRPr="005E1D3B" w:rsidR="0020635F" w:rsidRDefault="00E93F55" w14:paraId="5923D1D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High Level Functional Data Flows cary a specific data between two High Level Functions. They always have component Low Level Functional Data Flows.</w:t>
      </w:r>
    </w:p>
    <w:p w:rsidRPr="005E1D3B" w:rsidR="0020635F" w:rsidRDefault="0020635F" w14:paraId="4E373945" w14:textId="77777777">
      <w:pPr>
        <w:spacing w:before="60" w:after="60"/>
        <w:rPr>
          <w:color w:val="000000"/>
          <w:sz w:val="20"/>
          <w:szCs w:val="20"/>
          <w:lang w:val="en-GB"/>
        </w:rPr>
      </w:pPr>
    </w:p>
    <w:p w:rsidRPr="005E1D3B" w:rsidR="0020635F" w:rsidRDefault="00E93F55" w14:paraId="379CDD11" w14:textId="77777777">
      <w:pPr>
        <w:pStyle w:val="Nadpis4"/>
        <w:rPr>
          <w:lang w:val="en-GB"/>
        </w:rPr>
      </w:pPr>
      <w:bookmarkStart w:name="BKM_90829C59_D7DB_4FF9_8AB7_F4BBCEA7422B" w:id="36"/>
      <w:r w:rsidRPr="005E1D3B">
        <w:rPr>
          <w:lang w:val="en-GB"/>
        </w:rPr>
        <w:t>fnap-mt_inputs</w:t>
      </w:r>
    </w:p>
    <w:p w:rsidRPr="005E1D3B" w:rsidR="0020635F" w:rsidRDefault="00E93F55" w14:paraId="17D9963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10.02.2025 11:16:33, GUID: {90829C59-D7DB-4ff9-8AB7-F4BBCEA7422B}</w:t>
      </w:r>
    </w:p>
    <w:p w:rsidRPr="005E1D3B" w:rsidR="0020635F" w:rsidRDefault="00E93F55" w14:paraId="116488E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consists of data objects received from the NAP Actors that contain either Internet addresses from which data objects provided by ITS Services can be obtained, or requests for the Internet addresses.</w:t>
      </w:r>
      <w:bookmarkEnd w:id="36"/>
    </w:p>
    <w:p w:rsidRPr="005E1D3B" w:rsidR="0020635F" w:rsidRDefault="00E93F55" w14:paraId="58E60134" w14:textId="77777777">
      <w:pPr>
        <w:pStyle w:val="Nadpis4"/>
        <w:rPr>
          <w:lang w:val="en-GB"/>
        </w:rPr>
      </w:pPr>
      <w:bookmarkStart w:name="BKM_C6FE2F39_008F_4811_AE0F_95EB671FFFD2" w:id="37"/>
      <w:r w:rsidRPr="005E1D3B">
        <w:rPr>
          <w:lang w:val="en-GB"/>
        </w:rPr>
        <w:t>From NAP Actors</w:t>
      </w:r>
    </w:p>
    <w:p w:rsidRPr="005E1D3B" w:rsidR="0020635F" w:rsidRDefault="00E93F55" w14:paraId="0AC91391"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30.09.2024 19:20:17, GUID: {C6FE2F39-008F-4811-AE0F-95EB671FFFD2}</w:t>
      </w:r>
    </w:p>
    <w:p w:rsidRPr="005E1D3B" w:rsidR="0020635F" w:rsidRDefault="00E93F55" w14:paraId="5F0055D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This data flow only appears in the Context Diagram and contains input from the NAP Actors Terminator.  It contains data objects containing either the Internet address from which other data objects about ITS Services are available, or a request for access to these data objects.</w:t>
      </w:r>
      <w:bookmarkEnd w:id="37"/>
    </w:p>
    <w:p w:rsidRPr="005E1D3B" w:rsidR="0020635F" w:rsidRDefault="00E93F55" w14:paraId="2AE969AD" w14:textId="77777777">
      <w:pPr>
        <w:pStyle w:val="Nadpis4"/>
        <w:rPr>
          <w:lang w:val="en-GB"/>
        </w:rPr>
      </w:pPr>
      <w:bookmarkStart w:name="BKM_B767384A_BAB2_4802_A07C_DA9BA8B1132A" w:id="38"/>
      <w:r w:rsidRPr="005E1D3B">
        <w:rPr>
          <w:lang w:val="en-GB"/>
        </w:rPr>
        <w:t>tnap-mt_outputs</w:t>
      </w:r>
    </w:p>
    <w:p w:rsidRPr="005E1D3B" w:rsidR="0020635F" w:rsidRDefault="00E93F55" w14:paraId="5787EC83"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 xml:space="preserve">Date Modified: 30.09.2024 19:20:11, GUID: </w:t>
      </w:r>
      <w:r w:rsidRPr="005E1D3B">
        <w:rPr>
          <w:rFonts w:ascii="Times New Roman" w:hAnsi="Times New Roman" w:eastAsia="Times New Roman" w:cs="Times New Roman"/>
          <w:i/>
          <w:color w:val="808080"/>
          <w:sz w:val="20"/>
          <w:szCs w:val="20"/>
          <w:lang w:val="en-GB"/>
        </w:rPr>
        <w:t>{B767384A-BAB2-4802-A07C-DA9BA8B1132A}</w:t>
      </w:r>
    </w:p>
    <w:p w:rsidRPr="005E1D3B" w:rsidR="0020635F" w:rsidRDefault="00E93F55" w14:paraId="14892F3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outputs to the NAP Actors that have been created from data objects provided by functionality in the Manage Traffic Functional Area and includes either confirmation of acceptance of inputs, or the Internet addresses from which access to data objects provided by ITS Services can be obtained.</w:t>
      </w:r>
      <w:bookmarkEnd w:id="38"/>
    </w:p>
    <w:p w:rsidRPr="005E1D3B" w:rsidR="0020635F" w:rsidRDefault="00E93F55" w14:paraId="6DE416DB" w14:textId="77777777">
      <w:pPr>
        <w:pStyle w:val="Nadpis4"/>
        <w:rPr>
          <w:lang w:val="en-GB"/>
        </w:rPr>
      </w:pPr>
      <w:bookmarkStart w:name="BKM_EACAFE4C_395F_4A01_B251_D6ED49DAFC30" w:id="39"/>
      <w:r w:rsidRPr="005E1D3B">
        <w:rPr>
          <w:lang w:val="en-GB"/>
        </w:rPr>
        <w:t>tnap-mt_outputs</w:t>
      </w:r>
    </w:p>
    <w:p w:rsidRPr="005E1D3B" w:rsidR="0020635F" w:rsidRDefault="00E93F55" w14:paraId="624DC844"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30.09.2024 19:20:11, GUID: {EACAFE4C-395F-4a01-B251-D6ED49DAFC30}</w:t>
      </w:r>
    </w:p>
    <w:p w:rsidRPr="005E1D3B" w:rsidR="0020635F" w:rsidRDefault="00E93F55" w14:paraId="5D08CA8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outputs to the NAP Actors that have been created from data objects provided by functionality in the Manage Traffic Functional Area and includes either confirmation of acceptance of inputs, or the Internet addresses from which access to data objects provided by ITS Services can be obtained.</w:t>
      </w:r>
      <w:bookmarkEnd w:id="39"/>
    </w:p>
    <w:p w:rsidRPr="005E1D3B" w:rsidR="0020635F" w:rsidRDefault="00E93F55" w14:paraId="354E26C9" w14:textId="77777777">
      <w:pPr>
        <w:pStyle w:val="Nadpis4"/>
        <w:rPr>
          <w:lang w:val="en-GB"/>
        </w:rPr>
      </w:pPr>
      <w:bookmarkStart w:name="BKM_98E4FDFE_8123_4B37_B03A_5DCCED4FE24B" w:id="40"/>
      <w:r w:rsidRPr="005E1D3B">
        <w:rPr>
          <w:lang w:val="en-GB"/>
        </w:rPr>
        <w:t>To NAP Actors</w:t>
      </w:r>
    </w:p>
    <w:p w:rsidRPr="005E1D3B" w:rsidR="0020635F" w:rsidRDefault="00E93F55" w14:paraId="1232B80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30.09.2024 19:20:05, GUID: {98E4FDFE-8123-4b37-B03A-5DCCED4FE24B}</w:t>
      </w:r>
    </w:p>
    <w:p w:rsidRPr="005E1D3B" w:rsidR="0020635F" w:rsidRDefault="00E93F55" w14:paraId="3ECA913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This data flow only appears in the Context Diagram and contains output to the NAP Actors Terminator.  It contains data objects containing either confirmation that the Internet address from which other data objects about ITS Services are available has been recorded, or the result of aa request for access to these data objects.</w:t>
      </w:r>
      <w:bookmarkEnd w:id="40"/>
    </w:p>
    <w:p w:rsidRPr="005E1D3B" w:rsidR="0020635F" w:rsidRDefault="00E93F55" w14:paraId="7C313541" w14:textId="77777777">
      <w:pPr>
        <w:pStyle w:val="Nadpis4"/>
        <w:rPr>
          <w:lang w:val="en-GB"/>
        </w:rPr>
      </w:pPr>
      <w:bookmarkStart w:name="BKM_ADFABE98_0117_47EE_946B_6FFF3043F214" w:id="41"/>
      <w:r w:rsidRPr="005E1D3B">
        <w:rPr>
          <w:lang w:val="en-GB"/>
        </w:rPr>
        <w:t>To NAP Actors</w:t>
      </w:r>
    </w:p>
    <w:p w:rsidRPr="005E1D3B" w:rsidR="0020635F" w:rsidRDefault="00E93F55" w14:paraId="06D4F5C1"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 xml:space="preserve">Date Modified: 30.09.2024 19:20:05, GUID: </w:t>
      </w:r>
      <w:r w:rsidRPr="005E1D3B">
        <w:rPr>
          <w:rFonts w:ascii="Times New Roman" w:hAnsi="Times New Roman" w:eastAsia="Times New Roman" w:cs="Times New Roman"/>
          <w:i/>
          <w:color w:val="808080"/>
          <w:sz w:val="20"/>
          <w:szCs w:val="20"/>
          <w:lang w:val="en-GB"/>
        </w:rPr>
        <w:t>{ADFABE98-0117-47ee-946B-6FFF3043F214}</w:t>
      </w:r>
    </w:p>
    <w:p w:rsidRPr="005E1D3B" w:rsidR="0020635F" w:rsidRDefault="00E93F55" w14:paraId="32E4996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This data flow only appears in the Context Diagram and contains output to the NAP Actors Terminator.  It contains data objects containing either confirmation that the Internet address from which other data objects about ITS Services are available has been recorded, or the result of aa request for access to these data objects.</w:t>
      </w:r>
      <w:bookmarkEnd w:id="34"/>
      <w:bookmarkEnd w:id="35"/>
      <w:bookmarkEnd w:id="41"/>
    </w:p>
    <w:p w:rsidRPr="005E1D3B" w:rsidR="0020635F" w:rsidRDefault="00E93F55" w14:paraId="06DD9EF2" w14:textId="77777777">
      <w:pPr>
        <w:pStyle w:val="Nadpis3"/>
        <w:rPr>
          <w:lang w:val="en-GB"/>
        </w:rPr>
      </w:pPr>
      <w:bookmarkStart w:name="LOW_LEVEL_FDFS" w:id="42"/>
      <w:bookmarkStart w:name="BKM_EFE16E45_75B8_44CB_B28B_7C9D80C71CB8" w:id="43"/>
      <w:r w:rsidRPr="005E1D3B">
        <w:rPr>
          <w:lang w:val="en-GB"/>
        </w:rPr>
        <w:t>Low Level FDFs</w:t>
      </w:r>
    </w:p>
    <w:p w:rsidRPr="005E1D3B" w:rsidR="0020635F" w:rsidRDefault="00E93F55" w14:paraId="7F2768ED" w14:textId="77777777">
      <w:pPr>
        <w:spacing w:before="60" w:after="60"/>
        <w:rPr>
          <w:color w:val="000000"/>
          <w:sz w:val="20"/>
          <w:szCs w:val="20"/>
          <w:lang w:val="en-GB"/>
        </w:rPr>
      </w:pPr>
      <w:r w:rsidRPr="005E1D3B">
        <w:rPr>
          <w:rFonts w:ascii="Times New Roman" w:hAnsi="Times New Roman" w:eastAsia="Times New Roman" w:cs="Times New Roman"/>
          <w:sz w:val="20"/>
          <w:szCs w:val="20"/>
          <w:lang w:val="en-GB"/>
        </w:rPr>
        <w:t>Low Level Functional Data Flows carry a specific data between two Low Level Functions.</w:t>
      </w:r>
    </w:p>
    <w:p w:rsidRPr="005E1D3B" w:rsidR="0020635F" w:rsidRDefault="0020635F" w14:paraId="25F14316" w14:textId="77777777">
      <w:pPr>
        <w:spacing w:before="60" w:after="60"/>
        <w:rPr>
          <w:color w:val="000000"/>
          <w:sz w:val="20"/>
          <w:szCs w:val="20"/>
          <w:lang w:val="en-GB"/>
        </w:rPr>
      </w:pPr>
    </w:p>
    <w:p w:rsidRPr="005E1D3B" w:rsidR="0020635F" w:rsidRDefault="00E93F55" w14:paraId="33A7678D" w14:textId="77777777">
      <w:pPr>
        <w:pStyle w:val="Nadpis4"/>
        <w:rPr>
          <w:lang w:val="en-GB"/>
        </w:rPr>
      </w:pPr>
      <w:bookmarkStart w:name="BKM_AFB3FDE3_5682_463A_A966_CEF77741C6A9" w:id="44"/>
      <w:r w:rsidRPr="005E1D3B">
        <w:rPr>
          <w:lang w:val="en-GB"/>
        </w:rPr>
        <w:t>fnap.cc-data_request</w:t>
      </w:r>
    </w:p>
    <w:p w:rsidRPr="005E1D3B" w:rsidR="0020635F" w:rsidRDefault="00E93F55" w14:paraId="383C6DC8"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22:46:44, GUID: {AFB3FDE3-5682-463a-A966-CEF77741C6A9}</w:t>
      </w:r>
    </w:p>
    <w:p w:rsidRPr="005E1D3B" w:rsidR="0020635F" w:rsidRDefault="00E93F55" w14:paraId="014C582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NAP Content Consumer containing data objects that provide request for retrieval of traffic or travel data stored in NAP Data store. Besides the identification of data to be retrieved the request must contain the authorisation credentials of the entity that is providing it, so that this can be checked to ensure that it is a registered entity with right to access the data.  </w:t>
      </w:r>
    </w:p>
    <w:p w:rsidRPr="005E1D3B" w:rsidR="0020635F" w:rsidRDefault="0020635F" w14:paraId="68DF1A2C" w14:textId="77777777">
      <w:pPr>
        <w:spacing w:before="60" w:after="60"/>
        <w:rPr>
          <w:color w:val="000000"/>
          <w:sz w:val="20"/>
          <w:szCs w:val="20"/>
          <w:lang w:val="en-GB"/>
        </w:rPr>
      </w:pPr>
    </w:p>
    <w:p w:rsidRPr="005E1D3B" w:rsidR="0020635F" w:rsidRDefault="00E93F55" w14:paraId="51FBFEC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NOTE: authorisation credentials might be void if the data to be retrieved are freely available (i.e. open data)   </w:t>
      </w:r>
      <w:bookmarkEnd w:id="44"/>
    </w:p>
    <w:p w:rsidRPr="005E1D3B" w:rsidR="0020635F" w:rsidRDefault="00E93F55" w14:paraId="4B6AC43B" w14:textId="77777777">
      <w:pPr>
        <w:pStyle w:val="Nadpis4"/>
        <w:rPr>
          <w:lang w:val="en-GB"/>
        </w:rPr>
      </w:pPr>
      <w:bookmarkStart w:name="BKM_CE5CAFBE_137B_4743_AB12_5EA3827B901A" w:id="45"/>
      <w:r w:rsidRPr="005E1D3B">
        <w:rPr>
          <w:lang w:val="en-GB"/>
        </w:rPr>
        <w:t>fnap.cc-metadata_search_request</w:t>
      </w:r>
    </w:p>
    <w:p w:rsidRPr="005E1D3B" w:rsidR="0020635F" w:rsidRDefault="00E93F55" w14:paraId="59F6E964"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{CE5CAFBE-137B-4743-AB12-5EA3827B901A}</w:t>
      </w:r>
    </w:p>
    <w:p w:rsidRPr="005E1D3B" w:rsidR="0020635F" w:rsidRDefault="00E93F55" w14:paraId="706498F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NAP Content Consumer containing data objects that provide a request for information about accessible traffic, travel data and any other relevant information which are described with metadata in the store of NAP Metadata. The request shall contain keywords or any refining demand in at least one metadata element. </w:t>
      </w:r>
      <w:bookmarkEnd w:id="45"/>
    </w:p>
    <w:p w:rsidRPr="005E1D3B" w:rsidR="0020635F" w:rsidRDefault="00E93F55" w14:paraId="5E4DFED2" w14:textId="77777777">
      <w:pPr>
        <w:pStyle w:val="Nadpis4"/>
        <w:rPr>
          <w:lang w:val="en-GB"/>
        </w:rPr>
      </w:pPr>
      <w:bookmarkStart w:name="BKM_7777AD14_8D53_466C_9949_22CFAB635676" w:id="46"/>
      <w:r w:rsidRPr="005E1D3B">
        <w:rPr>
          <w:lang w:val="en-GB"/>
        </w:rPr>
        <w:t>fnap.cc-registration_request</w:t>
      </w:r>
    </w:p>
    <w:p w:rsidRPr="005E1D3B" w:rsidR="0020635F" w:rsidRDefault="00E93F55" w14:paraId="7135A11E"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{7777AD14-8D53-466c-9949-22CFAB635676}</w:t>
      </w:r>
    </w:p>
    <w:p w:rsidRPr="005E1D3B" w:rsidR="0020635F" w:rsidRDefault="00E93F55" w14:paraId="3172EC2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NAP Content Consumer containing data objects that provide a registration request of and information about a potential NAP Content Consumer which wants to register or a request with credentials of registered NAP Content Consumer for retrieval of its data upon a successful authorisation. (Details of the information about the NAP Content Consumer will be found in the description of the store of NAP Users).  </w:t>
      </w:r>
    </w:p>
    <w:p w:rsidRPr="005E1D3B" w:rsidR="0020635F" w:rsidRDefault="00E93F55" w14:paraId="20D9FED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registration request contains relevant information about the entity to be registered under NAP Content Consumer account, including identity information, licence terms approval, users, machines, and organization information.  </w:t>
      </w:r>
      <w:bookmarkEnd w:id="46"/>
    </w:p>
    <w:p w:rsidRPr="005E1D3B" w:rsidR="0020635F" w:rsidRDefault="00E93F55" w14:paraId="66115451" w14:textId="77777777">
      <w:pPr>
        <w:pStyle w:val="Nadpis4"/>
        <w:rPr>
          <w:lang w:val="en-GB"/>
        </w:rPr>
      </w:pPr>
      <w:bookmarkStart w:name="BKM_1309E545_2913_41F6_920A_68A496630817" w:id="47"/>
      <w:r w:rsidRPr="005E1D3B">
        <w:rPr>
          <w:lang w:val="en-GB"/>
        </w:rPr>
        <w:t>fnap.cc-support_request</w:t>
      </w:r>
    </w:p>
    <w:p w:rsidRPr="005E1D3B" w:rsidR="0020635F" w:rsidRDefault="00E93F55" w14:paraId="41DC90B3"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30.01.2025 15:12:13, GUID: {1309E545-2913-41f6-920A-68A496630817}</w:t>
      </w:r>
    </w:p>
    <w:p w:rsidRPr="005E1D3B" w:rsidR="0020635F" w:rsidRDefault="00E93F55" w14:paraId="45A804B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NAP Content Consumer containing data objects that provide a request for support describing an issue the NAP User have and to which the NAP Operator shall respond. The data objects are used by functionality in the Manage Traffic Functional Area. </w:t>
      </w:r>
    </w:p>
    <w:p w:rsidRPr="005E1D3B" w:rsidR="0020635F" w:rsidRDefault="0020635F" w14:paraId="59CA74BD" w14:textId="77777777">
      <w:pPr>
        <w:spacing w:before="60" w:after="60"/>
        <w:rPr>
          <w:del w:author="Petr Bureš (CZ/TTR)" w:date="2025-03-21T13:51:55.002Z" w16du:dateUtc="2025-03-21T13:51:55.002Z" w:id="1217011473"/>
          <w:color w:val="000000"/>
          <w:sz w:val="20"/>
          <w:szCs w:val="20"/>
          <w:lang w:val="en-GB"/>
        </w:rPr>
      </w:pPr>
    </w:p>
    <w:p w:rsidRPr="005E1D3B" w:rsidR="0020635F" w:rsidRDefault="00E93F55" w14:paraId="46ED6BB3" w14:textId="77777777">
      <w:pPr>
        <w:spacing w:before="60" w:after="60"/>
        <w:rPr>
          <w:del w:author="Petr Bureš (CZ/TTR)" w:date="2025-03-21T13:51:55.002Z" w16du:dateUtc="2025-03-21T13:51:55.002Z" w:id="142073335"/>
          <w:color w:val="000000"/>
          <w:sz w:val="20"/>
          <w:szCs w:val="20"/>
          <w:lang w:val="en-GB"/>
        </w:rPr>
      </w:pPr>
      <w:del w:author="Petr Bureš (CZ/TTR)" w:date="2025-03-21T13:51:55.002Z" w:id="691860680">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1D49813B" w14:textId="77777777">
      <w:pPr>
        <w:spacing w:before="60" w:after="60"/>
        <w:rPr>
          <w:del w:author="Petr Bureš (CZ/TTR)" w:date="2025-03-21T13:51:55.002Z" w16du:dateUtc="2025-03-21T13:51:55.002Z" w:id="824580664"/>
          <w:color w:val="000000"/>
          <w:sz w:val="20"/>
          <w:szCs w:val="20"/>
          <w:lang w:val="en-GB"/>
        </w:rPr>
      </w:pPr>
      <w:del w:author="Petr Bureš (CZ/TTR)" w:date="2025-03-21T13:51:55.002Z" w:id="577445755">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E93F55" w14:paraId="27EF67B0" w14:textId="77777777">
      <w:pPr>
        <w:spacing w:before="60" w:after="60"/>
        <w:rPr>
          <w:del w:author="Petr Bureš (CZ/TTR)" w:date="2025-03-21T13:51:29.655Z" w16du:dateUtc="2025-03-21T13:51:29.655Z" w:id="498765879"/>
          <w:color w:val="000000"/>
          <w:sz w:val="20"/>
          <w:szCs w:val="20"/>
          <w:lang w:val="en-GB"/>
        </w:rPr>
      </w:pPr>
      <w:del w:author="Petr Bureš (CZ/TTR)" w:date="2025-03-21T13:51:29.655Z" w:id="553962725">
        <w:r w:rsidRPr="69ACB2AA" w:rsidDel="00E93F55">
          <w:rPr>
            <w:rFonts w:ascii="Times New Roman" w:hAnsi="Times New Roman" w:eastAsia="Times New Roman" w:cs="Times New Roman"/>
            <w:color w:val="000000" w:themeColor="text1" w:themeTint="FF" w:themeShade="FF"/>
            <w:sz w:val="20"/>
            <w:szCs w:val="20"/>
            <w:lang w:val="en-GB"/>
          </w:rPr>
          <w:delText xml:space="preserve">- NAP User and NAP Operator are not mentioned </w:delText>
        </w:r>
        <w:r w:rsidRPr="69ACB2AA" w:rsidDel="00E93F55">
          <w:rPr>
            <w:rFonts w:ascii="Times New Roman" w:hAnsi="Times New Roman" w:eastAsia="Times New Roman" w:cs="Times New Roman"/>
            <w:color w:val="000000" w:themeColor="text1" w:themeTint="FF" w:themeShade="FF"/>
            <w:sz w:val="20"/>
            <w:szCs w:val="20"/>
            <w:lang w:val="en-GB"/>
          </w:rPr>
          <w:delText>anywhere,</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they shall be created as new terminators in NAP Actors  </w:delText>
        </w:r>
      </w:del>
      <w:bookmarkEnd w:id="47"/>
    </w:p>
    <w:p w:rsidRPr="005E1D3B" w:rsidR="0020635F" w:rsidRDefault="00E93F55" w14:paraId="266987B5" w14:textId="77777777">
      <w:pPr>
        <w:pStyle w:val="Nadpis4"/>
        <w:rPr>
          <w:lang w:val="en-GB"/>
        </w:rPr>
      </w:pPr>
      <w:bookmarkStart w:name="BKM_60297FF0_CD09_4E8D_8221_0B0FF35E3239" w:id="48"/>
      <w:r w:rsidRPr="005E1D3B">
        <w:rPr>
          <w:lang w:val="en-GB"/>
        </w:rPr>
        <w:t>fnap.cp-data_&amp;_authorisation_credentials</w:t>
      </w:r>
    </w:p>
    <w:p w:rsidRPr="005E1D3B" w:rsidR="0020635F" w:rsidRDefault="00E93F55" w14:paraId="3987EA25"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{60297FF0-CD09-4e8d-8221-0B0FF35E3239}</w:t>
      </w:r>
    </w:p>
    <w:p w:rsidRPr="005E1D3B" w:rsidR="0020635F" w:rsidRDefault="00E93F55" w14:paraId="2E2E5A8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NAP Content Provider containing data objects that provide new or updated traffic or travel data to be loaded into the store of NAP Data store.    </w:t>
      </w:r>
    </w:p>
    <w:p w:rsidRPr="005E1D3B" w:rsidR="0020635F" w:rsidRDefault="00E93F55" w14:paraId="43545CD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Besides the data itself the request must contain the authorisation credentials of the entity that is providing it, so that this can be checked to ensure that it is a registered entity.  </w:t>
      </w:r>
      <w:bookmarkEnd w:id="48"/>
    </w:p>
    <w:p w:rsidRPr="005E1D3B" w:rsidR="0020635F" w:rsidRDefault="00E93F55" w14:paraId="16797AFF" w14:textId="77777777">
      <w:pPr>
        <w:pStyle w:val="Nadpis4"/>
        <w:rPr>
          <w:lang w:val="en-GB"/>
        </w:rPr>
      </w:pPr>
      <w:bookmarkStart w:name="BKM_8D75B934_0C29_40D6_9C80_4963B533B29D" w:id="49"/>
      <w:r w:rsidRPr="005E1D3B">
        <w:rPr>
          <w:lang w:val="en-GB"/>
        </w:rPr>
        <w:t>fnap.cp-metadata_&amp;_authorisation_credentials</w:t>
      </w:r>
    </w:p>
    <w:p w:rsidRPr="005E1D3B" w:rsidR="0020635F" w:rsidRDefault="00E93F55" w14:paraId="4D703D89"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{8D75B934-0C29-40d6-9C80-4963B533B29D}</w:t>
      </w:r>
    </w:p>
    <w:p w:rsidRPr="005E1D3B" w:rsidR="0020635F" w:rsidRDefault="00E93F55" w14:paraId="65F593B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NAP Content Provider containing data objects that provide new or updated metadata to be loaded into the store of NAP metadata.  The required and optional elements of metadata can be found in a metadata catalogue: https://mobilitydcat-ap.github.io/mobilityDCAT-AP/releases/index.html  . </w:t>
      </w:r>
    </w:p>
    <w:p w:rsidRPr="005E1D3B" w:rsidR="0020635F" w:rsidRDefault="00E93F55" w14:paraId="1932049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Besides the metadata itself the request must contain the authorisation credentials of the entity that is providing it, so that this can be checked to ensure that it is a registered entity. </w:t>
      </w:r>
    </w:p>
    <w:p w:rsidRPr="005E1D3B" w:rsidR="0020635F" w:rsidRDefault="0020635F" w14:paraId="2EE60405" w14:textId="77777777">
      <w:pPr>
        <w:spacing w:before="60" w:after="60"/>
        <w:rPr>
          <w:del w:author="Petr Bureš (CZ/TTR)" w:date="2025-03-21T13:53:26.29Z" w16du:dateUtc="2025-03-21T13:53:26.29Z" w:id="292033004"/>
          <w:color w:val="000000"/>
          <w:sz w:val="20"/>
          <w:szCs w:val="20"/>
          <w:lang w:val="en-GB"/>
        </w:rPr>
      </w:pPr>
      <w:commentRangeStart w:id="1302840609"/>
    </w:p>
    <w:p w:rsidRPr="005E1D3B" w:rsidR="0020635F" w:rsidRDefault="00E93F55" w14:paraId="49350962" w14:textId="77777777">
      <w:pPr>
        <w:spacing w:before="60" w:after="60"/>
        <w:rPr>
          <w:del w:author="Petr Bureš (CZ/TTR)" w:date="2025-03-21T13:53:26.29Z" w16du:dateUtc="2025-03-21T13:53:26.29Z" w:id="1030489708"/>
          <w:color w:val="000000"/>
          <w:sz w:val="20"/>
          <w:szCs w:val="20"/>
          <w:lang w:val="en-GB"/>
        </w:rPr>
      </w:pPr>
      <w:del w:author="Petr Bureš (CZ/TTR)" w:date="2025-03-21T13:53:26.29Z" w:id="2000466740">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12B5DF14" w14:textId="77777777">
      <w:pPr>
        <w:spacing w:before="60" w:after="60"/>
        <w:rPr>
          <w:del w:author="Petr Bureš (CZ/TTR)" w:date="2025-03-21T13:53:26.29Z" w16du:dateUtc="2025-03-21T13:53:26.29Z" w:id="114844491"/>
          <w:color w:val="000000"/>
          <w:sz w:val="20"/>
          <w:szCs w:val="20"/>
          <w:lang w:val="en-GB"/>
        </w:rPr>
      </w:pPr>
      <w:del w:author="Petr Bureš (CZ/TTR)" w:date="2025-03-21T13:53:26.29Z" w:id="103936000">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E93F55" w14:paraId="663BBA03" w14:textId="77777777">
      <w:pPr>
        <w:spacing w:before="60" w:after="60"/>
        <w:rPr>
          <w:del w:author="Petr Bureš (CZ/TTR)" w:date="2025-03-21T13:53:26.289Z" w16du:dateUtc="2025-03-21T13:53:26.289Z" w:id="1835338729"/>
          <w:color w:val="000000"/>
          <w:sz w:val="20"/>
          <w:szCs w:val="20"/>
          <w:lang w:val="en-GB"/>
        </w:rPr>
      </w:pPr>
      <w:del w:author="Petr Bureš (CZ/TTR)" w:date="2025-03-21T13:53:26.29Z" w:id="1073285886">
        <w:r w:rsidRPr="69ACB2AA" w:rsidDel="00E93F55">
          <w:rPr>
            <w:rFonts w:ascii="Times New Roman" w:hAnsi="Times New Roman" w:eastAsia="Times New Roman" w:cs="Times New Roman"/>
            <w:color w:val="000000" w:themeColor="text1" w:themeTint="FF" w:themeShade="FF"/>
            <w:sz w:val="20"/>
            <w:szCs w:val="20"/>
            <w:lang w:val="en-GB"/>
          </w:rPr>
          <w:delText xml:space="preserve">- Should the authorization credentials be really done by this data flow? I assume yes, BUT then what if just log in to change data in NAP Users? Then it gets complicated, also what about the Provide Interface function should not it be also part of manage registrations? There shall also be an interface. </w:delText>
        </w:r>
      </w:del>
      <w:bookmarkEnd w:id="49"/>
      <w:commentRangeEnd w:id="1302840609"/>
      <w:r>
        <w:rPr>
          <w:rStyle w:val="CommentReference"/>
        </w:rPr>
        <w:commentReference w:id="1302840609"/>
      </w:r>
    </w:p>
    <w:p w:rsidRPr="005E1D3B" w:rsidR="0020635F" w:rsidRDefault="00E93F55" w14:paraId="1C5BE454" w14:textId="77777777">
      <w:pPr>
        <w:pStyle w:val="Nadpis4"/>
        <w:rPr>
          <w:lang w:val="en-GB"/>
        </w:rPr>
      </w:pPr>
      <w:bookmarkStart w:name="BKM_2165053D_3E67_4324_90F7_172FAA37E259" w:id="50"/>
      <w:r w:rsidRPr="005E1D3B">
        <w:rPr>
          <w:lang w:val="en-GB"/>
        </w:rPr>
        <w:t>fnap.cp-registration_request</w:t>
      </w:r>
    </w:p>
    <w:p w:rsidRPr="005E1D3B" w:rsidR="0020635F" w:rsidRDefault="00E93F55" w14:paraId="0C5318D3"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{2165053D-3E67-4324-90F7-172FAA37E259}</w:t>
      </w:r>
    </w:p>
    <w:p w:rsidRPr="005E1D3B" w:rsidR="0020635F" w:rsidRDefault="00E93F55" w14:paraId="6AEC13D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NAP Content Provider containing data objects that provide a registration request of and information about a potential NAP Content Provider which wants to register or a request with credentials of registered NAP Content Provider for retrieval of its data upon a successful authorisation. (Details of the information about the NAP Content Provider will be found in the description of the store of NAP Users). </w:t>
      </w:r>
    </w:p>
    <w:p w:rsidRPr="005E1D3B" w:rsidR="0020635F" w:rsidRDefault="00E93F55" w14:paraId="7DC314D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registration request contains relevant information about the entity to be registered under NAP Content Provider account, including identity information, licence terms approval, users, machines, and organization information. </w:t>
      </w:r>
      <w:bookmarkEnd w:id="50"/>
    </w:p>
    <w:p w:rsidRPr="005E1D3B" w:rsidR="0020635F" w:rsidRDefault="00E93F55" w14:paraId="4003A392" w14:textId="77777777">
      <w:pPr>
        <w:pStyle w:val="Nadpis4"/>
        <w:rPr>
          <w:lang w:val="en-GB"/>
        </w:rPr>
      </w:pPr>
      <w:bookmarkStart w:name="BKM_1ED4DEC1_3019_4933_A419_5FE60CC29FF4" w:id="51"/>
      <w:r w:rsidRPr="005E1D3B">
        <w:rPr>
          <w:lang w:val="en-GB"/>
        </w:rPr>
        <w:t>fnap.cp-support_request</w:t>
      </w:r>
    </w:p>
    <w:p w:rsidRPr="005E1D3B" w:rsidR="0020635F" w:rsidRDefault="00E93F55" w14:paraId="66A6F0AD"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{1ED4DEC1-3019-4933-A419-5FE60CC29FF4}</w:t>
      </w:r>
    </w:p>
    <w:p w:rsidRPr="005E1D3B" w:rsidR="0020635F" w:rsidRDefault="00E93F55" w14:paraId="2D6C187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NAP Content Provider containing data objects that provide a request for support describing an issue the NAP User have and to which the NAP Operator shall respond. The data objects are used by functionality in the Manage Traffic Functional Area. </w:t>
      </w:r>
      <w:bookmarkEnd w:id="51"/>
    </w:p>
    <w:p w:rsidRPr="005E1D3B" w:rsidR="0020635F" w:rsidRDefault="00E93F55" w14:paraId="26F3F549" w14:textId="77777777">
      <w:pPr>
        <w:pStyle w:val="Nadpis4"/>
        <w:rPr>
          <w:lang w:val="en-GB"/>
        </w:rPr>
      </w:pPr>
      <w:bookmarkStart w:name="BKM_8EC048EF_B06E_497B_A29E_EFB18412560E" w:id="52"/>
      <w:r w:rsidRPr="005E1D3B">
        <w:rPr>
          <w:lang w:val="en-GB"/>
        </w:rPr>
        <w:t>fnap.dps-data_&amp;_authorisation_credentials</w:t>
      </w:r>
    </w:p>
    <w:p w:rsidRPr="005E1D3B" w:rsidR="0020635F" w:rsidRDefault="00E93F55" w14:paraId="7815B9B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{8EC048EF-B06E-497b-A29E-EFB18412560E}</w:t>
      </w:r>
    </w:p>
    <w:p w:rsidRPr="005E1D3B" w:rsidR="0020635F" w:rsidRDefault="00E93F55" w14:paraId="7483D87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Data Provision System containing data objects that provide new or updated traffic or travel data to be loaded into the store of NAP Data store.    </w:t>
      </w:r>
    </w:p>
    <w:p w:rsidRPr="005E1D3B" w:rsidR="0020635F" w:rsidRDefault="00E93F55" w14:paraId="0114EFE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Besides the data itself the request must contain the authorisation credentials of the entity that is providing it, so that this can be checked to ensure that it is a registered entity.  </w:t>
      </w:r>
      <w:bookmarkEnd w:id="52"/>
    </w:p>
    <w:p w:rsidRPr="005E1D3B" w:rsidR="0020635F" w:rsidRDefault="00E93F55" w14:paraId="1B4354B2" w14:textId="77777777">
      <w:pPr>
        <w:pStyle w:val="Nadpis4"/>
        <w:rPr>
          <w:lang w:val="en-GB"/>
        </w:rPr>
      </w:pPr>
      <w:bookmarkStart w:name="BKM_A57EDCA4_5B76_4808_9C68_5DDF06E70C93" w:id="53"/>
      <w:r w:rsidRPr="005E1D3B">
        <w:rPr>
          <w:lang w:val="en-GB"/>
        </w:rPr>
        <w:t>fnap.drs-data_request</w:t>
      </w:r>
    </w:p>
    <w:p w:rsidRPr="005E1D3B" w:rsidR="0020635F" w:rsidRDefault="00E93F55" w14:paraId="0114EEDC"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{A57EDCA4-5B76-4808-9C68-5DDF06E70C93}</w:t>
      </w:r>
    </w:p>
    <w:p w:rsidRPr="005E1D3B" w:rsidR="0020635F" w:rsidRDefault="00E93F55" w14:paraId="1B1C23C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Data Requesting System containing data objects that provide request for retrieval of traffic or travel data stored in NAP Data store. Besides the identification of data to be retrieved the request must contain the authorisation credentials of the entity that is providing it, so that this can be checked to ensure that it is a registered entity with right to access the data.   </w:t>
      </w:r>
    </w:p>
    <w:p w:rsidRPr="005E1D3B" w:rsidR="0020635F" w:rsidRDefault="0020635F" w14:paraId="2194A3A8" w14:textId="77777777">
      <w:pPr>
        <w:spacing w:before="60" w:after="60"/>
        <w:rPr>
          <w:color w:val="000000"/>
          <w:sz w:val="20"/>
          <w:szCs w:val="20"/>
          <w:lang w:val="en-GB"/>
        </w:rPr>
      </w:pPr>
    </w:p>
    <w:p w:rsidRPr="005E1D3B" w:rsidR="0020635F" w:rsidRDefault="00E93F55" w14:paraId="5E57270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NOTE: authorisation credentials might be void if the data to be retrieved are freely available (i.e. open data)</w:t>
      </w:r>
      <w:bookmarkEnd w:id="53"/>
    </w:p>
    <w:p w:rsidRPr="005E1D3B" w:rsidR="0020635F" w:rsidRDefault="00E93F55" w14:paraId="5080AD21" w14:textId="77777777">
      <w:pPr>
        <w:pStyle w:val="Nadpis4"/>
        <w:rPr>
          <w:lang w:val="en-GB"/>
        </w:rPr>
      </w:pPr>
      <w:bookmarkStart w:name="BKM_1F8479D1_6CEC_42FD_8CD2_79F9AD3334A4" w:id="54"/>
      <w:r w:rsidRPr="005E1D3B">
        <w:rPr>
          <w:lang w:val="en-GB"/>
        </w:rPr>
        <w:t>fnap.mdrs-metadata_request</w:t>
      </w:r>
    </w:p>
    <w:p w:rsidRPr="005E1D3B" w:rsidR="0020635F" w:rsidRDefault="00E93F55" w14:paraId="737E9B4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{1F8479D1-6CEC-42fd-8CD2-79F9AD3334A4}</w:t>
      </w:r>
    </w:p>
    <w:p w:rsidRPr="005E1D3B" w:rsidR="0020635F" w:rsidRDefault="00E93F55" w14:paraId="5B191B1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consists of inputs from the Metadata Requesting System containing data objects that provide request for retrieval of information stored in NAP Metadata store as DCAT-AP records. The request shall contain keywords or any refining demand in at least one metadata element.  </w:t>
      </w:r>
      <w:bookmarkEnd w:id="54"/>
    </w:p>
    <w:p w:rsidRPr="005E1D3B" w:rsidR="0020635F" w:rsidRDefault="00E93F55" w14:paraId="6D31F349" w14:textId="77777777">
      <w:pPr>
        <w:pStyle w:val="Nadpis4"/>
        <w:rPr>
          <w:lang w:val="en-GB"/>
        </w:rPr>
      </w:pPr>
      <w:bookmarkStart w:name="BKM_38D2C47E_7C5D_4D8D_B7B5_05AFC34DF3CA" w:id="55"/>
      <w:r w:rsidRPr="005E1D3B">
        <w:rPr>
          <w:lang w:val="en-GB"/>
        </w:rPr>
        <w:t>mt_load_NAP_data</w:t>
      </w:r>
    </w:p>
    <w:p w:rsidRPr="005E1D3B" w:rsidR="0020635F" w:rsidRDefault="00E93F55" w14:paraId="304F29DD"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{38D2C47E-7C5D-4d8d-B7B5-05AFC34DF3CA}</w:t>
      </w:r>
    </w:p>
    <w:p w:rsidRPr="005E1D3B" w:rsidR="0020635F" w:rsidRDefault="00E93F55" w14:paraId="6805BDF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either new data to be loaded into the store of NAP Data, or a request for data to be retrieved. The data that is to be loaded into the store consist of traffic of travel information (static or dynamic) which are made accessible by the NAP Content Provider. The required data objects are further elaborated in NAP Data store.  </w:t>
      </w:r>
    </w:p>
    <w:p w:rsidRPr="005E1D3B" w:rsidR="0020635F" w:rsidRDefault="00E93F55" w14:paraId="3F551C1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Apart from real data content the information object loaded to data store shall contain data quality records and NAP Data event logs, Identification of the data and access information.  </w:t>
      </w:r>
      <w:bookmarkEnd w:id="55"/>
    </w:p>
    <w:p w:rsidRPr="005E1D3B" w:rsidR="0020635F" w:rsidRDefault="00E93F55" w14:paraId="3F23B87C" w14:textId="77777777">
      <w:pPr>
        <w:pStyle w:val="Nadpis4"/>
        <w:rPr>
          <w:lang w:val="en-GB"/>
        </w:rPr>
      </w:pPr>
      <w:bookmarkStart w:name="BKM_B475FFED_C26D_4C49_A824_6030645EFB86" w:id="56"/>
      <w:r w:rsidRPr="005E1D3B">
        <w:rPr>
          <w:lang w:val="en-GB"/>
        </w:rPr>
        <w:t>mt_load_NAP_metadata</w:t>
      </w:r>
    </w:p>
    <w:p w:rsidRPr="005E1D3B" w:rsidR="0020635F" w:rsidRDefault="00E93F55" w14:paraId="586938E0"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{B475FFED-C26D-4c49-A824-6030645EFB86}</w:t>
      </w:r>
    </w:p>
    <w:p w:rsidRPr="005E1D3B" w:rsidR="0020635F" w:rsidRDefault="00E93F55" w14:paraId="57B7BC5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either new metadata to be loaded into the store of NAP Metadata, or a request for metadata to be retrieved.  The metadata that is to be loaded into the store shall give information about the contents which are made accessible by the NAP Content Provider. The required and optional elements of metadata can be found in a mobilityDCAT-AP https://mobilitydcat-ap.github.io/mobilityDCAT-AP/releases/index.html. </w:t>
      </w:r>
    </w:p>
    <w:p w:rsidRPr="005E1D3B" w:rsidR="0020635F" w:rsidRDefault="0020635F" w14:paraId="3EC0728D" w14:textId="77777777">
      <w:pPr>
        <w:spacing w:before="60" w:after="60"/>
        <w:rPr>
          <w:color w:val="000000"/>
          <w:sz w:val="20"/>
          <w:szCs w:val="20"/>
          <w:lang w:val="en-GB"/>
        </w:rPr>
      </w:pPr>
    </w:p>
    <w:p w:rsidRPr="005E1D3B" w:rsidR="0020635F" w:rsidRDefault="00E93F55" w14:paraId="77F7601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Apart from data specified by the above said catalogue other data are managed by the load function these are data quality records and NAP User event log. </w:t>
      </w:r>
      <w:bookmarkEnd w:id="56"/>
    </w:p>
    <w:p w:rsidRPr="005E1D3B" w:rsidR="0020635F" w:rsidRDefault="00E93F55" w14:paraId="682F3105" w14:textId="77777777">
      <w:pPr>
        <w:pStyle w:val="Nadpis4"/>
        <w:rPr>
          <w:lang w:val="en-GB"/>
        </w:rPr>
      </w:pPr>
      <w:bookmarkStart w:name="BKM_EFA11DF3_9ABC_46B9_8E31_B15D7F357F69" w:id="57"/>
      <w:r w:rsidRPr="005E1D3B">
        <w:rPr>
          <w:lang w:val="en-GB"/>
        </w:rPr>
        <w:t>mt_load_NAP_user_data</w:t>
      </w:r>
    </w:p>
    <w:p w:rsidRPr="005E1D3B" w:rsidR="0020635F" w:rsidRDefault="00E93F55" w14:paraId="757869A6"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{EFA11DF3-9ABC-46b9-8E31-B15D7F357F69}</w:t>
      </w:r>
    </w:p>
    <w:p w:rsidRPr="005E1D3B" w:rsidR="0020635F" w:rsidRDefault="00E93F55" w14:paraId="277A078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either new data to be loaded into the store of NAP Users, or a request for data objects to be retrieved.  The data objects that are to be loaded into the store will include information about a previously unregistered NAP User or modifying, extending, deleting previously registered NAP User. </w:t>
      </w:r>
    </w:p>
    <w:p w:rsidRPr="005E1D3B" w:rsidR="0020635F" w:rsidRDefault="0020635F" w14:paraId="0F7FBA8F" w14:textId="77777777">
      <w:pPr>
        <w:spacing w:before="60" w:after="60"/>
        <w:rPr>
          <w:del w:author="Petr Bureš (CZ/TTR)" w:date="2025-03-21T13:56:18.696Z" w16du:dateUtc="2025-03-21T13:56:18.696Z" w:id="2039237710"/>
          <w:color w:val="000000"/>
          <w:sz w:val="20"/>
          <w:szCs w:val="20"/>
          <w:lang w:val="en-GB"/>
        </w:rPr>
      </w:pPr>
      <w:commentRangeStart w:id="47198500"/>
    </w:p>
    <w:p w:rsidRPr="005E1D3B" w:rsidR="0020635F" w:rsidRDefault="00E93F55" w14:paraId="3224C4BC" w14:textId="77777777">
      <w:pPr>
        <w:spacing w:before="60" w:after="60"/>
        <w:rPr>
          <w:del w:author="Petr Bureš (CZ/TTR)" w:date="2025-03-21T13:56:18.696Z" w16du:dateUtc="2025-03-21T13:56:18.696Z" w:id="1436249715"/>
          <w:color w:val="000000"/>
          <w:sz w:val="20"/>
          <w:szCs w:val="20"/>
          <w:lang w:val="en-GB"/>
        </w:rPr>
      </w:pPr>
      <w:del w:author="Petr Bureš (CZ/TTR)" w:date="2025-03-21T13:56:18.696Z" w:id="520181941">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20635F" w14:paraId="479C3065" w14:textId="77777777">
      <w:pPr>
        <w:spacing w:before="60" w:after="60"/>
        <w:rPr>
          <w:del w:author="Petr Bureš (CZ/TTR)" w:date="2025-03-21T13:56:18.696Z" w16du:dateUtc="2025-03-21T13:56:18.696Z" w:id="949315859"/>
          <w:color w:val="000000"/>
          <w:sz w:val="20"/>
          <w:szCs w:val="20"/>
          <w:lang w:val="en-GB"/>
        </w:rPr>
      </w:pPr>
    </w:p>
    <w:p w:rsidRPr="005E1D3B" w:rsidR="0020635F" w:rsidRDefault="00E93F55" w14:paraId="4DF97333" w14:textId="77777777">
      <w:pPr>
        <w:spacing w:before="60" w:after="60"/>
        <w:rPr>
          <w:del w:author="Petr Bureš (CZ/TTR)" w:date="2025-03-21T13:56:18.696Z" w16du:dateUtc="2025-03-21T13:56:18.696Z" w:id="1198499522"/>
          <w:color w:val="000000"/>
          <w:sz w:val="20"/>
          <w:szCs w:val="20"/>
          <w:lang w:val="en-GB"/>
        </w:rPr>
      </w:pPr>
      <w:del w:author="Petr Bureš (CZ/TTR)" w:date="2025-03-21T13:56:18.696Z" w:id="670837547">
        <w:r w:rsidRPr="69ACB2AA" w:rsidDel="00E93F55">
          <w:rPr>
            <w:rFonts w:ascii="Times New Roman" w:hAnsi="Times New Roman" w:eastAsia="Times New Roman" w:cs="Times New Roman"/>
            <w:color w:val="000000" w:themeColor="text1" w:themeTint="FF" w:themeShade="FF"/>
            <w:sz w:val="20"/>
            <w:szCs w:val="20"/>
            <w:lang w:val="en-GB"/>
          </w:rPr>
          <w:delText>TODO::</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75C54391" w14:textId="77777777">
      <w:pPr>
        <w:spacing w:before="60" w:after="60"/>
        <w:rPr>
          <w:del w:author="Petr Bureš (CZ/TTR)" w:date="2025-03-21T13:56:18.696Z" w16du:dateUtc="2025-03-21T13:56:18.696Z" w:id="1806282974"/>
          <w:color w:val="000000"/>
          <w:sz w:val="20"/>
          <w:szCs w:val="20"/>
          <w:lang w:val="en-GB"/>
        </w:rPr>
      </w:pPr>
      <w:del w:author="Petr Bureš (CZ/TTR)" w:date="2025-03-21T13:56:18.696Z" w:id="1124218989">
        <w:r w:rsidRPr="69ACB2AA" w:rsidDel="00E93F55">
          <w:rPr>
            <w:rFonts w:ascii="Times New Roman" w:hAnsi="Times New Roman" w:eastAsia="Times New Roman" w:cs="Times New Roman"/>
            <w:color w:val="000000" w:themeColor="text1" w:themeTint="FF" w:themeShade="FF"/>
            <w:sz w:val="20"/>
            <w:szCs w:val="20"/>
            <w:lang w:val="en-GB"/>
          </w:rPr>
          <w:delText xml:space="preserve">- decide where the credential is passed </w:delText>
        </w:r>
      </w:del>
    </w:p>
    <w:p w:rsidRPr="005E1D3B" w:rsidR="0020635F" w:rsidRDefault="00E93F55" w14:paraId="2BBDFBED" w14:textId="77777777">
      <w:pPr>
        <w:spacing w:before="60" w:after="60"/>
        <w:rPr>
          <w:del w:author="Petr Bureš (CZ/TTR)" w:date="2025-03-21T13:56:18.695Z" w16du:dateUtc="2025-03-21T13:56:18.695Z" w:id="831860177"/>
          <w:color w:val="000000"/>
          <w:sz w:val="20"/>
          <w:szCs w:val="20"/>
          <w:lang w:val="en-GB"/>
        </w:rPr>
      </w:pPr>
      <w:del w:author="Petr Bureš (CZ/TTR)" w:date="2025-03-21T13:56:18.696Z" w:id="21761491">
        <w:r w:rsidRPr="69ACB2AA" w:rsidDel="00E93F55">
          <w:rPr>
            <w:rFonts w:ascii="Times New Roman" w:hAnsi="Times New Roman" w:eastAsia="Times New Roman" w:cs="Times New Roman"/>
            <w:color w:val="000000" w:themeColor="text1" w:themeTint="FF" w:themeShade="FF"/>
            <w:sz w:val="20"/>
            <w:szCs w:val="20"/>
            <w:lang w:val="en-GB"/>
          </w:rPr>
          <w:delText xml:space="preserve">- NAP User </w:delText>
        </w:r>
        <w:r w:rsidRPr="69ACB2AA" w:rsidDel="00E93F55">
          <w:rPr>
            <w:rFonts w:ascii="Times New Roman" w:hAnsi="Times New Roman" w:eastAsia="Times New Roman" w:cs="Times New Roman"/>
            <w:color w:val="000000" w:themeColor="text1" w:themeTint="FF" w:themeShade="FF"/>
            <w:sz w:val="20"/>
            <w:szCs w:val="20"/>
            <w:lang w:val="en-GB"/>
          </w:rPr>
          <w:delText>has to</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be specified </w:delText>
        </w:r>
      </w:del>
      <w:bookmarkEnd w:id="57"/>
      <w:commentRangeEnd w:id="47198500"/>
      <w:r>
        <w:rPr>
          <w:rStyle w:val="CommentReference"/>
        </w:rPr>
        <w:commentReference w:id="47198500"/>
      </w:r>
    </w:p>
    <w:p w:rsidRPr="005E1D3B" w:rsidR="0020635F" w:rsidRDefault="00E93F55" w14:paraId="32767C74" w14:textId="77777777">
      <w:pPr>
        <w:pStyle w:val="Nadpis4"/>
        <w:rPr>
          <w:lang w:val="en-GB"/>
        </w:rPr>
      </w:pPr>
      <w:bookmarkStart w:name="BKM_12DD5935_707F_445E_B70C_4401AE81022C" w:id="58"/>
      <w:r w:rsidRPr="005E1D3B">
        <w:rPr>
          <w:lang w:val="en-GB"/>
        </w:rPr>
        <w:t>mt_NAP_data_for_quality_check</w:t>
      </w:r>
    </w:p>
    <w:p w:rsidRPr="005E1D3B" w:rsidR="0020635F" w:rsidRDefault="00E93F55" w14:paraId="06914151"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 xml:space="preserve">Date Modified: 14.01.2025 </w:t>
      </w:r>
      <w:r w:rsidRPr="005E1D3B">
        <w:rPr>
          <w:rFonts w:ascii="Times New Roman" w:hAnsi="Times New Roman" w:eastAsia="Times New Roman" w:cs="Times New Roman"/>
          <w:i/>
          <w:color w:val="808080"/>
          <w:sz w:val="20"/>
          <w:szCs w:val="20"/>
          <w:lang w:val="en-GB"/>
        </w:rPr>
        <w:t>22:46:45, GUID: {12DD5935-707F-445e-B70C-4401AE81022C}</w:t>
      </w:r>
    </w:p>
    <w:p w:rsidRPr="005E1D3B" w:rsidR="0020635F" w:rsidRDefault="00E93F55" w14:paraId="0D83655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with the traffic or travel information that has been retrieved from the store of NAP Data following a scheduled or triggered event. The data object also contains quality information that is to be updated after the quality check of the retrieved data content.  </w:t>
      </w:r>
      <w:bookmarkEnd w:id="58"/>
    </w:p>
    <w:p w:rsidRPr="005E1D3B" w:rsidR="0020635F" w:rsidRDefault="00E93F55" w14:paraId="04D48FAF" w14:textId="77777777">
      <w:pPr>
        <w:pStyle w:val="Nadpis4"/>
        <w:rPr>
          <w:lang w:val="en-GB"/>
        </w:rPr>
      </w:pPr>
      <w:bookmarkStart w:name="BKM_E20BF73E_7630_4235_9E13_54B7C5C78E46" w:id="59"/>
      <w:r w:rsidRPr="005E1D3B">
        <w:rPr>
          <w:lang w:val="en-GB"/>
        </w:rPr>
        <w:t>mt_NAP_data_mod_authorisation_request</w:t>
      </w:r>
    </w:p>
    <w:p w:rsidRPr="005E1D3B" w:rsidR="0020635F" w:rsidRDefault="00E93F55" w14:paraId="6998D974"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{E20BF73E-7630-4235-9E13-54B7C5C78E46}</w:t>
      </w:r>
    </w:p>
    <w:p w:rsidRPr="005E1D3B" w:rsidR="0020635F" w:rsidRDefault="00E93F55" w14:paraId="27DB2FC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credentials of a NAP Content Provider or Data Providing System to be checked against the data stored in NAP Users data store to authorize the claimant to insert data records in the store of NAP Data.  </w:t>
      </w:r>
      <w:bookmarkEnd w:id="59"/>
    </w:p>
    <w:p w:rsidRPr="005E1D3B" w:rsidR="0020635F" w:rsidRDefault="00E93F55" w14:paraId="1EC4A9B4" w14:textId="77777777">
      <w:pPr>
        <w:pStyle w:val="Nadpis4"/>
        <w:rPr>
          <w:lang w:val="en-GB"/>
        </w:rPr>
      </w:pPr>
      <w:bookmarkStart w:name="BKM_310CD8FD_F1FA_4B44_A502_9A7D061FD2BE" w:id="60"/>
      <w:r w:rsidRPr="005E1D3B">
        <w:rPr>
          <w:lang w:val="en-GB"/>
        </w:rPr>
        <w:t>mt_NAP_data_mod_authorisation_response</w:t>
      </w:r>
    </w:p>
    <w:p w:rsidRPr="005E1D3B" w:rsidR="0020635F" w:rsidRDefault="00E93F55" w14:paraId="79AF3202"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{310CD8FD-F1FA-4b44-A502-9A7D061FD2BE}</w:t>
      </w:r>
    </w:p>
    <w:p w:rsidRPr="005E1D3B" w:rsidR="0020635F" w:rsidRDefault="00E93F55" w14:paraId="511E6BD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information about the validity of the authorisation credentials of a NAP Content Provider or Data Providing System that authorize the claimant to modify / insert data records in the store of NAP Data. </w:t>
      </w:r>
      <w:bookmarkEnd w:id="60"/>
    </w:p>
    <w:p w:rsidRPr="005E1D3B" w:rsidR="0020635F" w:rsidRDefault="00E93F55" w14:paraId="171BED5A" w14:textId="77777777">
      <w:pPr>
        <w:pStyle w:val="Nadpis4"/>
        <w:rPr>
          <w:lang w:val="en-GB"/>
        </w:rPr>
      </w:pPr>
      <w:bookmarkStart w:name="BKM_B7FC7C2F_C1AA_4BF8_82D4_0EA2370C6BC9" w:id="61"/>
      <w:r w:rsidRPr="005E1D3B">
        <w:rPr>
          <w:lang w:val="en-GB"/>
        </w:rPr>
        <w:t>mt_NAP_data_mod_request</w:t>
      </w:r>
    </w:p>
    <w:p w:rsidRPr="005E1D3B" w:rsidR="0020635F" w:rsidRDefault="00E93F55" w14:paraId="256D4BCC"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{B7FC7C2F-C1AA-4bf8-82D4-0EA2370C6BC9}</w:t>
      </w:r>
    </w:p>
    <w:p w:rsidRPr="005E1D3B" w:rsidR="0020635F" w:rsidRDefault="00E93F55" w14:paraId="6D018A2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data objects that provide either new data or updates to data that has been previously loaded into the store of NAP Data or a request for data objects to be retrieved. The updated data objects that are to be loaded into the store includes traffic or travel data objects and supporting metadata allowing linking the data object to information stored in NAP Metadata store and accessibility information by the NAP Content Consumers.</w:t>
      </w:r>
      <w:bookmarkEnd w:id="61"/>
    </w:p>
    <w:p w:rsidRPr="005E1D3B" w:rsidR="0020635F" w:rsidRDefault="00E93F55" w14:paraId="6F1CF697" w14:textId="77777777">
      <w:pPr>
        <w:pStyle w:val="Nadpis4"/>
        <w:rPr>
          <w:lang w:val="en-GB"/>
        </w:rPr>
      </w:pPr>
      <w:bookmarkStart w:name="BKM_E340D2D2_B614_4C5F_BA76_FBD43E68CF5E" w:id="62"/>
      <w:r w:rsidRPr="005E1D3B">
        <w:rPr>
          <w:lang w:val="en-GB"/>
        </w:rPr>
        <w:t>mt_NAP_data_mod_response</w:t>
      </w:r>
    </w:p>
    <w:p w:rsidRPr="005E1D3B" w:rsidR="0020635F" w:rsidRDefault="00E93F55" w14:paraId="452D008E"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{E340D2D2-B614-4c5f-BA76-FBD43E68CF5E}</w:t>
      </w:r>
    </w:p>
    <w:p w:rsidRPr="005E1D3B" w:rsidR="0020635F" w:rsidRDefault="00E93F55" w14:paraId="6A7B319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data objects that provide information about the success of loading the newly provided or updated NAP Content Provider data into the store of NAP Data or provide data objects containing the NAP Data metadata (e.g. events associated with data access, quality information).</w:t>
      </w:r>
      <w:bookmarkEnd w:id="62"/>
    </w:p>
    <w:p w:rsidRPr="005E1D3B" w:rsidR="0020635F" w:rsidRDefault="00E93F55" w14:paraId="132B0857" w14:textId="77777777">
      <w:pPr>
        <w:pStyle w:val="Nadpis4"/>
        <w:rPr>
          <w:lang w:val="en-GB"/>
        </w:rPr>
      </w:pPr>
      <w:bookmarkStart w:name="BKM_8AE74C5A_125D_4CE5_ABD4_89818AAE054B" w:id="63"/>
      <w:r w:rsidRPr="005E1D3B">
        <w:rPr>
          <w:lang w:val="en-GB"/>
        </w:rPr>
        <w:t>mt_NAP_data_quality_check_result</w:t>
      </w:r>
    </w:p>
    <w:p w:rsidRPr="005E1D3B" w:rsidR="0020635F" w:rsidRDefault="00E93F55" w14:paraId="74EB9CD6"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{8AE74C5A-125D-4ce5-ABD4-89818AAE054B}</w:t>
      </w:r>
    </w:p>
    <w:p w:rsidRPr="005E1D3B" w:rsidR="0020635F" w:rsidRDefault="00E93F55" w14:paraId="0DECB68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created by Provide Data Quality Checks after checking quality of data that has been retrieved from the store of NAP Data following a scheduled or triggered event. The data is timestamp and success of failure (with number of errors found) of the checks and aggregated information i.e. average of the characteristic per time period. </w:t>
      </w:r>
      <w:bookmarkEnd w:id="63"/>
    </w:p>
    <w:p w:rsidRPr="005E1D3B" w:rsidR="0020635F" w:rsidRDefault="00E93F55" w14:paraId="4D232B64" w14:textId="77777777">
      <w:pPr>
        <w:pStyle w:val="Nadpis4"/>
        <w:rPr>
          <w:lang w:val="en-GB"/>
        </w:rPr>
      </w:pPr>
      <w:bookmarkStart w:name="BKM_D487FAFF_4F5B_4520_BC53_427580A77997" w:id="64"/>
      <w:r w:rsidRPr="005E1D3B">
        <w:rPr>
          <w:lang w:val="en-GB"/>
        </w:rPr>
        <w:t>mt_NAP_data_read_authorisation_request</w:t>
      </w:r>
    </w:p>
    <w:p w:rsidRPr="005E1D3B" w:rsidR="0020635F" w:rsidRDefault="00E93F55" w14:paraId="594466B4"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{D487FAFF-4F5B-4520-BC53-427580A77997}</w:t>
      </w:r>
    </w:p>
    <w:p w:rsidRPr="005E1D3B" w:rsidR="0020635F" w:rsidRDefault="00E93F55" w14:paraId="3024FD4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credentials of a NAP Content Consumer or Data Requesting System to be checked against the data stored in NAP Users data store to authorize the claimant to read data records from the store of NAP Data.  </w:t>
      </w:r>
      <w:bookmarkEnd w:id="64"/>
    </w:p>
    <w:p w:rsidRPr="005E1D3B" w:rsidR="0020635F" w:rsidRDefault="00E93F55" w14:paraId="161475BE" w14:textId="77777777">
      <w:pPr>
        <w:pStyle w:val="Nadpis4"/>
        <w:rPr>
          <w:lang w:val="en-GB"/>
        </w:rPr>
      </w:pPr>
      <w:bookmarkStart w:name="BKM_C050FEDE_4276_4730_8B5C_0F605084BE69" w:id="65"/>
      <w:r w:rsidRPr="005E1D3B">
        <w:rPr>
          <w:lang w:val="en-GB"/>
        </w:rPr>
        <w:t>mt_NAP_data_read_authorisation_response</w:t>
      </w:r>
    </w:p>
    <w:p w:rsidRPr="005E1D3B" w:rsidR="0020635F" w:rsidRDefault="00E93F55" w14:paraId="29F5A64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{C050FEDE-4276-4730-8B5C-0F605084BE69}</w:t>
      </w:r>
    </w:p>
    <w:p w:rsidRPr="005E1D3B" w:rsidR="0020635F" w:rsidRDefault="00E93F55" w14:paraId="4FF9E59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information about the validity of the authorisation credentials of a NAP Content Consumer or Data Requesting System that authorize the claimant to read data records from the store of NAP Data.  </w:t>
      </w:r>
      <w:bookmarkEnd w:id="65"/>
    </w:p>
    <w:p w:rsidRPr="005E1D3B" w:rsidR="0020635F" w:rsidRDefault="00E93F55" w14:paraId="40E990DF" w14:textId="77777777">
      <w:pPr>
        <w:pStyle w:val="Nadpis4"/>
        <w:rPr>
          <w:lang w:val="en-GB"/>
        </w:rPr>
      </w:pPr>
      <w:bookmarkStart w:name="BKM_50A2D529_AAC6_4908_919C_7838C607386A" w:id="66"/>
      <w:r w:rsidRPr="005E1D3B">
        <w:rPr>
          <w:lang w:val="en-GB"/>
        </w:rPr>
        <w:t>mt_NAP_data_read_request</w:t>
      </w:r>
    </w:p>
    <w:p w:rsidRPr="005E1D3B" w:rsidR="0020635F" w:rsidRDefault="00E93F55" w14:paraId="5B678BA2"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{50A2D529-AAC6-4908-919C-7838C607386A}</w:t>
      </w:r>
    </w:p>
    <w:p w:rsidRPr="005E1D3B" w:rsidR="0020635F" w:rsidRDefault="00E93F55" w14:paraId="2E64B0C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a request for identified data objects to be retrieved from the NAP Data store together with requestor identification.  The data objects that are to be retrieved include traffic or travel data objects and supporting metadata information related to the identified data including last update timestamp and quality information.  </w:t>
      </w:r>
      <w:bookmarkEnd w:id="66"/>
    </w:p>
    <w:p w:rsidRPr="005E1D3B" w:rsidR="0020635F" w:rsidRDefault="00E93F55" w14:paraId="67DE7D7C" w14:textId="77777777">
      <w:pPr>
        <w:pStyle w:val="Nadpis4"/>
        <w:rPr>
          <w:lang w:val="en-GB"/>
        </w:rPr>
      </w:pPr>
      <w:bookmarkStart w:name="BKM_3D6B17A5_0D0F_4944_9E8F_FB446B82FF2F" w:id="67"/>
      <w:r w:rsidRPr="005E1D3B">
        <w:rPr>
          <w:lang w:val="en-GB"/>
        </w:rPr>
        <w:t>mt_NAP_data_read_response</w:t>
      </w:r>
    </w:p>
    <w:p w:rsidRPr="005E1D3B" w:rsidR="0020635F" w:rsidRDefault="00E93F55" w14:paraId="5D80EAEB"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{3D6B17A5-0D0F-4944-9E8F-FB446B82FF2F}</w:t>
      </w:r>
    </w:p>
    <w:p w:rsidRPr="005E1D3B" w:rsidR="0020635F" w:rsidRDefault="00E93F55" w14:paraId="35C1104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with traffic or travel information from the store of NAP Data following a previous request to retrieve data and last update timestamp and quality information.  </w:t>
      </w:r>
      <w:bookmarkEnd w:id="67"/>
    </w:p>
    <w:p w:rsidRPr="005E1D3B" w:rsidR="0020635F" w:rsidRDefault="00E93F55" w14:paraId="4A9AB555" w14:textId="77777777">
      <w:pPr>
        <w:pStyle w:val="Nadpis4"/>
        <w:rPr>
          <w:lang w:val="en-GB"/>
        </w:rPr>
      </w:pPr>
      <w:bookmarkStart w:name="BKM_A65597A1_4E9A_40CC_9665_4640823B199F" w:id="68"/>
      <w:r w:rsidRPr="005E1D3B">
        <w:rPr>
          <w:lang w:val="en-GB"/>
        </w:rPr>
        <w:t>mt_NAP_metadata_for_data_check_and_store_request</w:t>
      </w:r>
    </w:p>
    <w:p w:rsidRPr="005E1D3B" w:rsidR="0020635F" w:rsidRDefault="00E93F55" w14:paraId="2C2B5E8A"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{A65597A1-4E9A-40cc-9665-4640823B199F}</w:t>
      </w:r>
    </w:p>
    <w:p w:rsidRPr="005E1D3B" w:rsidR="0020635F" w:rsidRDefault="00E93F55" w14:paraId="16D693C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a request from Manage NAP Data Repository functionality for set of metadata related to NAP Data to be checked/stored/updated. The request shall contain keywords or any refining demand in at least one metadata element together with a request identifier.   </w:t>
      </w:r>
      <w:bookmarkEnd w:id="68"/>
    </w:p>
    <w:p w:rsidRPr="005E1D3B" w:rsidR="0020635F" w:rsidRDefault="00E93F55" w14:paraId="40EEE865" w14:textId="77777777">
      <w:pPr>
        <w:pStyle w:val="Nadpis4"/>
        <w:rPr>
          <w:lang w:val="en-GB"/>
        </w:rPr>
      </w:pPr>
      <w:bookmarkStart w:name="BKM_2FD69798_3950_48EA_B7F0_F52F39470F34" w:id="69"/>
      <w:r w:rsidRPr="005E1D3B">
        <w:rPr>
          <w:lang w:val="en-GB"/>
        </w:rPr>
        <w:t>mt_NAP_metadata_for_data_check_and_store_response</w:t>
      </w:r>
    </w:p>
    <w:p w:rsidRPr="005E1D3B" w:rsidR="0020635F" w:rsidRDefault="00E93F55" w14:paraId="285634A6"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{2FD69798-3950-48ea-B7F0-F52F39470F34}</w:t>
      </w:r>
    </w:p>
    <w:p w:rsidRPr="005E1D3B" w:rsidR="0020635F" w:rsidRDefault="00E93F55" w14:paraId="0E2E828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data objects that provide items of NAP metadata which have been retrieved from the store of NAP Metadata following a previous request.</w:t>
      </w:r>
      <w:bookmarkEnd w:id="69"/>
    </w:p>
    <w:p w:rsidRPr="005E1D3B" w:rsidR="0020635F" w:rsidRDefault="00E93F55" w14:paraId="295112D6" w14:textId="77777777">
      <w:pPr>
        <w:pStyle w:val="Nadpis4"/>
        <w:rPr>
          <w:lang w:val="en-GB"/>
        </w:rPr>
      </w:pPr>
      <w:bookmarkStart w:name="BKM_EB72DA4A_A638_4946_B10F_21C536686F6C" w:id="70"/>
      <w:r w:rsidRPr="005E1D3B">
        <w:rPr>
          <w:lang w:val="en-GB"/>
        </w:rPr>
        <w:t>mt_NAP_metadata_for_quality_check</w:t>
      </w:r>
    </w:p>
    <w:p w:rsidRPr="005E1D3B" w:rsidR="0020635F" w:rsidRDefault="00E93F55" w14:paraId="264C6746"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{EB72DA4A-A638-4946-B10F-21C536686F6C}</w:t>
      </w:r>
    </w:p>
    <w:p w:rsidRPr="005E1D3B" w:rsidR="0020635F" w:rsidRDefault="00E93F55" w14:paraId="5C229F8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data objects with the metadata information that has been retrieved from the store of NAP Metadata following a scheduled or triggered event. The data object also contains quality information that is to be updated after the quality check of the retrieved metadata content.</w:t>
      </w:r>
      <w:bookmarkEnd w:id="70"/>
    </w:p>
    <w:p w:rsidRPr="005E1D3B" w:rsidR="0020635F" w:rsidRDefault="00E93F55" w14:paraId="374DDEBF" w14:textId="77777777">
      <w:pPr>
        <w:pStyle w:val="Nadpis4"/>
        <w:rPr>
          <w:lang w:val="en-GB"/>
        </w:rPr>
      </w:pPr>
      <w:bookmarkStart w:name="BKM_D4D31515_ABC4_468D_964E_F6D5D4F77136" w:id="71"/>
      <w:r w:rsidRPr="005E1D3B">
        <w:rPr>
          <w:lang w:val="en-GB"/>
        </w:rPr>
        <w:t>mt_NAP_metadata_mod_authorisation_request</w:t>
      </w:r>
    </w:p>
    <w:p w:rsidRPr="005E1D3B" w:rsidR="0020635F" w:rsidRDefault="00E93F55" w14:paraId="416718C8"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{D4D31515-ABC4-468d-964E-F6D5D4F77136}</w:t>
      </w:r>
    </w:p>
    <w:p w:rsidRPr="005E1D3B" w:rsidR="0020635F" w:rsidRDefault="00E93F55" w14:paraId="2B2E90D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credentials of a NAP Content Provider to be checked against the data stored in NAP Users data store to authorize the claimant to modify metadata records in the store of NAP Metadata. </w:t>
      </w:r>
      <w:bookmarkEnd w:id="71"/>
    </w:p>
    <w:p w:rsidRPr="005E1D3B" w:rsidR="0020635F" w:rsidRDefault="00E93F55" w14:paraId="347850D1" w14:textId="77777777">
      <w:pPr>
        <w:pStyle w:val="Nadpis4"/>
        <w:rPr>
          <w:lang w:val="en-GB"/>
        </w:rPr>
      </w:pPr>
      <w:bookmarkStart w:name="BKM_C526D3EC_9CD9_465E_B6AB_D13F6308EBB3" w:id="72"/>
      <w:r w:rsidRPr="005E1D3B">
        <w:rPr>
          <w:lang w:val="en-GB"/>
        </w:rPr>
        <w:t>mt_NAP_metadata_mod_authorisation_result</w:t>
      </w:r>
    </w:p>
    <w:p w:rsidRPr="005E1D3B" w:rsidR="0020635F" w:rsidRDefault="00E93F55" w14:paraId="06C1364D"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{C526D3EC-9CD9-465e-B6AB-D13F6308EBB3}</w:t>
      </w:r>
    </w:p>
    <w:p w:rsidRPr="005E1D3B" w:rsidR="0020635F" w:rsidRDefault="00E93F55" w14:paraId="3D4CC95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data objects that provide information about the validity of the authorisation credentials of a NAP Content Provider that authorize the claimant to modify metadata records in the store of NAP Metadata.</w:t>
      </w:r>
      <w:bookmarkEnd w:id="72"/>
    </w:p>
    <w:p w:rsidRPr="005E1D3B" w:rsidR="0020635F" w:rsidRDefault="00E93F55" w14:paraId="45D3FBBF" w14:textId="77777777">
      <w:pPr>
        <w:pStyle w:val="Nadpis4"/>
        <w:rPr>
          <w:lang w:val="en-GB"/>
        </w:rPr>
      </w:pPr>
      <w:bookmarkStart w:name="BKM_E5EE6235_7DA8_4F7C_B007_A5F039A31397" w:id="73"/>
      <w:r w:rsidRPr="005E1D3B">
        <w:rPr>
          <w:lang w:val="en-GB"/>
        </w:rPr>
        <w:t>mt_NAP_metadata_mod_request</w:t>
      </w:r>
    </w:p>
    <w:p w:rsidRPr="005E1D3B" w:rsidR="0020635F" w:rsidRDefault="00E93F55" w14:paraId="706DA7A0"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{E5EE6235-7DA8-4f7c-B007-A5F039A31397}</w:t>
      </w:r>
    </w:p>
    <w:p w:rsidRPr="005E1D3B" w:rsidR="0020635F" w:rsidRDefault="00E93F55" w14:paraId="39C48BC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either new metadata or updates to data that has been previously loaded into the store of NAP Metadata or a request for data objects to be retrieved. The updated data objects that are to be loaded into the store includes information that is being made accessible by the NAP Content Provider. The required and optional elements of metadata can be found in a metadata catalogue: https://mobilitydcat-ap.github.io/mobilityDCAT-AP/releases/index.html </w:t>
      </w:r>
      <w:bookmarkEnd w:id="73"/>
    </w:p>
    <w:p w:rsidRPr="005E1D3B" w:rsidR="0020635F" w:rsidRDefault="00E93F55" w14:paraId="44332570" w14:textId="77777777">
      <w:pPr>
        <w:pStyle w:val="Nadpis4"/>
        <w:rPr>
          <w:lang w:val="en-GB"/>
        </w:rPr>
      </w:pPr>
      <w:bookmarkStart w:name="BKM_3947BAD7_63D3_4EFD_9308_DDBCD8C288F9" w:id="74"/>
      <w:r w:rsidRPr="005E1D3B">
        <w:rPr>
          <w:lang w:val="en-GB"/>
        </w:rPr>
        <w:t>mt_NAP_metadata_mod_result</w:t>
      </w:r>
    </w:p>
    <w:p w:rsidRPr="005E1D3B" w:rsidR="0020635F" w:rsidRDefault="00E93F55" w14:paraId="793012D9"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{3947BAD7-63D3-4efd-9308-DDBCD8C288F9}</w:t>
      </w:r>
    </w:p>
    <w:p w:rsidRPr="005E1D3B" w:rsidR="0020635F" w:rsidRDefault="00E93F55" w14:paraId="445014E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information about the success of loading the newly provided or updated NAP Content Provider metadata into the store of NAP Metadata or provide data objects containing the NAP Content Provider metadata All information stored in the NAP Metadata store about the authorised NAP Content Provider may be retrieved this way. </w:t>
      </w:r>
      <w:bookmarkEnd w:id="74"/>
    </w:p>
    <w:p w:rsidRPr="005E1D3B" w:rsidR="0020635F" w:rsidRDefault="00E93F55" w14:paraId="4F3DD3EE" w14:textId="77777777">
      <w:pPr>
        <w:pStyle w:val="Nadpis4"/>
        <w:rPr>
          <w:lang w:val="en-GB"/>
        </w:rPr>
      </w:pPr>
      <w:bookmarkStart w:name="BKM_01233765_5DC4_4CF9_879E_4DC6961C9611" w:id="75"/>
      <w:r w:rsidRPr="005E1D3B">
        <w:rPr>
          <w:lang w:val="en-GB"/>
        </w:rPr>
        <w:t>mt_NAP_metadata_quality_check_result</w:t>
      </w:r>
    </w:p>
    <w:p w:rsidRPr="005E1D3B" w:rsidR="0020635F" w:rsidRDefault="00E93F55" w14:paraId="11F82349"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{01233765-5DC4-4cf9-879E-4DC6961C9611}</w:t>
      </w:r>
    </w:p>
    <w:p w:rsidRPr="005E1D3B" w:rsidR="0020635F" w:rsidRDefault="00E93F55" w14:paraId="776E687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created by Provide Metadata Quality Checks after checking quality of metadata that has been retrieved from the store of NAP Metadata following a scheduled or triggered event. The data is timestamp and success of failure (with number of errors found, level of service achieved) of the checks and overall aggregated summary. The checks follow the MQA and InQMS methodology, at minimum it is an availability of the urls provided in metadata. </w:t>
      </w:r>
    </w:p>
    <w:p w:rsidRPr="005E1D3B" w:rsidR="0020635F" w:rsidRDefault="0020635F" w14:paraId="61AB2307" w14:textId="77777777">
      <w:pPr>
        <w:spacing w:before="60" w:after="60"/>
        <w:rPr>
          <w:del w:author="Petr Bureš (CZ/TTR)" w:date="2025-03-21T13:58:20.861Z" w16du:dateUtc="2025-03-21T13:58:20.861Z" w:id="929255448"/>
          <w:color w:val="000000"/>
          <w:sz w:val="20"/>
          <w:szCs w:val="20"/>
          <w:lang w:val="en-GB"/>
        </w:rPr>
      </w:pPr>
      <w:commentRangeStart w:id="1181193652"/>
    </w:p>
    <w:p w:rsidRPr="005E1D3B" w:rsidR="0020635F" w:rsidRDefault="00E93F55" w14:paraId="7D6BB68E" w14:textId="77777777">
      <w:pPr>
        <w:spacing w:before="60" w:after="60"/>
        <w:rPr>
          <w:del w:author="Petr Bureš (CZ/TTR)" w:date="2025-03-21T13:58:20.861Z" w16du:dateUtc="2025-03-21T13:58:20.861Z" w:id="745839454"/>
          <w:color w:val="000000"/>
          <w:sz w:val="20"/>
          <w:szCs w:val="20"/>
          <w:lang w:val="en-GB"/>
        </w:rPr>
      </w:pPr>
      <w:del w:author="Petr Bureš (CZ/TTR)" w:date="2025-03-21T13:58:20.861Z" w:id="1161814250">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28475ED2" w14:textId="77777777">
      <w:pPr>
        <w:spacing w:before="60" w:after="60"/>
        <w:rPr>
          <w:del w:author="Petr Bureš (CZ/TTR)" w:date="2025-03-21T13:58:20.861Z" w16du:dateUtc="2025-03-21T13:58:20.861Z" w:id="1634800828"/>
          <w:color w:val="000000"/>
          <w:sz w:val="20"/>
          <w:szCs w:val="20"/>
          <w:lang w:val="en-GB"/>
        </w:rPr>
      </w:pPr>
      <w:del w:author="Petr Bureš (CZ/TTR)" w:date="2025-03-21T13:58:20.861Z" w:id="407969996">
        <w:r w:rsidRPr="69ACB2AA" w:rsidDel="00E93F55">
          <w:rPr>
            <w:rFonts w:ascii="Times New Roman" w:hAnsi="Times New Roman" w:eastAsia="Times New Roman" w:cs="Times New Roman"/>
            <w:b w:val="1"/>
            <w:bCs w:val="1"/>
            <w:color w:val="000000" w:themeColor="text1" w:themeTint="FF" w:themeShade="FF"/>
            <w:sz w:val="20"/>
            <w:szCs w:val="20"/>
            <w:lang w:val="en-GB"/>
          </w:rPr>
          <w:delText xml:space="preserve">TODO: </w:delText>
        </w:r>
      </w:del>
    </w:p>
    <w:p w:rsidRPr="005E1D3B" w:rsidR="0020635F" w:rsidRDefault="00E93F55" w14:paraId="550D743B" w14:textId="77777777">
      <w:pPr>
        <w:spacing w:before="60" w:after="60"/>
        <w:rPr>
          <w:del w:author="Petr Bureš (CZ/TTR)" w:date="2025-03-21T13:58:20.861Z" w16du:dateUtc="2025-03-21T13:58:20.861Z" w:id="568341021"/>
          <w:color w:val="000000"/>
          <w:sz w:val="20"/>
          <w:szCs w:val="20"/>
          <w:lang w:val="en-GB"/>
        </w:rPr>
      </w:pPr>
      <w:del w:author="Petr Bureš (CZ/TTR)" w:date="2025-03-21T13:58:20.861Z" w:id="1475259594">
        <w:r w:rsidRPr="69ACB2AA" w:rsidDel="00E93F55">
          <w:rPr>
            <w:rFonts w:ascii="Times New Roman" w:hAnsi="Times New Roman" w:eastAsia="Times New Roman" w:cs="Times New Roman"/>
            <w:color w:val="000000" w:themeColor="text1" w:themeTint="FF" w:themeShade="FF"/>
            <w:sz w:val="20"/>
            <w:szCs w:val="20"/>
            <w:lang w:val="en-GB"/>
          </w:rPr>
          <w:delText xml:space="preserve">- add details of the checks to be performed </w:delText>
        </w:r>
      </w:del>
      <w:bookmarkEnd w:id="75"/>
      <w:commentRangeEnd w:id="1181193652"/>
      <w:r>
        <w:rPr>
          <w:rStyle w:val="CommentReference"/>
        </w:rPr>
        <w:commentReference w:id="1181193652"/>
      </w:r>
    </w:p>
    <w:p w:rsidRPr="005E1D3B" w:rsidR="0020635F" w:rsidRDefault="00E93F55" w14:paraId="0030E264" w14:textId="77777777">
      <w:pPr>
        <w:pStyle w:val="Nadpis4"/>
        <w:rPr>
          <w:lang w:val="en-GB"/>
        </w:rPr>
      </w:pPr>
      <w:bookmarkStart w:name="BKM_F2F9B90C_BD35_4B2A_8DCB_4B8F834C419A" w:id="76"/>
      <w:r w:rsidRPr="005E1D3B">
        <w:rPr>
          <w:lang w:val="en-GB"/>
        </w:rPr>
        <w:t>mt_NAP_metadata_search_request</w:t>
      </w:r>
    </w:p>
    <w:p w:rsidRPr="005E1D3B" w:rsidR="0020635F" w:rsidRDefault="00E93F55" w14:paraId="6E69B978"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{F2F9B90C-BD35-4b2a-8DCB-4B8F834C419A}</w:t>
      </w:r>
    </w:p>
    <w:p w:rsidRPr="005E1D3B" w:rsidR="0020635F" w:rsidRDefault="00E93F55" w14:paraId="68FD11B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a request from the NAP Content Consumer for information about traffic, travel data and any other relevant information which are described with metadata in the store of NAP Metadata. The request shall contain keywords or any refining demand in at least one metadata element together with a request identifier. </w:t>
      </w:r>
      <w:bookmarkEnd w:id="76"/>
    </w:p>
    <w:p w:rsidRPr="005E1D3B" w:rsidR="0020635F" w:rsidRDefault="00E93F55" w14:paraId="4F9CF7D6" w14:textId="77777777">
      <w:pPr>
        <w:pStyle w:val="Nadpis4"/>
        <w:rPr>
          <w:lang w:val="en-GB"/>
        </w:rPr>
      </w:pPr>
      <w:bookmarkStart w:name="BKM_F378C3C8_88CC_48F5_8713_7E685951CC86" w:id="77"/>
      <w:r w:rsidRPr="005E1D3B">
        <w:rPr>
          <w:lang w:val="en-GB"/>
        </w:rPr>
        <w:t>mt_NAP_metadata_search_result</w:t>
      </w:r>
    </w:p>
    <w:p w:rsidRPr="005E1D3B" w:rsidR="0020635F" w:rsidRDefault="00E93F55" w14:paraId="53DCB79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{F378C3C8-88CC-48f5-8713-7E685951CC86}</w:t>
      </w:r>
    </w:p>
    <w:p w:rsidRPr="005E1D3B" w:rsidR="0020635F" w:rsidRDefault="00E93F55" w14:paraId="557BF67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data objects that provide metadata items which have been retrieved from the store of NAP Metadata following a previous search request. A request identifier must be included so that it can be related to a particular request (there may be multiple requests being made from the same source) and returned to the requestor.</w:t>
      </w:r>
      <w:bookmarkEnd w:id="77"/>
    </w:p>
    <w:p w:rsidRPr="005E1D3B" w:rsidR="0020635F" w:rsidRDefault="00E93F55" w14:paraId="0FAA3E0C" w14:textId="77777777">
      <w:pPr>
        <w:pStyle w:val="Nadpis4"/>
        <w:rPr>
          <w:lang w:val="en-GB"/>
        </w:rPr>
      </w:pPr>
      <w:bookmarkStart w:name="BKM_30332204_58C2_432D_A2FE_1801EA8E123F" w:id="78"/>
      <w:r w:rsidRPr="005E1D3B">
        <w:rPr>
          <w:lang w:val="en-GB"/>
        </w:rPr>
        <w:t>mt_read_NAP_data</w:t>
      </w:r>
    </w:p>
    <w:p w:rsidRPr="005E1D3B" w:rsidR="0020635F" w:rsidRDefault="00E93F55" w14:paraId="111B028B"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{30332204-58C2-432d-A2FE-1801EA8E123F}</w:t>
      </w:r>
    </w:p>
    <w:p w:rsidRPr="005E1D3B" w:rsidR="0020635F" w:rsidRDefault="00E93F55" w14:paraId="543D3A1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data that has been retrieved from the store of NAP Data following a request. The data that has been read from the store contains the traffic or travel information content together with its metadata which are made accessible to authorised NAP Functionality.  </w:t>
      </w:r>
    </w:p>
    <w:p w:rsidRPr="005E1D3B" w:rsidR="0020635F" w:rsidRDefault="00E93F55" w14:paraId="4BEAECB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required data objects are further elaborated in NAP Data store.   </w:t>
      </w:r>
    </w:p>
    <w:p w:rsidRPr="005E1D3B" w:rsidR="0020635F" w:rsidRDefault="00E93F55" w14:paraId="0E87BFD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Apart from real data content the information object retrieved from data store may contain data quality records and NAP Data event logs, Identification of the data and access information.  </w:t>
      </w:r>
      <w:bookmarkEnd w:id="78"/>
    </w:p>
    <w:p w:rsidRPr="005E1D3B" w:rsidR="0020635F" w:rsidRDefault="00E93F55" w14:paraId="08D8282D" w14:textId="77777777">
      <w:pPr>
        <w:pStyle w:val="Nadpis4"/>
        <w:rPr>
          <w:lang w:val="en-GB"/>
        </w:rPr>
      </w:pPr>
      <w:bookmarkStart w:name="BKM_1E6C064E_67D4_4638_9588_0E0DCF2813ED" w:id="79"/>
      <w:r w:rsidRPr="005E1D3B">
        <w:rPr>
          <w:lang w:val="en-GB"/>
        </w:rPr>
        <w:t xml:space="preserve">mt_read_NAP_metadata </w:t>
      </w:r>
    </w:p>
    <w:p w:rsidRPr="005E1D3B" w:rsidR="0020635F" w:rsidRDefault="00E93F55" w14:paraId="678A043D"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{1E6C064E-67D4-4638-9588-0E0DCF2813ED}</w:t>
      </w:r>
    </w:p>
    <w:p w:rsidRPr="005E1D3B" w:rsidR="0020635F" w:rsidRDefault="00E93F55" w14:paraId="34D1735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metadata that has been retrieved from the store of NAP Metadata following a request.  The metadata that has been read from the store gives information about the contents which are made accessible by the NAP Content Provider. The required and optional elements of metadata can be found in a metadata catalogue: https://mobilitydcat-ap.github.io/mobilityDCAT-AP/releases/index.html </w:t>
      </w:r>
    </w:p>
    <w:p w:rsidRPr="005E1D3B" w:rsidR="0020635F" w:rsidRDefault="0020635F" w14:paraId="6242F958" w14:textId="77777777">
      <w:pPr>
        <w:spacing w:before="60" w:after="60"/>
        <w:rPr>
          <w:color w:val="000000"/>
          <w:sz w:val="20"/>
          <w:szCs w:val="20"/>
          <w:lang w:val="en-GB"/>
        </w:rPr>
      </w:pPr>
    </w:p>
    <w:p w:rsidRPr="005E1D3B" w:rsidR="0020635F" w:rsidRDefault="00E93F55" w14:paraId="3E6480E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Apart from data specified by the above said catalogue other data are managed by the read function these are data quality records and NAP User event log. </w:t>
      </w:r>
      <w:bookmarkEnd w:id="79"/>
    </w:p>
    <w:p w:rsidRPr="005E1D3B" w:rsidR="0020635F" w:rsidRDefault="00E93F55" w14:paraId="30B21940" w14:textId="77777777">
      <w:pPr>
        <w:pStyle w:val="Nadpis4"/>
        <w:rPr>
          <w:lang w:val="en-GB"/>
        </w:rPr>
      </w:pPr>
      <w:bookmarkStart w:name="BKM_6D08A3DC_FB6E_47D7_B1BF_B68208337A4F" w:id="80"/>
      <w:r w:rsidRPr="005E1D3B">
        <w:rPr>
          <w:lang w:val="en-GB"/>
        </w:rPr>
        <w:t>mt_read_NAP_user_data</w:t>
      </w:r>
    </w:p>
    <w:p w:rsidRPr="005E1D3B" w:rsidR="0020635F" w:rsidRDefault="00E93F55" w14:paraId="3B7F855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{6D08A3DC-FB6E-47d7-B1BF-B68208337A4F}</w:t>
      </w:r>
    </w:p>
    <w:p w:rsidRPr="005E1D3B" w:rsidR="0020635F" w:rsidRDefault="00E93F55" w14:paraId="262B335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data objects that provide data that has been read from the store of NAP Users, following a previous request for data to be retrieved.  The data that is to be read from the store will be information about a registered NAP User, or a "no data" found response.  (Details of the type of information about the NAP Users that is available will be found in the description of the store of their data). </w:t>
      </w:r>
    </w:p>
    <w:p w:rsidRPr="005E1D3B" w:rsidR="0020635F" w:rsidRDefault="0020635F" w14:paraId="625CAD06" w14:textId="77777777">
      <w:pPr>
        <w:spacing w:before="60" w:after="60"/>
        <w:rPr>
          <w:del w:author="Petr Bureš (CZ/TTR)" w:date="2025-03-21T13:59:37.837Z" w16du:dateUtc="2025-03-21T13:59:37.837Z" w:id="72891764"/>
          <w:color w:val="000000"/>
          <w:sz w:val="20"/>
          <w:szCs w:val="20"/>
          <w:lang w:val="en-GB"/>
        </w:rPr>
      </w:pPr>
      <w:commentRangeStart w:id="612232107"/>
    </w:p>
    <w:p w:rsidRPr="005E1D3B" w:rsidR="0020635F" w:rsidRDefault="00E93F55" w14:paraId="1866B006" w14:textId="77777777">
      <w:pPr>
        <w:spacing w:before="60" w:after="60"/>
        <w:rPr>
          <w:del w:author="Petr Bureš (CZ/TTR)" w:date="2025-03-21T13:59:37.837Z" w16du:dateUtc="2025-03-21T13:59:37.837Z" w:id="402057874"/>
          <w:color w:val="000000"/>
          <w:sz w:val="20"/>
          <w:szCs w:val="20"/>
          <w:lang w:val="en-GB"/>
        </w:rPr>
      </w:pPr>
      <w:del w:author="Petr Bureš (CZ/TTR)" w:date="2025-03-21T13:59:37.837Z" w:id="1202992767">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367B9EC9" w14:textId="77777777">
      <w:pPr>
        <w:spacing w:before="60" w:after="60"/>
        <w:rPr>
          <w:del w:author="Petr Bureš (CZ/TTR)" w:date="2025-03-21T13:59:37.837Z" w16du:dateUtc="2025-03-21T13:59:37.837Z" w:id="1354726589"/>
          <w:color w:val="000000"/>
          <w:sz w:val="20"/>
          <w:szCs w:val="20"/>
          <w:lang w:val="en-GB"/>
        </w:rPr>
      </w:pPr>
      <w:del w:author="Petr Bureš (CZ/TTR)" w:date="2025-03-21T13:59:37.837Z" w:id="101178582">
        <w:r w:rsidRPr="69ACB2AA" w:rsidDel="00E93F55">
          <w:rPr>
            <w:rFonts w:ascii="Times New Roman" w:hAnsi="Times New Roman" w:eastAsia="Times New Roman" w:cs="Times New Roman"/>
            <w:color w:val="000000" w:themeColor="text1" w:themeTint="FF" w:themeShade="FF"/>
            <w:sz w:val="20"/>
            <w:szCs w:val="20"/>
            <w:lang w:val="en-GB"/>
          </w:rPr>
          <w:delText>TODO::</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20635F" w14:paraId="3F875F3C" w14:textId="77777777">
      <w:pPr>
        <w:spacing w:before="60" w:after="60"/>
        <w:rPr>
          <w:del w:author="Petr Bureš (CZ/TTR)" w:date="2025-03-21T13:59:37.837Z" w16du:dateUtc="2025-03-21T13:59:37.837Z" w:id="1346161481"/>
          <w:color w:val="000000"/>
          <w:sz w:val="20"/>
          <w:szCs w:val="20"/>
          <w:lang w:val="en-GB"/>
        </w:rPr>
      </w:pPr>
    </w:p>
    <w:p w:rsidRPr="005E1D3B" w:rsidR="0020635F" w:rsidRDefault="00E93F55" w14:paraId="475D4EF2" w14:textId="77777777">
      <w:pPr>
        <w:spacing w:before="60" w:after="60"/>
        <w:rPr>
          <w:del w:author="Petr Bureš (CZ/TTR)" w:date="2025-03-21T13:59:37.837Z" w16du:dateUtc="2025-03-21T13:59:37.837Z" w:id="634674830"/>
          <w:color w:val="000000"/>
          <w:sz w:val="20"/>
          <w:szCs w:val="20"/>
          <w:lang w:val="en-GB"/>
        </w:rPr>
      </w:pPr>
      <w:del w:author="Petr Bureš (CZ/TTR)" w:date="2025-03-21T13:59:37.837Z" w:id="1805934647">
        <w:r w:rsidRPr="69ACB2AA" w:rsidDel="00E93F55">
          <w:rPr>
            <w:rFonts w:ascii="Times New Roman" w:hAnsi="Times New Roman" w:eastAsia="Times New Roman" w:cs="Times New Roman"/>
            <w:color w:val="000000" w:themeColor="text1" w:themeTint="FF" w:themeShade="FF"/>
            <w:sz w:val="20"/>
            <w:szCs w:val="20"/>
            <w:lang w:val="en-GB"/>
          </w:rPr>
          <w:delText xml:space="preserve">- decide where the credential is passed </w:delText>
        </w:r>
      </w:del>
    </w:p>
    <w:p w:rsidRPr="005E1D3B" w:rsidR="0020635F" w:rsidRDefault="00E93F55" w14:paraId="61AA850F" w14:textId="77777777">
      <w:pPr>
        <w:spacing w:before="60" w:after="60"/>
        <w:rPr>
          <w:del w:author="Petr Bureš (CZ/TTR)" w:date="2025-03-21T13:59:37.836Z" w16du:dateUtc="2025-03-21T13:59:37.836Z" w:id="314457100"/>
          <w:color w:val="000000"/>
          <w:sz w:val="20"/>
          <w:szCs w:val="20"/>
          <w:lang w:val="en-GB"/>
        </w:rPr>
      </w:pPr>
      <w:del w:author="Petr Bureš (CZ/TTR)" w:date="2025-03-21T13:59:37.837Z" w:id="767282897">
        <w:r w:rsidRPr="69ACB2AA" w:rsidDel="00E93F55">
          <w:rPr>
            <w:rFonts w:ascii="Times New Roman" w:hAnsi="Times New Roman" w:eastAsia="Times New Roman" w:cs="Times New Roman"/>
            <w:color w:val="000000" w:themeColor="text1" w:themeTint="FF" w:themeShade="FF"/>
            <w:sz w:val="20"/>
            <w:szCs w:val="20"/>
            <w:lang w:val="en-GB"/>
          </w:rPr>
          <w:delText xml:space="preserve">- NAP User must be specified </w:delText>
        </w:r>
      </w:del>
    </w:p>
    <w:p w:rsidRPr="005E1D3B" w:rsidR="0020635F" w:rsidRDefault="00E93F55" w14:paraId="65BF86E9" w14:textId="77777777">
      <w:pPr>
        <w:spacing w:before="60" w:after="60"/>
        <w:rPr>
          <w:del w:author="Petr Bureš (CZ/TTR)" w:date="2025-03-21T13:59:37.836Z" w16du:dateUtc="2025-03-21T13:59:37.836Z" w:id="2028429323"/>
          <w:color w:val="000000"/>
          <w:sz w:val="20"/>
          <w:szCs w:val="20"/>
          <w:lang w:val="en-GB"/>
        </w:rPr>
      </w:pPr>
      <w:del w:author="Petr Bureš (CZ/TTR)" w:date="2025-03-21T13:59:37.836Z" w:id="574894829">
        <w:r w:rsidRPr="69ACB2AA" w:rsidDel="00E93F55">
          <w:rPr>
            <w:rFonts w:ascii="Times New Roman" w:hAnsi="Times New Roman" w:eastAsia="Times New Roman" w:cs="Times New Roman"/>
            <w:color w:val="000000" w:themeColor="text1" w:themeTint="FF" w:themeShade="FF"/>
            <w:sz w:val="20"/>
            <w:szCs w:val="20"/>
            <w:lang w:val="en-GB"/>
          </w:rPr>
          <w:delText xml:space="preserve">- IMPORTANT: check what this dataflow should do and what it provides to the function F3.6.2 </w:delText>
        </w:r>
      </w:del>
    </w:p>
    <w:p w:rsidRPr="005E1D3B" w:rsidR="0020635F" w:rsidRDefault="00E93F55" w14:paraId="7FA77926" w14:textId="77777777">
      <w:pPr>
        <w:spacing w:before="60" w:after="60"/>
        <w:rPr>
          <w:del w:author="Petr Bureš (CZ/TTR)" w:date="2025-03-21T13:59:37.836Z" w16du:dateUtc="2025-03-21T13:59:37.836Z" w:id="482082688"/>
          <w:color w:val="000000"/>
          <w:sz w:val="20"/>
          <w:szCs w:val="20"/>
          <w:lang w:val="en-GB"/>
        </w:rPr>
      </w:pPr>
      <w:del w:author="Petr Bureš (CZ/TTR)" w:date="2025-03-21T13:59:37.836Z" w:id="613897518">
        <w:r w:rsidRPr="69ACB2AA" w:rsidDel="00E93F55">
          <w:rPr>
            <w:rFonts w:ascii="Times New Roman" w:hAnsi="Times New Roman" w:eastAsia="Times New Roman" w:cs="Times New Roman"/>
            <w:color w:val="000000" w:themeColor="text1" w:themeTint="FF" w:themeShade="FF"/>
            <w:sz w:val="20"/>
            <w:szCs w:val="20"/>
            <w:lang w:val="en-GB"/>
          </w:rPr>
          <w:delText xml:space="preserve">- IMPORTANT: populate datastore with information about users to be stored there (also logs) </w:delText>
        </w:r>
      </w:del>
      <w:bookmarkEnd w:id="80"/>
      <w:commentRangeEnd w:id="612232107"/>
      <w:r>
        <w:rPr>
          <w:rStyle w:val="CommentReference"/>
        </w:rPr>
        <w:commentReference w:id="612232107"/>
      </w:r>
    </w:p>
    <w:p w:rsidRPr="005E1D3B" w:rsidR="0020635F" w:rsidRDefault="00E93F55" w14:paraId="56DFA535" w14:textId="77777777">
      <w:pPr>
        <w:pStyle w:val="Nadpis4"/>
        <w:rPr>
          <w:lang w:val="en-GB"/>
        </w:rPr>
      </w:pPr>
      <w:bookmarkStart w:name="BKM_36B4BBF5_5B68_4D38_AF28_7669EFF35137" w:id="81"/>
      <w:r w:rsidRPr="005E1D3B">
        <w:rPr>
          <w:lang w:val="en-GB"/>
        </w:rPr>
        <w:t>ps_metadata &amp; data source</w:t>
      </w:r>
    </w:p>
    <w:p w:rsidRPr="005E1D3B" w:rsidR="0020635F" w:rsidRDefault="00E93F55" w14:paraId="5CD1CC93"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29.01.2025 13:37:57, GUID: {36B4BBF5-5B68-4d38-AF28-7669EFF35137}</w:t>
      </w:r>
    </w:p>
    <w:p w:rsidRPr="005E1D3B" w:rsidR="0020635F" w:rsidRDefault="00E93F55" w14:paraId="77A219F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Source is provided by CP</w:t>
      </w:r>
    </w:p>
    <w:p w:rsidRPr="005E1D3B" w:rsidR="0020635F" w:rsidRDefault="00E93F55" w14:paraId="20C9F3A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Credentials are requested by Provision System or not</w:t>
      </w:r>
    </w:p>
    <w:p w:rsidRPr="005E1D3B" w:rsidR="0020635F" w:rsidRDefault="00E93F55" w14:paraId="7E9594C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Source has to meet technical requirements of NAP (API Type, data language)</w:t>
      </w:r>
    </w:p>
    <w:p w:rsidRPr="005E1D3B" w:rsidR="0020635F" w:rsidRDefault="0020635F" w14:paraId="4B787B57" w14:textId="77777777">
      <w:pPr>
        <w:spacing w:before="60" w:after="60"/>
        <w:rPr>
          <w:del w:author="Petr Bureš (CZ/TTR)" w:date="2025-03-21T14:01:51.397Z" w16du:dateUtc="2025-03-21T14:01:51.397Z" w:id="1680714706"/>
          <w:color w:val="000000"/>
          <w:sz w:val="20"/>
          <w:szCs w:val="20"/>
          <w:lang w:val="en-GB"/>
        </w:rPr>
      </w:pPr>
      <w:commentRangeStart w:id="325055986"/>
    </w:p>
    <w:p w:rsidRPr="005E1D3B" w:rsidR="0020635F" w:rsidRDefault="00E93F55" w14:paraId="6820A087" w14:textId="77777777">
      <w:pPr>
        <w:spacing w:before="60" w:after="60"/>
        <w:rPr>
          <w:del w:author="Petr Bureš (CZ/TTR)" w:date="2025-03-21T14:01:51.397Z" w16du:dateUtc="2025-03-21T14:01:51.397Z" w:id="1880238230"/>
          <w:color w:val="000000"/>
          <w:sz w:val="20"/>
          <w:szCs w:val="20"/>
          <w:lang w:val="en-GB"/>
        </w:rPr>
      </w:pPr>
      <w:del w:author="Petr Bureš (CZ/TTR)" w:date="2025-03-21T14:01:51.397Z" w:id="457089358">
        <w:r w:rsidRPr="69ACB2AA" w:rsidDel="00E93F55">
          <w:rPr>
            <w:rFonts w:ascii="Times New Roman" w:hAnsi="Times New Roman" w:eastAsia="Times New Roman" w:cs="Times New Roman"/>
            <w:color w:val="000000" w:themeColor="text1" w:themeTint="FF" w:themeShade="FF"/>
            <w:sz w:val="20"/>
            <w:szCs w:val="20"/>
            <w:lang w:val="en-GB"/>
          </w:rPr>
          <w:delText>Error handling?</w:delText>
        </w:r>
      </w:del>
      <w:bookmarkEnd w:id="81"/>
      <w:commentRangeEnd w:id="325055986"/>
      <w:r>
        <w:rPr>
          <w:rStyle w:val="CommentReference"/>
        </w:rPr>
        <w:commentReference w:id="325055986"/>
      </w:r>
    </w:p>
    <w:p w:rsidRPr="005E1D3B" w:rsidR="0020635F" w:rsidRDefault="00E93F55" w14:paraId="46BB58C6" w14:textId="77777777">
      <w:pPr>
        <w:pStyle w:val="Nadpis4"/>
        <w:rPr>
          <w:lang w:val="en-GB"/>
        </w:rPr>
      </w:pPr>
      <w:bookmarkStart w:name="BKM_1B63FEAE_619D_4B2E_B48D_663FEAC9BE9D" w:id="82"/>
      <w:r w:rsidRPr="005E1D3B">
        <w:rPr>
          <w:lang w:val="en-GB"/>
        </w:rPr>
        <w:t>ps_metadata &amp; success report</w:t>
      </w:r>
    </w:p>
    <w:p w:rsidRPr="005E1D3B" w:rsidR="0020635F" w:rsidRDefault="00E93F55" w14:paraId="1C4975D4"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29.01.2025 13:37:57, GUID: {1B63FEAE-619D-4b2e-B48D-663FEAC9BE9D}</w:t>
      </w:r>
      <w:r w:rsidRPr="005E1D3B">
        <w:rPr>
          <w:rFonts w:ascii="Times New Roman" w:hAnsi="Times New Roman" w:eastAsia="Times New Roman" w:cs="Times New Roman"/>
          <w:color w:val="000000"/>
          <w:sz w:val="20"/>
          <w:szCs w:val="20"/>
          <w:lang w:val="en-GB"/>
        </w:rPr>
        <w:t xml:space="preserve"> </w:t>
      </w:r>
      <w:bookmarkEnd w:id="82"/>
    </w:p>
    <w:p w:rsidRPr="005E1D3B" w:rsidR="0020635F" w:rsidRDefault="0020635F" w14:paraId="493A0DF2" w14:textId="77777777">
      <w:pPr>
        <w:spacing w:before="60" w:after="60"/>
        <w:rPr>
          <w:color w:val="000000"/>
          <w:sz w:val="20"/>
          <w:szCs w:val="20"/>
          <w:lang w:val="en-GB"/>
        </w:rPr>
      </w:pPr>
    </w:p>
    <w:p w:rsidRPr="005E1D3B" w:rsidR="0020635F" w:rsidRDefault="00E93F55" w14:paraId="5335E523" w14:textId="77777777">
      <w:pPr>
        <w:pStyle w:val="Nadpis4"/>
        <w:rPr>
          <w:lang w:val="en-GB"/>
        </w:rPr>
      </w:pPr>
      <w:bookmarkStart w:name="BKM_F7412343_95F0_4611_8149_58EA48466E80" w:id="83"/>
      <w:r w:rsidRPr="005E1D3B">
        <w:rPr>
          <w:lang w:val="en-GB"/>
        </w:rPr>
        <w:t>tnap.cc-data_response</w:t>
      </w:r>
    </w:p>
    <w:p w:rsidRPr="005E1D3B" w:rsidR="0020635F" w:rsidRDefault="00E93F55" w14:paraId="55A462F4"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{F7412343-95F0-4611-8149-58EA48466E80}</w:t>
      </w:r>
    </w:p>
    <w:p w:rsidRPr="005E1D3B" w:rsidR="0020635F" w:rsidRDefault="00E93F55" w14:paraId="1E75126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outputs to the NAP Content Consumer that have been created from data objects provided by functionality in the Manage Traffic Functional Area that are the response to a previous request to retrieve data. The response can be either “successful” or “failed”, which must be accompanied by a reason for the “failure” i.e. invalid authorisation credentials. Also based on the successful request it contains data objects representing traffic or travel data from the NAP Data store related to that request an</w:t>
      </w:r>
      <w:r w:rsidRPr="005E1D3B">
        <w:rPr>
          <w:rFonts w:ascii="Times New Roman" w:hAnsi="Times New Roman" w:eastAsia="Times New Roman" w:cs="Times New Roman"/>
          <w:color w:val="000000"/>
          <w:sz w:val="20"/>
          <w:szCs w:val="20"/>
          <w:lang w:val="en-GB"/>
        </w:rPr>
        <w:t>d last update timestamp and quality information.</w:t>
      </w:r>
      <w:bookmarkEnd w:id="83"/>
    </w:p>
    <w:p w:rsidRPr="005E1D3B" w:rsidR="0020635F" w:rsidRDefault="00E93F55" w14:paraId="0C505C4E" w14:textId="77777777">
      <w:pPr>
        <w:pStyle w:val="Nadpis4"/>
        <w:rPr>
          <w:lang w:val="en-GB"/>
        </w:rPr>
      </w:pPr>
      <w:bookmarkStart w:name="BKM_DDCEDB1B_C3C2_4D88_AAF0_8371D10BF745" w:id="84"/>
      <w:r w:rsidRPr="005E1D3B">
        <w:rPr>
          <w:lang w:val="en-GB"/>
        </w:rPr>
        <w:t>tnap.cc-metadata_search_result</w:t>
      </w:r>
    </w:p>
    <w:p w:rsidRPr="005E1D3B" w:rsidR="0020635F" w:rsidRDefault="00E93F55" w14:paraId="01F1D01E"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{DDCEDB1B-C3C2-4d88-AAF0-8371D10BF745}</w:t>
      </w:r>
    </w:p>
    <w:p w:rsidRPr="005E1D3B" w:rsidR="0020635F" w:rsidRDefault="00E93F55" w14:paraId="34C9AFB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outputs to the NAP Content Consumer that have been created from data objects provided by functionality in the Manage Traffic Functional Area that are items of NAP metadata which have been retrieved from the store of NAP metadata following a previous search request. </w:t>
      </w:r>
    </w:p>
    <w:p w:rsidRPr="005E1D3B" w:rsidR="0020635F" w:rsidRDefault="0020635F" w14:paraId="3866EEC1" w14:textId="77777777">
      <w:pPr>
        <w:spacing w:before="60" w:after="60"/>
        <w:rPr>
          <w:del w:author="Petr Bureš (CZ/TTR)" w:date="2025-03-21T14:03:06.47Z" w16du:dateUtc="2025-03-21T14:03:06.47Z" w:id="182013300"/>
          <w:color w:val="000000"/>
          <w:sz w:val="20"/>
          <w:szCs w:val="20"/>
          <w:lang w:val="en-GB"/>
        </w:rPr>
      </w:pPr>
      <w:commentRangeStart w:id="775475659"/>
    </w:p>
    <w:p w:rsidRPr="005E1D3B" w:rsidR="0020635F" w:rsidRDefault="00E93F55" w14:paraId="5FE2227A" w14:textId="77777777">
      <w:pPr>
        <w:spacing w:before="60" w:after="60"/>
        <w:rPr>
          <w:del w:author="Petr Bureš (CZ/TTR)" w:date="2025-03-21T14:03:06.47Z" w16du:dateUtc="2025-03-21T14:03:06.47Z" w:id="18245905"/>
          <w:color w:val="000000"/>
          <w:sz w:val="20"/>
          <w:szCs w:val="20"/>
          <w:lang w:val="en-GB"/>
        </w:rPr>
      </w:pPr>
      <w:del w:author="Petr Bureš (CZ/TTR)" w:date="2025-03-21T14:03:06.47Z" w:id="517681036">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01517D4A" w14:textId="77777777">
      <w:pPr>
        <w:spacing w:before="60" w:after="60"/>
        <w:rPr>
          <w:del w:author="Petr Bureš (CZ/TTR)" w:date="2025-03-21T14:03:06.469Z" w16du:dateUtc="2025-03-21T14:03:06.469Z" w:id="888068072"/>
          <w:color w:val="000000"/>
          <w:sz w:val="20"/>
          <w:szCs w:val="20"/>
          <w:lang w:val="en-GB"/>
        </w:rPr>
      </w:pPr>
      <w:del w:author="Petr Bureš (CZ/TTR)" w:date="2025-03-21T14:03:06.47Z" w:id="1022768480">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20635F" w14:paraId="2E4020A1" w14:textId="77777777">
      <w:pPr>
        <w:spacing w:before="60" w:after="60"/>
        <w:rPr>
          <w:del w:author="Petr Bureš (CZ/TTR)" w:date="2025-03-21T14:03:06.469Z" w16du:dateUtc="2025-03-21T14:03:06.469Z" w:id="1282472634"/>
          <w:color w:val="000000"/>
          <w:sz w:val="20"/>
          <w:szCs w:val="20"/>
          <w:lang w:val="en-GB"/>
        </w:rPr>
      </w:pPr>
    </w:p>
    <w:p w:rsidRPr="005E1D3B" w:rsidR="0020635F" w:rsidRDefault="00E93F55" w14:paraId="6D30826D" w14:textId="77777777">
      <w:pPr>
        <w:spacing w:before="60" w:after="60"/>
        <w:rPr>
          <w:del w:author="Petr Bureš (CZ/TTR)" w:date="2025-03-21T14:03:06.469Z" w16du:dateUtc="2025-03-21T14:03:06.469Z" w:id="1096181246"/>
          <w:color w:val="000000"/>
          <w:sz w:val="20"/>
          <w:szCs w:val="20"/>
          <w:lang w:val="en-GB"/>
        </w:rPr>
      </w:pPr>
      <w:del w:author="Petr Bureš (CZ/TTR)" w:date="2025-03-21T14:03:06.469Z" w:id="438802672">
        <w:r w:rsidRPr="69ACB2AA" w:rsidDel="00E93F55">
          <w:rPr>
            <w:rFonts w:ascii="Times New Roman" w:hAnsi="Times New Roman" w:eastAsia="Times New Roman" w:cs="Times New Roman"/>
            <w:color w:val="000000" w:themeColor="text1" w:themeTint="FF" w:themeShade="FF"/>
            <w:sz w:val="20"/>
            <w:szCs w:val="20"/>
            <w:lang w:val="en-GB"/>
          </w:rPr>
          <w:delText xml:space="preserve">- investigate if the data objects should refer to web objects (data are presented to the user as a web page)  </w:delText>
        </w:r>
      </w:del>
      <w:bookmarkEnd w:id="84"/>
      <w:commentRangeEnd w:id="775475659"/>
      <w:r>
        <w:rPr>
          <w:rStyle w:val="CommentReference"/>
        </w:rPr>
        <w:commentReference w:id="775475659"/>
      </w:r>
    </w:p>
    <w:p w:rsidRPr="005E1D3B" w:rsidR="0020635F" w:rsidRDefault="00E93F55" w14:paraId="79086EF1" w14:textId="77777777">
      <w:pPr>
        <w:pStyle w:val="Nadpis4"/>
        <w:rPr>
          <w:lang w:val="en-GB"/>
        </w:rPr>
      </w:pPr>
      <w:bookmarkStart w:name="BKM_60E6A67C_C9D0_464B_900F_9F28DC71E886" w:id="85"/>
      <w:r w:rsidRPr="005E1D3B">
        <w:rPr>
          <w:lang w:val="en-GB"/>
        </w:rPr>
        <w:t>tnap.cc-registration_response</w:t>
      </w:r>
    </w:p>
    <w:p w:rsidRPr="005E1D3B" w:rsidR="0020635F" w:rsidRDefault="00E93F55" w14:paraId="539505F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 xml:space="preserve">Date Modified: 14.01.2025 22:46:45, GUID: </w:t>
      </w:r>
      <w:r w:rsidRPr="005E1D3B">
        <w:rPr>
          <w:rFonts w:ascii="Times New Roman" w:hAnsi="Times New Roman" w:eastAsia="Times New Roman" w:cs="Times New Roman"/>
          <w:i/>
          <w:color w:val="808080"/>
          <w:sz w:val="20"/>
          <w:szCs w:val="20"/>
          <w:lang w:val="en-GB"/>
        </w:rPr>
        <w:t>{60E6A67C-C9D0-464b-900F-9F28DC71E886}</w:t>
      </w:r>
    </w:p>
    <w:p w:rsidRPr="005E1D3B" w:rsidR="0020635F" w:rsidRDefault="00E93F55" w14:paraId="1712BCA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outputs to the NAP Content Consumer that have been created from data objects provided by functionality in the Manage Traffic Functional Area that are the response (“acceptance” or “rejection”) to a previous registration request from a NAP Content Consumer. In case of a successful registration, it includes credentials for the Content Consumer to prove its authorisation to access NAP functionality that needs authorisation. Also based on the successful request it contains data of the registered NAP</w:t>
      </w:r>
      <w:r w:rsidRPr="005E1D3B">
        <w:rPr>
          <w:rFonts w:ascii="Times New Roman" w:hAnsi="Times New Roman" w:eastAsia="Times New Roman" w:cs="Times New Roman"/>
          <w:color w:val="000000"/>
          <w:sz w:val="20"/>
          <w:szCs w:val="20"/>
          <w:lang w:val="en-GB"/>
        </w:rPr>
        <w:t xml:space="preserve"> Content Consumer. </w:t>
      </w:r>
    </w:p>
    <w:p w:rsidRPr="005E1D3B" w:rsidR="0020635F" w:rsidRDefault="0020635F" w14:paraId="44DC5066" w14:textId="77777777">
      <w:pPr>
        <w:spacing w:before="60" w:after="60"/>
        <w:rPr>
          <w:ins w:author="Petr Bureš (CZ/TTR)" w:date="2025-03-21T14:05:31.381Z" w16du:dateUtc="2025-03-21T14:05:31.381Z" w:id="2110695463"/>
          <w:color w:val="000000"/>
          <w:sz w:val="20"/>
          <w:szCs w:val="20"/>
          <w:lang w:val="en-GB"/>
        </w:rPr>
      </w:pPr>
      <w:commentRangeStart w:id="765189651"/>
    </w:p>
    <w:p w:rsidR="69ACB2AA" w:rsidP="69ACB2AA" w:rsidRDefault="69ACB2AA" w14:paraId="2CA017AC" w14:textId="67021240">
      <w:pPr>
        <w:spacing w:before="60" w:after="60"/>
        <w:rPr>
          <w:del w:author="Petr Bureš (CZ/TTR)" w:date="2025-03-21T14:05:31.331Z" w16du:dateUtc="2025-03-21T14:05:31.331Z" w:id="257439460"/>
          <w:color w:val="000000" w:themeColor="text1" w:themeTint="FF" w:themeShade="FF"/>
          <w:sz w:val="20"/>
          <w:szCs w:val="20"/>
          <w:lang w:val="en-GB"/>
        </w:rPr>
      </w:pPr>
    </w:p>
    <w:p w:rsidRPr="005E1D3B" w:rsidR="0020635F" w:rsidRDefault="00E93F55" w14:paraId="53052AF3" w14:textId="77777777">
      <w:pPr>
        <w:spacing w:before="60" w:after="60"/>
        <w:rPr>
          <w:del w:author="Petr Bureš (CZ/TTR)" w:date="2025-03-21T14:05:31.331Z" w16du:dateUtc="2025-03-21T14:05:31.331Z" w:id="787453338"/>
          <w:color w:val="000000"/>
          <w:sz w:val="20"/>
          <w:szCs w:val="20"/>
          <w:lang w:val="en-GB"/>
        </w:rPr>
      </w:pPr>
      <w:del w:author="Petr Bureš (CZ/TTR)" w:date="2025-03-21T14:05:31.331Z" w:id="346015688">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084D9A93" w14:textId="77777777">
      <w:pPr>
        <w:spacing w:before="60" w:after="60"/>
        <w:rPr>
          <w:del w:author="Petr Bureš (CZ/TTR)" w:date="2025-03-21T14:05:31.331Z" w16du:dateUtc="2025-03-21T14:05:31.331Z" w:id="1358705389"/>
          <w:color w:val="000000"/>
          <w:sz w:val="20"/>
          <w:szCs w:val="20"/>
          <w:lang w:val="en-GB"/>
        </w:rPr>
      </w:pPr>
      <w:del w:author="Petr Bureš (CZ/TTR)" w:date="2025-03-21T14:05:31.331Z" w:id="662164754">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E93F55" w14:paraId="242FBB44" w14:textId="77777777">
      <w:pPr>
        <w:spacing w:before="60" w:after="60"/>
        <w:rPr>
          <w:del w:author="Petr Bureš (CZ/TTR)" w:date="2025-03-21T14:05:31.331Z" w16du:dateUtc="2025-03-21T14:05:31.331Z" w:id="524658486"/>
          <w:color w:val="000000"/>
          <w:sz w:val="20"/>
          <w:szCs w:val="20"/>
          <w:lang w:val="en-GB"/>
        </w:rPr>
      </w:pPr>
      <w:del w:author="Petr Bureš (CZ/TTR)" w:date="2025-03-21T14:05:31.331Z" w:id="1563754807">
        <w:r w:rsidRPr="69ACB2AA" w:rsidDel="00E93F55">
          <w:rPr>
            <w:rFonts w:ascii="Times New Roman" w:hAnsi="Times New Roman" w:eastAsia="Times New Roman" w:cs="Times New Roman"/>
            <w:color w:val="000000" w:themeColor="text1" w:themeTint="FF" w:themeShade="FF"/>
            <w:sz w:val="20"/>
            <w:szCs w:val="20"/>
            <w:lang w:val="en-GB"/>
          </w:rPr>
          <w:delText xml:space="preserve">- investigate sequence diagram and how credentials are passed, it also shall </w:delText>
        </w:r>
        <w:r w:rsidRPr="69ACB2AA" w:rsidDel="00E93F55">
          <w:rPr>
            <w:rFonts w:ascii="Times New Roman" w:hAnsi="Times New Roman" w:eastAsia="Times New Roman" w:cs="Times New Roman"/>
            <w:color w:val="000000" w:themeColor="text1" w:themeTint="FF" w:themeShade="FF"/>
            <w:sz w:val="20"/>
            <w:szCs w:val="20"/>
            <w:lang w:val="en-GB"/>
          </w:rPr>
          <w:delText>contain</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CC data  </w:delText>
        </w:r>
      </w:del>
    </w:p>
    <w:p w:rsidRPr="005E1D3B" w:rsidR="0020635F" w:rsidRDefault="0020635F" w14:paraId="562FEC94" w14:textId="77777777">
      <w:pPr>
        <w:spacing w:before="60" w:after="60"/>
        <w:rPr>
          <w:del w:author="Petr Bureš (CZ/TTR)" w:date="2025-03-21T14:05:31.331Z" w16du:dateUtc="2025-03-21T14:05:31.331Z" w:id="894944842"/>
          <w:color w:val="000000"/>
          <w:sz w:val="20"/>
          <w:szCs w:val="20"/>
          <w:lang w:val="en-GB"/>
        </w:rPr>
      </w:pPr>
    </w:p>
    <w:p w:rsidRPr="005E1D3B" w:rsidR="0020635F" w:rsidRDefault="00E93F55" w14:paraId="0793D18C" w14:textId="77777777">
      <w:pPr>
        <w:spacing w:before="60" w:after="60"/>
        <w:rPr>
          <w:del w:author="Petr Bureš (CZ/TTR)" w:date="2025-03-21T14:05:31.33Z" w16du:dateUtc="2025-03-21T14:05:31.33Z" w:id="1945857876"/>
          <w:color w:val="000000"/>
          <w:sz w:val="20"/>
          <w:szCs w:val="20"/>
          <w:lang w:val="en-GB"/>
        </w:rPr>
      </w:pPr>
      <w:del w:author="Petr Bureš (CZ/TTR)" w:date="2025-03-21T14:05:31.331Z" w:id="1210743190">
        <w:r w:rsidRPr="69ACB2AA" w:rsidDel="00E93F55">
          <w:rPr>
            <w:rFonts w:ascii="Times New Roman" w:hAnsi="Times New Roman" w:eastAsia="Times New Roman" w:cs="Times New Roman"/>
            <w:color w:val="000000" w:themeColor="text1" w:themeTint="FF" w:themeShade="FF"/>
            <w:sz w:val="20"/>
            <w:szCs w:val="20"/>
            <w:lang w:val="en-GB"/>
          </w:rPr>
          <w:delText xml:space="preserve">- how do I log in as CC to change data already there? And </w:delText>
        </w:r>
        <w:r w:rsidRPr="69ACB2AA" w:rsidDel="00E93F55">
          <w:rPr>
            <w:rFonts w:ascii="Times New Roman" w:hAnsi="Times New Roman" w:eastAsia="Times New Roman" w:cs="Times New Roman"/>
            <w:color w:val="000000" w:themeColor="text1" w:themeTint="FF" w:themeShade="FF"/>
            <w:sz w:val="20"/>
            <w:szCs w:val="20"/>
            <w:lang w:val="en-GB"/>
          </w:rPr>
          <w:delText>also</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how do I display them</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bookmarkEnd w:id="85"/>
      <w:commentRangeEnd w:id="765189651"/>
      <w:r>
        <w:rPr>
          <w:rStyle w:val="CommentReference"/>
        </w:rPr>
        <w:commentReference w:id="765189651"/>
      </w:r>
    </w:p>
    <w:p w:rsidRPr="005E1D3B" w:rsidR="0020635F" w:rsidRDefault="00E93F55" w14:paraId="4CDA8AED" w14:textId="77777777">
      <w:pPr>
        <w:pStyle w:val="Nadpis4"/>
        <w:rPr>
          <w:lang w:val="en-GB"/>
        </w:rPr>
      </w:pPr>
      <w:bookmarkStart w:name="BKM_27BFFD1B_0E50_4C8B_8CDF_8F958078802C" w:id="86"/>
      <w:r w:rsidRPr="005E1D3B">
        <w:rPr>
          <w:lang w:val="en-GB"/>
        </w:rPr>
        <w:t>tnap.cc-support_response</w:t>
      </w:r>
    </w:p>
    <w:p w:rsidRPr="005E1D3B" w:rsidR="0020635F" w:rsidRDefault="00E93F55" w14:paraId="7710803C"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30.01.2025 15:12:13, GUID: {27BFFD1B-0E50-4c8b-8CDF-8F958078802C}</w:t>
      </w:r>
    </w:p>
    <w:p w:rsidRPr="005E1D3B" w:rsidR="0020635F" w:rsidRDefault="00E93F55" w14:paraId="4F146B57"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outputs to the NAP Content Consumer that have been created from data objects provided by functionality in the Manage Traffic Functional Area that are the responses to previous requests for support, i.e. information about handling and resolving the issue. </w:t>
      </w:r>
      <w:bookmarkEnd w:id="86"/>
    </w:p>
    <w:p w:rsidRPr="005E1D3B" w:rsidR="0020635F" w:rsidRDefault="00E93F55" w14:paraId="5D66D806" w14:textId="77777777">
      <w:pPr>
        <w:pStyle w:val="Nadpis4"/>
        <w:rPr>
          <w:lang w:val="en-GB"/>
        </w:rPr>
      </w:pPr>
      <w:bookmarkStart w:name="BKM_A6E68B7A_7C94_474F_B168_C2A98537BC37" w:id="87"/>
      <w:r w:rsidRPr="005E1D3B">
        <w:rPr>
          <w:lang w:val="en-GB"/>
        </w:rPr>
        <w:t>tnap.cp-data_upload_result_report</w:t>
      </w:r>
    </w:p>
    <w:p w:rsidRPr="005E1D3B" w:rsidR="0020635F" w:rsidRDefault="00E93F55" w14:paraId="4D7A3BD7"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{A6E68B7A-7C94-474f-B168-C2A98537BC37}</w:t>
      </w:r>
    </w:p>
    <w:p w:rsidRPr="005E1D3B" w:rsidR="0020635F" w:rsidRDefault="00E93F55" w14:paraId="655682E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outputs to the NAP Content Provider that have been created from data objects provided by functionality in the Manage Traffic Functional Area that are the response to a previous request for newly provided or updated traffic or travel data to be loaded into the store of NAP Data. The response can be either “successful” or “failed”, which must be accompanied by a reason for the “failure”. In case of invalid authorisation credentials, the Content Provider should be invited to (newly) register throug</w:t>
      </w:r>
      <w:r w:rsidRPr="005E1D3B">
        <w:rPr>
          <w:rFonts w:ascii="Times New Roman" w:hAnsi="Times New Roman" w:eastAsia="Times New Roman" w:cs="Times New Roman"/>
          <w:color w:val="000000"/>
          <w:sz w:val="20"/>
          <w:szCs w:val="20"/>
          <w:lang w:val="en-GB"/>
        </w:rPr>
        <w:t xml:space="preserve">h the Manage NAP User Registrations and Provide Authorisation Service function. </w:t>
      </w:r>
      <w:bookmarkEnd w:id="87"/>
    </w:p>
    <w:p w:rsidRPr="005E1D3B" w:rsidR="0020635F" w:rsidRDefault="00E93F55" w14:paraId="42E85239" w14:textId="77777777">
      <w:pPr>
        <w:pStyle w:val="Nadpis4"/>
        <w:rPr>
          <w:lang w:val="en-GB"/>
        </w:rPr>
      </w:pPr>
      <w:bookmarkStart w:name="BKM_169488F2_0C7D_4EEF_8B43_C324785B730D" w:id="88"/>
      <w:r w:rsidRPr="005E1D3B">
        <w:rPr>
          <w:lang w:val="en-GB"/>
        </w:rPr>
        <w:t>tnap.cp-metadata_&amp;_success_report</w:t>
      </w:r>
    </w:p>
    <w:p w:rsidRPr="005E1D3B" w:rsidR="0020635F" w:rsidRDefault="00E93F55" w14:paraId="65A73609"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{169488F2-0C7D-4eef-8B43-C324785B730D}</w:t>
      </w:r>
    </w:p>
    <w:p w:rsidRPr="005E1D3B" w:rsidR="0020635F" w:rsidRDefault="00E93F55" w14:paraId="5AD0F59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outputs to the NAP Content Provider that have been created from data objects provided by functionality in the Manage Traffic Functional Area that are the response to a previous request to create, update delete Content Provider related metadata in the store of NAP Metadata. The response can be either “successful” or “failed”, which must be accompanied by a reason for the “failure”. In case of invalid authorisation credentials, the Content Provider should be invited to (newly) register through the</w:t>
      </w:r>
      <w:r w:rsidRPr="005E1D3B">
        <w:rPr>
          <w:rFonts w:ascii="Times New Roman" w:hAnsi="Times New Roman" w:eastAsia="Times New Roman" w:cs="Times New Roman"/>
          <w:color w:val="000000"/>
          <w:sz w:val="20"/>
          <w:szCs w:val="20"/>
          <w:lang w:val="en-GB"/>
        </w:rPr>
        <w:t xml:space="preserve"> Manage NAP User Registrations function. Also based on the successful request it contains data objects from the NAP Metadata store related to that NAP Content Provider. </w:t>
      </w:r>
    </w:p>
    <w:p w:rsidRPr="005E1D3B" w:rsidR="0020635F" w:rsidRDefault="0020635F" w14:paraId="1D6AD1DD" w14:textId="77777777">
      <w:pPr>
        <w:spacing w:before="60" w:after="60"/>
        <w:rPr>
          <w:del w:author="Petr Bureš (CZ/TTR)" w:date="2025-03-21T14:10:55.497Z" w16du:dateUtc="2025-03-21T14:10:55.497Z" w:id="531153793"/>
          <w:color w:val="000000"/>
          <w:sz w:val="20"/>
          <w:szCs w:val="20"/>
          <w:lang w:val="en-GB"/>
        </w:rPr>
      </w:pPr>
      <w:commentRangeStart w:id="1350780727"/>
    </w:p>
    <w:p w:rsidRPr="005E1D3B" w:rsidR="0020635F" w:rsidRDefault="00E93F55" w14:paraId="2601D89D" w14:textId="77777777">
      <w:pPr>
        <w:spacing w:before="60" w:after="60"/>
        <w:rPr>
          <w:del w:author="Petr Bureš (CZ/TTR)" w:date="2025-03-21T14:10:55.497Z" w16du:dateUtc="2025-03-21T14:10:55.497Z" w:id="1157240435"/>
          <w:color w:val="000000"/>
          <w:sz w:val="20"/>
          <w:szCs w:val="20"/>
          <w:lang w:val="en-GB"/>
        </w:rPr>
      </w:pPr>
      <w:del w:author="Petr Bureš (CZ/TTR)" w:date="2025-03-21T14:10:55.497Z" w:id="1437694787">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2FDFC3E5" w14:textId="77777777">
      <w:pPr>
        <w:spacing w:before="60" w:after="60"/>
        <w:rPr>
          <w:del w:author="Petr Bureš (CZ/TTR)" w:date="2025-03-21T14:10:55.497Z" w16du:dateUtc="2025-03-21T14:10:55.497Z" w:id="1379440182"/>
          <w:color w:val="000000"/>
          <w:sz w:val="20"/>
          <w:szCs w:val="20"/>
          <w:lang w:val="en-GB"/>
        </w:rPr>
      </w:pPr>
      <w:del w:author="Petr Bureš (CZ/TTR)" w:date="2025-03-21T14:10:55.497Z" w:id="1461294206">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E93F55" w14:paraId="366AFF42" w14:textId="77777777">
      <w:pPr>
        <w:spacing w:before="60" w:after="60"/>
        <w:rPr>
          <w:del w:author="Petr Bureš (CZ/TTR)" w:date="2025-03-21T14:10:55.496Z" w16du:dateUtc="2025-03-21T14:10:55.496Z" w:id="1122830476"/>
          <w:color w:val="000000"/>
          <w:sz w:val="20"/>
          <w:szCs w:val="20"/>
          <w:lang w:val="en-GB"/>
        </w:rPr>
      </w:pPr>
      <w:del w:author="Petr Bureš (CZ/TTR)" w:date="2025-03-21T14:10:55.497Z" w:id="955559588">
        <w:r w:rsidRPr="69ACB2AA" w:rsidDel="00E93F55">
          <w:rPr>
            <w:rFonts w:ascii="Times New Roman" w:hAnsi="Times New Roman" w:eastAsia="Times New Roman" w:cs="Times New Roman"/>
            <w:color w:val="000000" w:themeColor="text1" w:themeTint="FF" w:themeShade="FF"/>
            <w:sz w:val="20"/>
            <w:szCs w:val="20"/>
            <w:lang w:val="en-GB"/>
          </w:rPr>
          <w:delText xml:space="preserve">- IMPORTANT check naming conventions for this double functionality (either update data or get back data objects of the CP) and harmonize among the DFs  </w:delText>
        </w:r>
      </w:del>
      <w:bookmarkEnd w:id="88"/>
      <w:commentRangeEnd w:id="1350780727"/>
      <w:r>
        <w:rPr>
          <w:rStyle w:val="CommentReference"/>
        </w:rPr>
        <w:commentReference w:id="1350780727"/>
      </w:r>
    </w:p>
    <w:p w:rsidRPr="005E1D3B" w:rsidR="0020635F" w:rsidRDefault="00E93F55" w14:paraId="41CF635D" w14:textId="77777777">
      <w:pPr>
        <w:pStyle w:val="Nadpis4"/>
        <w:rPr>
          <w:lang w:val="en-GB"/>
        </w:rPr>
      </w:pPr>
      <w:bookmarkStart w:name="BKM_AFD11DEB_11FE_4692_8BEB_B81835B7A4AD" w:id="89"/>
      <w:r w:rsidRPr="005E1D3B">
        <w:rPr>
          <w:lang w:val="en-GB"/>
        </w:rPr>
        <w:t>tnap.cp-registration_response</w:t>
      </w:r>
    </w:p>
    <w:p w:rsidRPr="005E1D3B" w:rsidR="0020635F" w:rsidRDefault="00E93F55" w14:paraId="4C23BF33"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{AFD11DEB-11FE-4692-8BEB-B81835B7A4AD}</w:t>
      </w:r>
    </w:p>
    <w:p w:rsidRPr="005E1D3B" w:rsidR="0020635F" w:rsidRDefault="00E93F55" w14:paraId="126AEE4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outputs to the NAP Content Provider that have been created from data objects provided by functionality in the Manage Traffic Functional Area that are the response (“acceptance” or “rejection”) to a previous registration request from a NAP Content Provider. In case of a successful registration, it includes credentials for the Content Provider to prove its authorisation to access NAP functionality that needs authorisation. Also based on the successful request it contains data of the registered NAP</w:t>
      </w:r>
      <w:r w:rsidRPr="005E1D3B">
        <w:rPr>
          <w:rFonts w:ascii="Times New Roman" w:hAnsi="Times New Roman" w:eastAsia="Times New Roman" w:cs="Times New Roman"/>
          <w:color w:val="000000"/>
          <w:sz w:val="20"/>
          <w:szCs w:val="20"/>
          <w:lang w:val="en-GB"/>
        </w:rPr>
        <w:t xml:space="preserve"> Content Provider </w:t>
      </w:r>
    </w:p>
    <w:p w:rsidRPr="005E1D3B" w:rsidR="0020635F" w:rsidRDefault="0020635F" w14:paraId="2B430E94" w14:textId="77777777">
      <w:pPr>
        <w:spacing w:before="60" w:after="60"/>
        <w:rPr>
          <w:del w:author="Petr Bureš (CZ/TTR)" w:date="2025-03-21T14:12:33.153Z" w16du:dateUtc="2025-03-21T14:12:33.153Z" w:id="1540707827"/>
          <w:color w:val="000000"/>
          <w:sz w:val="20"/>
          <w:szCs w:val="20"/>
          <w:lang w:val="en-GB"/>
        </w:rPr>
      </w:pPr>
      <w:commentRangeStart w:id="326499525"/>
    </w:p>
    <w:p w:rsidRPr="005E1D3B" w:rsidR="0020635F" w:rsidRDefault="00E93F55" w14:paraId="46930ADF" w14:textId="77777777">
      <w:pPr>
        <w:spacing w:before="60" w:after="60"/>
        <w:rPr>
          <w:del w:author="Petr Bureš (CZ/TTR)" w:date="2025-03-21T14:12:33.153Z" w16du:dateUtc="2025-03-21T14:12:33.153Z" w:id="1373624242"/>
          <w:color w:val="000000"/>
          <w:sz w:val="20"/>
          <w:szCs w:val="20"/>
          <w:lang w:val="en-GB"/>
        </w:rPr>
      </w:pPr>
      <w:del w:author="Petr Bureš (CZ/TTR)" w:date="2025-03-21T14:12:33.153Z" w:id="2049750635">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1214F551" w14:textId="77777777">
      <w:pPr>
        <w:spacing w:before="60" w:after="60"/>
        <w:rPr>
          <w:del w:author="Petr Bureš (CZ/TTR)" w:date="2025-03-21T14:12:33.153Z" w16du:dateUtc="2025-03-21T14:12:33.153Z" w:id="896164483"/>
          <w:color w:val="000000"/>
          <w:sz w:val="20"/>
          <w:szCs w:val="20"/>
          <w:lang w:val="en-GB"/>
        </w:rPr>
      </w:pPr>
      <w:del w:author="Petr Bureš (CZ/TTR)" w:date="2025-03-21T14:12:33.153Z" w:id="1661719954">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E93F55" w14:paraId="4913D1E8" w14:textId="77777777">
      <w:pPr>
        <w:spacing w:before="60" w:after="60"/>
        <w:rPr>
          <w:del w:author="Petr Bureš (CZ/TTR)" w:date="2025-03-21T14:12:33.153Z" w16du:dateUtc="2025-03-21T14:12:33.153Z" w:id="125544586"/>
          <w:color w:val="000000"/>
          <w:sz w:val="20"/>
          <w:szCs w:val="20"/>
          <w:lang w:val="en-GB"/>
        </w:rPr>
      </w:pPr>
      <w:del w:author="Petr Bureš (CZ/TTR)" w:date="2025-03-21T14:12:33.153Z" w:id="1251676390">
        <w:r w:rsidRPr="69ACB2AA" w:rsidDel="00E93F55">
          <w:rPr>
            <w:rFonts w:ascii="Times New Roman" w:hAnsi="Times New Roman" w:eastAsia="Times New Roman" w:cs="Times New Roman"/>
            <w:color w:val="000000" w:themeColor="text1" w:themeTint="FF" w:themeShade="FF"/>
            <w:sz w:val="20"/>
            <w:szCs w:val="20"/>
            <w:lang w:val="en-GB"/>
          </w:rPr>
          <w:delText xml:space="preserve">- investigate sequence diagram and how credentials are passed, it also shall </w:delText>
        </w:r>
        <w:r w:rsidRPr="69ACB2AA" w:rsidDel="00E93F55">
          <w:rPr>
            <w:rFonts w:ascii="Times New Roman" w:hAnsi="Times New Roman" w:eastAsia="Times New Roman" w:cs="Times New Roman"/>
            <w:color w:val="000000" w:themeColor="text1" w:themeTint="FF" w:themeShade="FF"/>
            <w:sz w:val="20"/>
            <w:szCs w:val="20"/>
            <w:lang w:val="en-GB"/>
          </w:rPr>
          <w:delText>contain</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CP data </w:delText>
        </w:r>
      </w:del>
    </w:p>
    <w:p w:rsidRPr="005E1D3B" w:rsidR="0020635F" w:rsidRDefault="00E93F55" w14:paraId="186894F0" w14:textId="77777777">
      <w:pPr>
        <w:spacing w:before="60" w:after="60"/>
        <w:rPr>
          <w:del w:author="Petr Bureš (CZ/TTR)" w:date="2025-03-21T14:12:33.152Z" w16du:dateUtc="2025-03-21T14:12:33.152Z" w:id="375012845"/>
          <w:color w:val="000000"/>
          <w:sz w:val="20"/>
          <w:szCs w:val="20"/>
          <w:lang w:val="en-GB"/>
        </w:rPr>
      </w:pPr>
      <w:del w:author="Petr Bureš (CZ/TTR)" w:date="2025-03-21T14:12:33.152Z" w:id="1801217395">
        <w:r w:rsidRPr="69ACB2AA" w:rsidDel="00E93F55">
          <w:rPr>
            <w:rFonts w:ascii="Times New Roman" w:hAnsi="Times New Roman" w:eastAsia="Times New Roman" w:cs="Times New Roman"/>
            <w:color w:val="000000" w:themeColor="text1" w:themeTint="FF" w:themeShade="FF"/>
            <w:sz w:val="20"/>
            <w:szCs w:val="20"/>
            <w:lang w:val="en-GB"/>
          </w:rPr>
          <w:delText xml:space="preserve">- how do I log in as CP to change data already there? </w:delText>
        </w:r>
        <w:r w:rsidRPr="69ACB2AA" w:rsidDel="00E93F55">
          <w:rPr>
            <w:rFonts w:ascii="Times New Roman" w:hAnsi="Times New Roman" w:eastAsia="Times New Roman" w:cs="Times New Roman"/>
            <w:color w:val="000000" w:themeColor="text1" w:themeTint="FF" w:themeShade="FF"/>
            <w:sz w:val="20"/>
            <w:szCs w:val="20"/>
            <w:lang w:val="en-GB"/>
          </w:rPr>
          <w:delText>And also</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 how do I display them? </w:delText>
        </w:r>
      </w:del>
      <w:bookmarkEnd w:id="89"/>
      <w:commentRangeEnd w:id="326499525"/>
      <w:r>
        <w:rPr>
          <w:rStyle w:val="CommentReference"/>
        </w:rPr>
        <w:commentReference w:id="326499525"/>
      </w:r>
    </w:p>
    <w:p w:rsidRPr="005E1D3B" w:rsidR="0020635F" w:rsidRDefault="00E93F55" w14:paraId="7F2684FD" w14:textId="77777777">
      <w:pPr>
        <w:pStyle w:val="Nadpis4"/>
        <w:rPr>
          <w:lang w:val="en-GB"/>
        </w:rPr>
      </w:pPr>
      <w:bookmarkStart w:name="BKM_997937B5_775D_4297_8297_D9ABB198ACF2" w:id="90"/>
      <w:r w:rsidRPr="005E1D3B">
        <w:rPr>
          <w:lang w:val="en-GB"/>
        </w:rPr>
        <w:t>tnap.cp-support_response</w:t>
      </w:r>
    </w:p>
    <w:p w:rsidRPr="005E1D3B" w:rsidR="0020635F" w:rsidRDefault="00E93F55" w14:paraId="03C8DAE5"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{997937B5-775D-4297-8297-D9ABB198ACF2}</w:t>
      </w:r>
    </w:p>
    <w:p w:rsidRPr="005E1D3B" w:rsidR="0020635F" w:rsidRDefault="00E93F55" w14:paraId="4B8235C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outputs to the NAP Content Provider that have been created from data objects provided by functionality in the Manage Traffic Functional Area that are the responses to previous requests for support. i.e. information about handling and resolving the issue. </w:t>
      </w:r>
    </w:p>
    <w:p w:rsidRPr="005E1D3B" w:rsidR="0020635F" w:rsidRDefault="0020635F" w14:paraId="5D559158" w14:textId="77777777">
      <w:pPr>
        <w:spacing w:before="60" w:after="60"/>
        <w:rPr>
          <w:del w:author="Petr Bureš (CZ/TTR)" w:date="2025-03-21T14:13:36.68Z" w16du:dateUtc="2025-03-21T14:13:36.68Z" w:id="956498356"/>
          <w:color w:val="000000"/>
          <w:sz w:val="20"/>
          <w:szCs w:val="20"/>
          <w:lang w:val="en-GB"/>
        </w:rPr>
      </w:pPr>
      <w:commentRangeStart w:id="415809600"/>
    </w:p>
    <w:p w:rsidRPr="005E1D3B" w:rsidR="0020635F" w:rsidRDefault="00E93F55" w14:paraId="36B5C173" w14:textId="77777777">
      <w:pPr>
        <w:spacing w:before="60" w:after="60"/>
        <w:rPr>
          <w:del w:author="Petr Bureš (CZ/TTR)" w:date="2025-03-21T14:13:36.68Z" w16du:dateUtc="2025-03-21T14:13:36.68Z" w:id="916942363"/>
          <w:color w:val="000000"/>
          <w:sz w:val="20"/>
          <w:szCs w:val="20"/>
          <w:lang w:val="en-GB"/>
        </w:rPr>
      </w:pPr>
      <w:del w:author="Petr Bureš (CZ/TTR)" w:date="2025-03-21T14:13:36.68Z" w:id="292041799">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E93F55" w14:paraId="75CB2281" w14:textId="77777777">
      <w:pPr>
        <w:spacing w:before="60" w:after="60"/>
        <w:rPr>
          <w:del w:author="Petr Bureš (CZ/TTR)" w:date="2025-03-21T14:13:36.68Z" w16du:dateUtc="2025-03-21T14:13:36.68Z" w:id="1151640433"/>
          <w:color w:val="000000"/>
          <w:sz w:val="20"/>
          <w:szCs w:val="20"/>
          <w:lang w:val="en-GB"/>
        </w:rPr>
      </w:pPr>
      <w:del w:author="Petr Bureš (CZ/TTR)" w:date="2025-03-21T14:13:36.68Z" w:id="695464864">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20635F" w14:paraId="0CF7A4E1" w14:textId="77777777">
      <w:pPr>
        <w:spacing w:before="60" w:after="60"/>
        <w:rPr>
          <w:del w:author="Petr Bureš (CZ/TTR)" w:date="2025-03-21T14:13:36.68Z" w16du:dateUtc="2025-03-21T14:13:36.68Z" w:id="111648533"/>
          <w:color w:val="000000"/>
          <w:sz w:val="20"/>
          <w:szCs w:val="20"/>
          <w:lang w:val="en-GB"/>
        </w:rPr>
      </w:pPr>
    </w:p>
    <w:p w:rsidRPr="005E1D3B" w:rsidR="0020635F" w:rsidRDefault="00E93F55" w14:paraId="137D0284" w14:textId="77777777">
      <w:pPr>
        <w:spacing w:before="60" w:after="60"/>
        <w:rPr>
          <w:del w:author="Petr Bureš (CZ/TTR)" w:date="2025-03-21T14:13:36.679Z" w16du:dateUtc="2025-03-21T14:13:36.679Z" w:id="1489699225"/>
          <w:color w:val="000000"/>
          <w:sz w:val="20"/>
          <w:szCs w:val="20"/>
          <w:lang w:val="en-GB"/>
        </w:rPr>
      </w:pPr>
      <w:del w:author="Petr Bureš (CZ/TTR)" w:date="2025-03-21T14:13:36.68Z" w:id="1380832611">
        <w:r w:rsidRPr="69ACB2AA" w:rsidDel="00E93F55">
          <w:rPr>
            <w:rFonts w:ascii="Times New Roman" w:hAnsi="Times New Roman" w:eastAsia="Times New Roman" w:cs="Times New Roman"/>
            <w:color w:val="000000" w:themeColor="text1" w:themeTint="FF" w:themeShade="FF"/>
            <w:sz w:val="20"/>
            <w:szCs w:val="20"/>
            <w:lang w:val="en-GB"/>
          </w:rPr>
          <w:delText xml:space="preserve">- to be replaced by dataflow to generic terminator (apply for all DFs from F3.6.5 function = DF reduction of 4:2) </w:delText>
        </w:r>
      </w:del>
      <w:bookmarkEnd w:id="90"/>
      <w:commentRangeEnd w:id="415809600"/>
      <w:r>
        <w:rPr>
          <w:rStyle w:val="CommentReference"/>
        </w:rPr>
        <w:commentReference w:id="415809600"/>
      </w:r>
    </w:p>
    <w:p w:rsidRPr="005E1D3B" w:rsidR="0020635F" w:rsidRDefault="00E93F55" w14:paraId="3DD62CF6" w14:textId="77777777">
      <w:pPr>
        <w:pStyle w:val="Nadpis4"/>
        <w:rPr>
          <w:lang w:val="en-GB"/>
        </w:rPr>
      </w:pPr>
      <w:bookmarkStart w:name="BKM_FBD65825_894B_415A_AE17_8AD14FDF8F08" w:id="91"/>
      <w:r w:rsidRPr="005E1D3B">
        <w:rPr>
          <w:lang w:val="en-GB"/>
        </w:rPr>
        <w:t>tnap.dps-data_upload_result_report</w:t>
      </w:r>
    </w:p>
    <w:p w:rsidRPr="005E1D3B" w:rsidR="0020635F" w:rsidRDefault="00E93F55" w14:paraId="5C87BD3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22:46:45, GUID: {FBD65825-894B-415a-AE17-8AD14FDF8F08}</w:t>
      </w:r>
    </w:p>
    <w:p w:rsidRPr="005E1D3B" w:rsidR="0020635F" w:rsidRDefault="00E93F55" w14:paraId="5E73F89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outputs to the Data Provision System that have been created from data objects provided by functionality in the Manage Traffic Functional Area that are the response to a previous request to upload data. The response can be either “successful” or “failed”, which must be accompanied by a reason for the “failure” i.e. invalid authorisation credentials.  </w:t>
      </w:r>
      <w:bookmarkEnd w:id="91"/>
    </w:p>
    <w:p w:rsidRPr="005E1D3B" w:rsidR="0020635F" w:rsidRDefault="00E93F55" w14:paraId="2214CFD7" w14:textId="77777777">
      <w:pPr>
        <w:pStyle w:val="Nadpis4"/>
        <w:rPr>
          <w:lang w:val="en-GB"/>
        </w:rPr>
      </w:pPr>
      <w:bookmarkStart w:name="BKM_53ED8069_70B8_44AC_85D7_ED06B5283424" w:id="92"/>
      <w:r w:rsidRPr="005E1D3B">
        <w:rPr>
          <w:lang w:val="en-GB"/>
        </w:rPr>
        <w:t>tnap.drs-data_response</w:t>
      </w:r>
    </w:p>
    <w:p w:rsidRPr="005E1D3B" w:rsidR="0020635F" w:rsidRDefault="00E93F55" w14:paraId="13761EC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{53ED8069-70B8-44ac-85D7-ED06B5283424}</w:t>
      </w:r>
    </w:p>
    <w:p w:rsidRPr="005E1D3B" w:rsidR="0020635F" w:rsidRDefault="00E93F55" w14:paraId="3588AB6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It contains outputs to the Data Requesting System that have been created from data objects provided by functionality in the Manage Traffic Functional Area that are the response to a previous request to retrieve data. The response can be either “successful” or “failed”, which must be accompanied by a reason for the “failure” i.e. invalid authorisation credentials. Also based on the successful request it contains data objects representing traffic or travel data from the NAP Data store related to that request.</w:t>
      </w:r>
      <w:bookmarkEnd w:id="92"/>
    </w:p>
    <w:p w:rsidRPr="005E1D3B" w:rsidR="0020635F" w:rsidRDefault="00E93F55" w14:paraId="5724CE88" w14:textId="77777777">
      <w:pPr>
        <w:pStyle w:val="Nadpis4"/>
        <w:rPr>
          <w:lang w:val="en-GB"/>
        </w:rPr>
      </w:pPr>
      <w:bookmarkStart w:name="BKM_CA529868_7C49_48F9_AD5E_F796011DFDF5" w:id="93"/>
      <w:r w:rsidRPr="005E1D3B">
        <w:rPr>
          <w:lang w:val="en-GB"/>
        </w:rPr>
        <w:t>tnap.mdrs-metadata_response</w:t>
      </w:r>
    </w:p>
    <w:p w:rsidRPr="005E1D3B" w:rsidR="0020635F" w:rsidRDefault="00E93F55" w14:paraId="3A142D1F"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14.01.2025 22:46:46, GUID: {CA529868-7C49-48f9-AD5E-F796011DFDF5}</w:t>
      </w:r>
    </w:p>
    <w:p w:rsidRPr="005E1D3B" w:rsidR="0020635F" w:rsidRDefault="00E93F55" w14:paraId="3313BF7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It contains outputs to the Metadata Requesting System that have been created from data objects provided by functionality in the Manage Traffic Functional Area that are items of NAP Metadata which have been retrieved from the store of NAP Metadata following a previous request. Data are formatted as DCAT-AP records compliant with mobilityDCAT-AP.   </w:t>
      </w:r>
      <w:bookmarkEnd w:id="32"/>
      <w:bookmarkEnd w:id="33"/>
      <w:bookmarkEnd w:id="42"/>
      <w:bookmarkEnd w:id="43"/>
      <w:bookmarkEnd w:id="93"/>
    </w:p>
    <w:p w:rsidRPr="005E1D3B" w:rsidR="0020635F" w:rsidRDefault="00E93F55" w14:paraId="17A479AB" w14:textId="77777777">
      <w:pPr>
        <w:pStyle w:val="Nadpis2"/>
        <w:rPr>
          <w:lang w:val="en-GB"/>
        </w:rPr>
      </w:pPr>
      <w:bookmarkStart w:name="DATA_STORES" w:id="94"/>
      <w:bookmarkStart w:name="BKM_B90234AC_0801_49E7_BC10_6B9C0794B41D" w:id="95"/>
      <w:r w:rsidRPr="005E1D3B">
        <w:rPr>
          <w:lang w:val="en-GB"/>
        </w:rPr>
        <w:t>Data Stores</w:t>
      </w:r>
    </w:p>
    <w:p w:rsidRPr="005E1D3B" w:rsidR="0020635F" w:rsidRDefault="00E93F55" w14:paraId="1BDC554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chapter defines data stores for </w:t>
      </w:r>
      <w:r w:rsidRPr="005E1D3B">
        <w:rPr>
          <w:rFonts w:ascii="Times New Roman" w:hAnsi="Times New Roman" w:eastAsia="Times New Roman" w:cs="Times New Roman"/>
          <w:b/>
          <w:color w:val="000000"/>
          <w:sz w:val="20"/>
          <w:szCs w:val="20"/>
          <w:lang w:val="en-GB"/>
        </w:rPr>
        <w:t>both NAP types</w:t>
      </w:r>
      <w:r w:rsidRPr="005E1D3B">
        <w:rPr>
          <w:rFonts w:ascii="Times New Roman" w:hAnsi="Times New Roman" w:eastAsia="Times New Roman" w:cs="Times New Roman"/>
          <w:color w:val="000000"/>
          <w:sz w:val="20"/>
          <w:szCs w:val="20"/>
          <w:lang w:val="en-GB"/>
        </w:rPr>
        <w:t>, Metadata Directory and Data Platform.</w:t>
      </w:r>
    </w:p>
    <w:p w:rsidRPr="005E1D3B" w:rsidR="0020635F" w:rsidRDefault="0020635F" w14:paraId="6EBFB165" w14:textId="77777777">
      <w:pPr>
        <w:spacing w:before="60" w:after="60"/>
        <w:rPr>
          <w:color w:val="000000"/>
          <w:sz w:val="20"/>
          <w:szCs w:val="20"/>
          <w:lang w:val="en-GB"/>
        </w:rPr>
      </w:pPr>
    </w:p>
    <w:p w:rsidRPr="005E1D3B" w:rsidR="0020635F" w:rsidRDefault="00E93F55" w14:paraId="4B056986" w14:textId="77777777">
      <w:pPr>
        <w:pStyle w:val="Nadpis3"/>
        <w:rPr>
          <w:lang w:val="en-GB"/>
        </w:rPr>
      </w:pPr>
      <w:bookmarkStart w:name="BKM_107C58F6_DF90_4243_BEBB_A50AAACE3DF0" w:id="96"/>
      <w:r w:rsidRPr="005E1D3B">
        <w:rPr>
          <w:lang w:val="en-GB"/>
        </w:rPr>
        <w:t>D3.15 NAP Metadata</w:t>
      </w:r>
    </w:p>
    <w:p w:rsidRPr="005E1D3B" w:rsidR="0020635F" w:rsidRDefault="00E93F55" w14:paraId="29AE2102"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30.09.2024 18:45:05, GUID: {107C58F6-DF90-4243-BEBB-A50AAACE3DF0}</w:t>
      </w:r>
    </w:p>
    <w:p w:rsidRPr="005E1D3B" w:rsidR="0020635F" w:rsidRDefault="00E93F55" w14:paraId="18350FB6"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Data Store shall be used within the Manage Traffic Functional Area.  It shall contain information objects that provide metadata about traffic, travel data and any other relevant information. The required and optional elements of metadata have been harmonised and can be found in a metadata catalogue: https://mobilitydcat-ap.github.io/mobilityDCAT-AP/releases/index.html. </w:t>
      </w:r>
    </w:p>
    <w:p w:rsidRPr="005E1D3B" w:rsidR="0020635F" w:rsidRDefault="0020635F" w14:paraId="46A8859E" w14:textId="77777777">
      <w:pPr>
        <w:spacing w:before="60" w:after="60"/>
        <w:rPr>
          <w:color w:val="000000"/>
          <w:sz w:val="20"/>
          <w:szCs w:val="20"/>
          <w:lang w:val="en-GB"/>
        </w:rPr>
      </w:pPr>
    </w:p>
    <w:p w:rsidRPr="005E1D3B" w:rsidR="0020635F" w:rsidRDefault="00E93F55" w14:paraId="4A1AE9B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Metadata is structured in the data store to: </w:t>
      </w:r>
    </w:p>
    <w:p w:rsidRPr="005E1D3B" w:rsidR="0020635F" w:rsidRDefault="00E93F55" w14:paraId="05842FB4"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describe data provider, where each data provider may list multiple of  </w:t>
      </w:r>
    </w:p>
    <w:p w:rsidRPr="005E1D3B" w:rsidR="0020635F" w:rsidRDefault="00E93F55" w14:paraId="3B26BE4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data sets or services and each of such can be provided by more than one way by specifying its </w:t>
      </w:r>
    </w:p>
    <w:p w:rsidRPr="005E1D3B" w:rsidR="0020635F" w:rsidRDefault="00E93F55" w14:paraId="585F1C09"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distribution parameters.  </w:t>
      </w:r>
    </w:p>
    <w:p w:rsidRPr="005E1D3B" w:rsidR="0020635F" w:rsidRDefault="0020635F" w14:paraId="53C36879" w14:textId="77777777">
      <w:pPr>
        <w:spacing w:before="60" w:after="60"/>
        <w:rPr>
          <w:color w:val="000000"/>
          <w:sz w:val="20"/>
          <w:szCs w:val="20"/>
          <w:lang w:val="en-GB"/>
        </w:rPr>
      </w:pPr>
    </w:p>
    <w:p w:rsidRPr="005E1D3B" w:rsidR="0020635F" w:rsidRDefault="00E93F55" w14:paraId="0A8BD6A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The content and the structure are governed by the mobilityDCAT-AP. </w:t>
      </w:r>
    </w:p>
    <w:p w:rsidRPr="005E1D3B" w:rsidR="0020635F" w:rsidRDefault="00E93F55" w14:paraId="31B79A31"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Further on the data store also contains: </w:t>
      </w:r>
    </w:p>
    <w:p w:rsidRPr="005E1D3B" w:rsidR="0020635F" w:rsidRDefault="00E93F55" w14:paraId="6BA3207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log of events with respect of metadata creation, update and  </w:t>
      </w:r>
    </w:p>
    <w:p w:rsidRPr="005E1D3B" w:rsidR="0020635F" w:rsidRDefault="00E93F55" w14:paraId="6C2261A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quality information per data set. </w:t>
      </w:r>
    </w:p>
    <w:p w:rsidRPr="005E1D3B" w:rsidR="0020635F" w:rsidRDefault="0020635F" w14:paraId="7E0A3D3A" w14:textId="77777777">
      <w:pPr>
        <w:spacing w:before="60" w:after="60"/>
        <w:rPr>
          <w:del w:author="Petr Bureš (CZ/TTR)" w:date="2025-03-21T14:15:04.247Z" w16du:dateUtc="2025-03-21T14:15:04.247Z" w:id="2001160038"/>
          <w:color w:val="000000"/>
          <w:sz w:val="20"/>
          <w:szCs w:val="20"/>
          <w:lang w:val="en-GB"/>
        </w:rPr>
      </w:pPr>
      <w:commentRangeStart w:id="1235313009"/>
    </w:p>
    <w:p w:rsidRPr="005E1D3B" w:rsidR="0020635F" w:rsidRDefault="00E93F55" w14:paraId="69DBE55C" w14:textId="77777777">
      <w:pPr>
        <w:spacing w:before="60" w:after="60"/>
        <w:rPr>
          <w:del w:author="Petr Bureš (CZ/TTR)" w:date="2025-03-21T14:15:04.247Z" w16du:dateUtc="2025-03-21T14:15:04.247Z" w:id="1151874394"/>
          <w:color w:val="000000"/>
          <w:sz w:val="20"/>
          <w:szCs w:val="20"/>
          <w:lang w:val="en-GB"/>
        </w:rPr>
      </w:pPr>
      <w:del w:author="Petr Bureš (CZ/TTR)" w:date="2025-03-21T14:15:04.247Z" w:id="1850077939">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20635F" w14:paraId="33FAEE0A" w14:textId="77777777">
      <w:pPr>
        <w:spacing w:before="60" w:after="60"/>
        <w:rPr>
          <w:del w:author="Petr Bureš (CZ/TTR)" w:date="2025-03-21T14:15:04.247Z" w16du:dateUtc="2025-03-21T14:15:04.247Z" w:id="1698500652"/>
          <w:color w:val="000000"/>
          <w:sz w:val="20"/>
          <w:szCs w:val="20"/>
          <w:lang w:val="en-GB"/>
        </w:rPr>
      </w:pPr>
    </w:p>
    <w:p w:rsidRPr="005E1D3B" w:rsidR="0020635F" w:rsidRDefault="00E93F55" w14:paraId="3C8AB386" w14:textId="77777777">
      <w:pPr>
        <w:spacing w:before="60" w:after="60"/>
        <w:rPr>
          <w:del w:author="Petr Bureš (CZ/TTR)" w:date="2025-03-21T14:15:04.247Z" w16du:dateUtc="2025-03-21T14:15:04.247Z" w:id="1189207572"/>
          <w:color w:val="000000"/>
          <w:sz w:val="20"/>
          <w:szCs w:val="20"/>
          <w:lang w:val="en-GB"/>
        </w:rPr>
      </w:pPr>
      <w:del w:author="Petr Bureš (CZ/TTR)" w:date="2025-03-21T14:15:04.247Z" w:id="1073284707">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20635F" w14:paraId="3015F6DE" w14:textId="77777777">
      <w:pPr>
        <w:spacing w:before="60" w:after="60"/>
        <w:rPr>
          <w:del w:author="Petr Bureš (CZ/TTR)" w:date="2025-03-21T14:15:04.247Z" w16du:dateUtc="2025-03-21T14:15:04.247Z" w:id="40493769"/>
          <w:color w:val="000000"/>
          <w:sz w:val="20"/>
          <w:szCs w:val="20"/>
          <w:lang w:val="en-GB"/>
        </w:rPr>
      </w:pPr>
    </w:p>
    <w:p w:rsidRPr="005E1D3B" w:rsidR="0020635F" w:rsidRDefault="00E93F55" w14:paraId="55AC7EA9" w14:textId="77777777">
      <w:pPr>
        <w:spacing w:before="60" w:after="60"/>
        <w:rPr>
          <w:del w:author="Petr Bureš (CZ/TTR)" w:date="2025-03-21T14:15:04.247Z" w16du:dateUtc="2025-03-21T14:15:04.247Z" w:id="499698779"/>
          <w:color w:val="000000"/>
          <w:sz w:val="20"/>
          <w:szCs w:val="20"/>
          <w:lang w:val="en-GB"/>
        </w:rPr>
      </w:pPr>
      <w:del w:author="Petr Bureš (CZ/TTR)" w:date="2025-03-21T14:15:04.247Z" w:id="1233798125">
        <w:r w:rsidRPr="69ACB2AA" w:rsidDel="00E93F55">
          <w:rPr>
            <w:rFonts w:ascii="Times New Roman" w:hAnsi="Times New Roman" w:eastAsia="Times New Roman" w:cs="Times New Roman"/>
            <w:color w:val="000000" w:themeColor="text1" w:themeTint="FF" w:themeShade="FF"/>
            <w:sz w:val="20"/>
            <w:szCs w:val="20"/>
            <w:lang w:val="en-GB"/>
          </w:rPr>
          <w:delText xml:space="preserve">- decide what detail of </w:delText>
        </w:r>
        <w:r w:rsidRPr="69ACB2AA" w:rsidDel="00E93F55">
          <w:rPr>
            <w:rFonts w:ascii="Times New Roman" w:hAnsi="Times New Roman" w:eastAsia="Times New Roman" w:cs="Times New Roman"/>
            <w:color w:val="000000" w:themeColor="text1" w:themeTint="FF" w:themeShade="FF"/>
            <w:sz w:val="20"/>
            <w:szCs w:val="20"/>
            <w:lang w:val="en-GB"/>
          </w:rPr>
          <w:delText>mobilityDCAT</w:delText>
        </w:r>
        <w:r w:rsidRPr="69ACB2AA" w:rsidDel="00E93F55">
          <w:rPr>
            <w:rFonts w:ascii="Times New Roman" w:hAnsi="Times New Roman" w:eastAsia="Times New Roman" w:cs="Times New Roman"/>
            <w:color w:val="000000" w:themeColor="text1" w:themeTint="FF" w:themeShade="FF"/>
            <w:sz w:val="20"/>
            <w:szCs w:val="20"/>
            <w:lang w:val="en-GB"/>
          </w:rPr>
          <w:delText xml:space="preserve">-AP to include </w:delText>
        </w:r>
      </w:del>
    </w:p>
    <w:p w:rsidRPr="005E1D3B" w:rsidR="0020635F" w:rsidRDefault="00E93F55" w14:paraId="5583F555" w14:textId="77777777">
      <w:pPr>
        <w:spacing w:before="60" w:after="60"/>
        <w:rPr>
          <w:del w:author="Petr Bureš (CZ/TTR)" w:date="2025-03-21T14:15:04.247Z" w16du:dateUtc="2025-03-21T14:15:04.247Z" w:id="1434671797"/>
          <w:color w:val="000000"/>
          <w:sz w:val="20"/>
          <w:szCs w:val="20"/>
          <w:lang w:val="en-GB"/>
        </w:rPr>
      </w:pPr>
      <w:del w:author="Petr Bureš (CZ/TTR)" w:date="2025-03-21T14:15:04.247Z" w:id="1409498968">
        <w:r w:rsidRPr="69ACB2AA" w:rsidDel="00E93F55">
          <w:rPr>
            <w:rFonts w:ascii="Times New Roman" w:hAnsi="Times New Roman" w:eastAsia="Times New Roman" w:cs="Times New Roman"/>
            <w:color w:val="000000" w:themeColor="text1" w:themeTint="FF" w:themeShade="FF"/>
            <w:sz w:val="20"/>
            <w:szCs w:val="20"/>
            <w:lang w:val="en-GB"/>
          </w:rPr>
          <w:delText xml:space="preserve">- IMPORTANT: investigate where to log in data and user events, where to hold information about active subscription </w:delText>
        </w:r>
      </w:del>
    </w:p>
    <w:p w:rsidRPr="005E1D3B" w:rsidR="0020635F" w:rsidRDefault="00E93F55" w14:paraId="426792D9" w14:textId="77777777">
      <w:pPr>
        <w:spacing w:before="60" w:after="60"/>
        <w:rPr>
          <w:del w:author="Petr Bureš (CZ/TTR)" w:date="2025-03-21T14:15:04.246Z" w16du:dateUtc="2025-03-21T14:15:04.246Z" w:id="605616358"/>
          <w:color w:val="000000"/>
          <w:sz w:val="20"/>
          <w:szCs w:val="20"/>
          <w:lang w:val="en-GB"/>
        </w:rPr>
      </w:pPr>
      <w:del w:author="Petr Bureš (CZ/TTR)" w:date="2025-03-21T14:15:04.247Z" w:id="515244907">
        <w:r w:rsidRPr="69ACB2AA" w:rsidDel="00E93F55">
          <w:rPr>
            <w:rFonts w:ascii="Times New Roman" w:hAnsi="Times New Roman" w:eastAsia="Times New Roman" w:cs="Times New Roman"/>
            <w:color w:val="000000" w:themeColor="text1" w:themeTint="FF" w:themeShade="FF"/>
            <w:sz w:val="20"/>
            <w:szCs w:val="20"/>
            <w:lang w:val="en-GB"/>
          </w:rPr>
          <w:delText xml:space="preserve">- IMPORTANT: decide how to connect metadata data base and data database </w:delText>
        </w:r>
      </w:del>
      <w:bookmarkEnd w:id="96"/>
      <w:commentRangeEnd w:id="1235313009"/>
      <w:r>
        <w:rPr>
          <w:rStyle w:val="CommentReference"/>
        </w:rPr>
        <w:commentReference w:id="1235313009"/>
      </w:r>
    </w:p>
    <w:p w:rsidRPr="005E1D3B" w:rsidR="0020635F" w:rsidRDefault="00E93F55" w14:paraId="1A7967ED" w14:textId="77777777">
      <w:pPr>
        <w:pStyle w:val="Nadpis3"/>
        <w:rPr>
          <w:lang w:val="en-GB"/>
        </w:rPr>
      </w:pPr>
      <w:bookmarkStart w:name="BKM_6EFCE4AC_8716_4E03_A229_875C0AA05392" w:id="97"/>
      <w:r w:rsidRPr="005E1D3B">
        <w:rPr>
          <w:lang w:val="en-GB"/>
        </w:rPr>
        <w:t>D3.17 NAP Users</w:t>
      </w:r>
    </w:p>
    <w:p w:rsidRPr="005E1D3B" w:rsidR="0020635F" w:rsidRDefault="00E93F55" w14:paraId="3E94A173"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 xml:space="preserve">Date Modified: 30.09.2024 18:45:05, GUID: </w:t>
      </w:r>
      <w:r w:rsidRPr="005E1D3B">
        <w:rPr>
          <w:rFonts w:ascii="Times New Roman" w:hAnsi="Times New Roman" w:eastAsia="Times New Roman" w:cs="Times New Roman"/>
          <w:i/>
          <w:color w:val="808080"/>
          <w:sz w:val="20"/>
          <w:szCs w:val="20"/>
          <w:lang w:val="en-GB"/>
        </w:rPr>
        <w:t>{6EFCE4AC-8716-4e03-A229-875C0AA05392}</w:t>
      </w:r>
    </w:p>
    <w:p w:rsidRPr="005E1D3B" w:rsidR="0020635F" w:rsidRDefault="00E93F55" w14:paraId="67029503" w14:textId="77777777">
      <w:pPr>
        <w:spacing w:before="60" w:after="60"/>
        <w:rPr>
          <w:color w:val="000000"/>
          <w:sz w:val="20"/>
          <w:szCs w:val="20"/>
          <w:lang w:val="en-GB"/>
        </w:rPr>
      </w:pPr>
      <w:r w:rsidRPr="56984856">
        <w:rPr>
          <w:rFonts w:ascii="Times New Roman" w:hAnsi="Times New Roman" w:eastAsia="Times New Roman" w:cs="Times New Roman"/>
          <w:color w:val="000000" w:themeColor="text1"/>
          <w:sz w:val="20"/>
          <w:szCs w:val="20"/>
          <w:lang w:val="en-GB"/>
        </w:rPr>
        <w:t xml:space="preserve">This Data Store shall be used within the Manage Traffic Functional Area.  It shall contain information objects that provide details of NAP Users, i.e. NAP Content Providers and NAP Content Consumers (for Data Platform NAP type) .  The Data Store contains private information used by NAP Users to access the NAP, to provide agreement on terms and conditions. Public metadata about traffic and travel information and other related information are stored in NAP Metadata store (D3.15). </w:t>
      </w:r>
    </w:p>
    <w:p w:rsidRPr="005E1D3B" w:rsidR="0020635F" w:rsidRDefault="0020635F" w14:paraId="691B84EE" w14:textId="77777777">
      <w:pPr>
        <w:spacing w:before="60" w:after="60"/>
        <w:rPr>
          <w:color w:val="000000"/>
          <w:sz w:val="20"/>
          <w:szCs w:val="20"/>
          <w:lang w:val="en-GB"/>
        </w:rPr>
      </w:pPr>
    </w:p>
    <w:p w:rsidRPr="005E1D3B" w:rsidR="0020635F" w:rsidRDefault="00E93F55" w14:paraId="5FC78D6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For Content Providers the data store contains following data objects: </w:t>
      </w:r>
    </w:p>
    <w:p w:rsidRPr="005E1D3B" w:rsidR="0020635F" w:rsidRDefault="00E93F55" w14:paraId="05898F2E"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organization with name (1.1), postal address (1.2), website (1.3), agreement on licence terms (1.4), unique identifier assigned to organization (1.5), name and contact details of a responsible person to act as a contact (1.6). </w:t>
      </w:r>
    </w:p>
    <w:p w:rsidRPr="005E1D3B" w:rsidR="0020635F" w:rsidRDefault="00E93F55" w14:paraId="09467F80"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user account(s) with name (2.1), email (2.2), credentials (2.3), user type (2.4). </w:t>
      </w:r>
    </w:p>
    <w:p w:rsidRPr="005E1D3B" w:rsidR="0020635F" w:rsidRDefault="00E93F55" w14:paraId="7096164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machine account with url (3.1), connection type (3.2), credentials (3.3). </w:t>
      </w:r>
    </w:p>
    <w:p w:rsidRPr="005E1D3B" w:rsidR="0020635F" w:rsidRDefault="0020635F" w14:paraId="48E1BE9E" w14:textId="77777777">
      <w:pPr>
        <w:spacing w:before="60" w:after="60"/>
        <w:rPr>
          <w:color w:val="000000"/>
          <w:sz w:val="20"/>
          <w:szCs w:val="20"/>
          <w:lang w:val="en-GB"/>
        </w:rPr>
      </w:pPr>
    </w:p>
    <w:p w:rsidRPr="005E1D3B" w:rsidR="0020635F" w:rsidRDefault="00E93F55" w14:paraId="175A93F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For Content Consumers the data store contains following data objects: </w:t>
      </w:r>
    </w:p>
    <w:p w:rsidRPr="005E1D3B" w:rsidR="0020635F" w:rsidRDefault="00E93F55" w14:paraId="08EBE332"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organization with name (1.1), postal address (1.2), website (1.3), agreement on licence terms (1.4), unique identifier assigned to organization (1.5), name and contact details of a responsible person to act as a contact (1.6). </w:t>
      </w:r>
    </w:p>
    <w:p w:rsidRPr="005E1D3B" w:rsidR="0020635F" w:rsidRDefault="00E93F55" w14:paraId="5C77B4E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user account(s) with name (2.1), email (2.2), credentials (2.3), user type (2.4). </w:t>
      </w:r>
    </w:p>
    <w:p w:rsidRPr="005E1D3B" w:rsidR="0020635F" w:rsidRDefault="00E93F55" w14:paraId="7764D80A"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machine account with url (3.1), connection type (3.2), credentials (3.3). </w:t>
      </w:r>
    </w:p>
    <w:p w:rsidRPr="005E1D3B" w:rsidR="0020635F" w:rsidRDefault="00E93F55" w14:paraId="72C0DFB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 Optional data object for Data Platform NAP type and even there it is optional provided the data is not openly accessible.  </w:t>
      </w:r>
    </w:p>
    <w:p w:rsidRPr="005E1D3B" w:rsidR="0020635F" w:rsidRDefault="0020635F" w14:paraId="6C530821" w14:textId="77777777">
      <w:pPr>
        <w:spacing w:before="60" w:after="60"/>
        <w:rPr>
          <w:color w:val="000000"/>
          <w:sz w:val="20"/>
          <w:szCs w:val="20"/>
          <w:lang w:val="en-GB"/>
        </w:rPr>
      </w:pPr>
    </w:p>
    <w:p w:rsidRPr="005E1D3B" w:rsidR="0020635F" w:rsidRDefault="00E93F55" w14:paraId="486BD10D"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Additionally, for both: </w:t>
      </w:r>
    </w:p>
    <w:p w:rsidRPr="005E1D3B" w:rsidR="0020635F" w:rsidRDefault="00E93F55" w14:paraId="6B3FAB53"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Event information (log in, log out, change of data) </w:t>
      </w:r>
    </w:p>
    <w:p w:rsidRPr="005E1D3B" w:rsidR="0020635F" w:rsidRDefault="0020635F" w14:paraId="049C738F" w14:textId="77777777">
      <w:pPr>
        <w:spacing w:before="60" w:after="60"/>
        <w:rPr>
          <w:del w:author="Petr Bureš (CZ/TTR)" w:date="2025-03-21T14:16:19.806Z" w16du:dateUtc="2025-03-21T14:16:19.806Z" w:id="464954532"/>
          <w:color w:val="000000"/>
          <w:sz w:val="20"/>
          <w:szCs w:val="20"/>
          <w:lang w:val="en-GB"/>
        </w:rPr>
      </w:pPr>
      <w:commentRangeStart w:id="1677565509"/>
    </w:p>
    <w:p w:rsidRPr="005E1D3B" w:rsidR="0020635F" w:rsidRDefault="00E93F55" w14:paraId="0109F7B7" w14:textId="77777777">
      <w:pPr>
        <w:spacing w:before="60" w:after="60"/>
        <w:rPr>
          <w:del w:author="Petr Bureš (CZ/TTR)" w:date="2025-03-21T14:16:19.806Z" w16du:dateUtc="2025-03-21T14:16:19.806Z" w:id="1738361493"/>
          <w:color w:val="000000"/>
          <w:sz w:val="20"/>
          <w:szCs w:val="20"/>
          <w:lang w:val="en-GB"/>
        </w:rPr>
      </w:pPr>
      <w:del w:author="Petr Bureš (CZ/TTR)" w:date="2025-03-21T14:16:19.806Z" w:id="1676417944">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20635F" w14:paraId="7670D4E2" w14:textId="77777777">
      <w:pPr>
        <w:spacing w:before="60" w:after="60"/>
        <w:rPr>
          <w:del w:author="Petr Bureš (CZ/TTR)" w:date="2025-03-21T14:16:19.806Z" w16du:dateUtc="2025-03-21T14:16:19.806Z" w:id="1543335406"/>
          <w:color w:val="000000"/>
          <w:sz w:val="20"/>
          <w:szCs w:val="20"/>
          <w:lang w:val="en-GB"/>
        </w:rPr>
      </w:pPr>
    </w:p>
    <w:p w:rsidRPr="005E1D3B" w:rsidR="0020635F" w:rsidRDefault="00E93F55" w14:paraId="61A3E527" w14:textId="77777777">
      <w:pPr>
        <w:spacing w:before="60" w:after="60"/>
        <w:rPr>
          <w:del w:author="Petr Bureš (CZ/TTR)" w:date="2025-03-21T14:16:19.806Z" w16du:dateUtc="2025-03-21T14:16:19.806Z" w:id="1588626317"/>
          <w:color w:val="000000"/>
          <w:sz w:val="20"/>
          <w:szCs w:val="20"/>
          <w:lang w:val="en-GB"/>
        </w:rPr>
      </w:pPr>
      <w:del w:author="Petr Bureš (CZ/TTR)" w:date="2025-03-21T14:16:19.806Z" w:id="1958314995">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20635F" w14:paraId="679AE2B5" w14:textId="77777777">
      <w:pPr>
        <w:spacing w:before="60" w:after="60"/>
        <w:rPr>
          <w:del w:author="Petr Bureš (CZ/TTR)" w:date="2025-03-21T14:16:19.806Z" w16du:dateUtc="2025-03-21T14:16:19.806Z" w:id="2002655906"/>
          <w:color w:val="000000"/>
          <w:sz w:val="20"/>
          <w:szCs w:val="20"/>
          <w:lang w:val="en-GB"/>
        </w:rPr>
      </w:pPr>
    </w:p>
    <w:p w:rsidRPr="005E1D3B" w:rsidR="0020635F" w:rsidRDefault="00E93F55" w14:paraId="3BF815EB" w14:textId="77777777">
      <w:pPr>
        <w:spacing w:before="60" w:after="60"/>
        <w:rPr>
          <w:del w:author="Petr Bureš (CZ/TTR)" w:date="2025-03-21T14:16:19.805Z" w16du:dateUtc="2025-03-21T14:16:19.805Z" w:id="1732251390"/>
          <w:color w:val="000000"/>
          <w:sz w:val="20"/>
          <w:szCs w:val="20"/>
          <w:lang w:val="en-GB"/>
        </w:rPr>
      </w:pPr>
      <w:del w:author="Petr Bureš (CZ/TTR)" w:date="2025-03-21T14:16:19.805Z" w:id="1180977154">
        <w:r w:rsidRPr="69ACB2AA" w:rsidDel="00E93F55">
          <w:rPr>
            <w:rFonts w:ascii="Times New Roman" w:hAnsi="Times New Roman" w:eastAsia="Times New Roman" w:cs="Times New Roman"/>
            <w:color w:val="000000" w:themeColor="text1" w:themeTint="FF" w:themeShade="FF"/>
            <w:sz w:val="20"/>
            <w:szCs w:val="20"/>
            <w:lang w:val="en-GB"/>
          </w:rPr>
          <w:delText xml:space="preserve">- check what is in data flows and if it is covered by the DS </w:delText>
        </w:r>
      </w:del>
    </w:p>
    <w:p w:rsidRPr="005E1D3B" w:rsidR="0020635F" w:rsidRDefault="00E93F55" w14:paraId="376D9BE2" w14:textId="77777777">
      <w:pPr>
        <w:spacing w:before="60" w:after="60"/>
        <w:rPr>
          <w:del w:author="Petr Bureš (CZ/TTR)" w:date="2025-03-21T14:16:19.805Z" w16du:dateUtc="2025-03-21T14:16:19.805Z" w:id="1329884966"/>
          <w:color w:val="000000"/>
          <w:sz w:val="20"/>
          <w:szCs w:val="20"/>
          <w:lang w:val="en-GB"/>
        </w:rPr>
      </w:pPr>
      <w:del w:author="Petr Bureš (CZ/TTR)" w:date="2025-03-21T14:16:19.805Z" w:id="1067763159">
        <w:r w:rsidRPr="69ACB2AA" w:rsidDel="00E93F55">
          <w:rPr>
            <w:rFonts w:ascii="Times New Roman" w:hAnsi="Times New Roman" w:eastAsia="Times New Roman" w:cs="Times New Roman"/>
            <w:color w:val="000000" w:themeColor="text1" w:themeTint="FF" w:themeShade="FF"/>
            <w:sz w:val="20"/>
            <w:szCs w:val="20"/>
            <w:lang w:val="en-GB"/>
          </w:rPr>
          <w:delText xml:space="preserve">- IMPORTANT: decide how to deal with optional nap.cc logging in. </w:delText>
        </w:r>
      </w:del>
      <w:bookmarkEnd w:id="97"/>
      <w:commentRangeEnd w:id="1677565509"/>
      <w:r>
        <w:rPr>
          <w:rStyle w:val="CommentReference"/>
        </w:rPr>
        <w:commentReference w:id="1677565509"/>
      </w:r>
    </w:p>
    <w:p w:rsidRPr="005E1D3B" w:rsidR="0020635F" w:rsidRDefault="00E93F55" w14:paraId="0301F9D5" w14:textId="77777777">
      <w:pPr>
        <w:pStyle w:val="Nadpis3"/>
        <w:rPr>
          <w:lang w:val="en-GB"/>
        </w:rPr>
      </w:pPr>
      <w:bookmarkStart w:name="BKM_B1156E38_B7ED_4DCD_BD87_C003C660A85A" w:id="98"/>
      <w:r w:rsidRPr="005E1D3B">
        <w:rPr>
          <w:lang w:val="en-GB"/>
        </w:rPr>
        <w:t>D3.18 NAP Data</w:t>
      </w:r>
    </w:p>
    <w:p w:rsidRPr="005E1D3B" w:rsidR="0020635F" w:rsidRDefault="00E93F55" w14:paraId="7DDA13DA" w14:textId="77777777">
      <w:pPr>
        <w:spacing w:before="60" w:after="60"/>
        <w:jc w:val="right"/>
        <w:rPr>
          <w:color w:val="000000"/>
          <w:sz w:val="20"/>
          <w:szCs w:val="20"/>
          <w:lang w:val="en-GB"/>
        </w:rPr>
      </w:pPr>
      <w:r w:rsidRPr="005E1D3B">
        <w:rPr>
          <w:rFonts w:ascii="Times New Roman" w:hAnsi="Times New Roman" w:eastAsia="Times New Roman" w:cs="Times New Roman"/>
          <w:i/>
          <w:color w:val="808080"/>
          <w:sz w:val="20"/>
          <w:szCs w:val="20"/>
          <w:lang w:val="en-GB"/>
        </w:rPr>
        <w:t>Date Modified: 29.09.2024 1:32:40, GUID: {B1156E38-B7ED-4dcd-BD87-C003C660A85A}</w:t>
      </w:r>
    </w:p>
    <w:p w:rsidRPr="005E1D3B" w:rsidR="0020635F" w:rsidRDefault="00E93F55" w14:paraId="32388A3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This Data Store shall be used within the Manage Traffic Functional Area.  It shall contain information objects that provide traffic and travel data.   </w:t>
      </w:r>
    </w:p>
    <w:p w:rsidRPr="005E1D3B" w:rsidR="0020635F" w:rsidRDefault="0020635F" w14:paraId="3E1BE9E7" w14:textId="77777777">
      <w:pPr>
        <w:spacing w:before="60" w:after="60"/>
        <w:rPr>
          <w:color w:val="000000"/>
          <w:sz w:val="20"/>
          <w:szCs w:val="20"/>
          <w:lang w:val="en-GB"/>
        </w:rPr>
      </w:pPr>
    </w:p>
    <w:p w:rsidRPr="005E1D3B" w:rsidR="0020635F" w:rsidRDefault="00E93F55" w14:paraId="4FE90F0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Each information object in the Store shall contain the following data objects: </w:t>
      </w:r>
    </w:p>
    <w:p w:rsidRPr="005E1D3B" w:rsidR="0020635F" w:rsidRDefault="0020635F" w14:paraId="3AF307D1" w14:textId="77777777">
      <w:pPr>
        <w:spacing w:before="60" w:after="60"/>
        <w:rPr>
          <w:color w:val="000000"/>
          <w:sz w:val="20"/>
          <w:szCs w:val="20"/>
          <w:lang w:val="en-GB"/>
        </w:rPr>
      </w:pPr>
    </w:p>
    <w:p w:rsidRPr="005E1D3B" w:rsidR="0020635F" w:rsidRDefault="00E93F55" w14:paraId="187FA93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(1) actual stored traffic or travel related data that is considered as a compact and comprehensive data content </w:t>
      </w:r>
    </w:p>
    <w:p w:rsidRPr="005E1D3B" w:rsidR="0020635F" w:rsidRDefault="00E93F55" w14:paraId="748B0648"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(2) data quality information  </w:t>
      </w:r>
    </w:p>
    <w:p w:rsidRPr="005E1D3B" w:rsidR="0020635F" w:rsidRDefault="00E93F55" w14:paraId="147CE28F"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(3) relation of the data content to the metadata elements, allowing to identify data distribution </w:t>
      </w:r>
    </w:p>
    <w:p w:rsidRPr="005E1D3B" w:rsidR="0020635F" w:rsidRDefault="00E93F55" w14:paraId="160C38BB"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(4) access credentials to stored content identifying the information object creator and updater and its readers </w:t>
      </w:r>
    </w:p>
    <w:p w:rsidRPr="005E1D3B" w:rsidR="0020635F" w:rsidRDefault="00E93F55" w14:paraId="6DE91AEC"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(5) last update time information </w:t>
      </w:r>
    </w:p>
    <w:p w:rsidRPr="005E1D3B" w:rsidR="0020635F" w:rsidRDefault="00E93F55" w14:paraId="22BACA6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(6) size of the object </w:t>
      </w:r>
    </w:p>
    <w:p w:rsidRPr="005E1D3B" w:rsidR="0020635F" w:rsidRDefault="0020635F" w14:paraId="72F34580" w14:textId="77777777">
      <w:pPr>
        <w:spacing w:before="60" w:after="60"/>
        <w:rPr>
          <w:color w:val="000000"/>
          <w:sz w:val="20"/>
          <w:szCs w:val="20"/>
          <w:lang w:val="en-GB"/>
        </w:rPr>
      </w:pPr>
    </w:p>
    <w:p w:rsidRPr="005E1D3B" w:rsidR="0020635F" w:rsidRDefault="00E93F55" w14:paraId="79BE4445" w14:textId="77777777">
      <w:pPr>
        <w:spacing w:before="60" w:after="60"/>
        <w:rPr>
          <w:color w:val="000000"/>
          <w:sz w:val="20"/>
          <w:szCs w:val="20"/>
          <w:lang w:val="en-GB"/>
        </w:rPr>
      </w:pPr>
      <w:r w:rsidRPr="005E1D3B">
        <w:rPr>
          <w:rFonts w:ascii="Times New Roman" w:hAnsi="Times New Roman" w:eastAsia="Times New Roman" w:cs="Times New Roman"/>
          <w:color w:val="000000"/>
          <w:sz w:val="20"/>
          <w:szCs w:val="20"/>
          <w:lang w:val="en-GB"/>
        </w:rPr>
        <w:t xml:space="preserve">Data content to be stored in the data store is given mainly by the obligations to make certain data content accessible via the NAP. The obligation together with a list of </w:t>
      </w:r>
      <w:r w:rsidRPr="005E1D3B">
        <w:rPr>
          <w:rFonts w:ascii="Times New Roman" w:hAnsi="Times New Roman" w:eastAsia="Times New Roman" w:cs="Times New Roman"/>
          <w:color w:val="000000"/>
          <w:sz w:val="20"/>
          <w:szCs w:val="20"/>
          <w:lang w:val="en-GB"/>
        </w:rPr>
        <w:t>data is stipulated in the ITS Directive 2010/40/EU and its revised version (EU) 2023/2661 and complementary Delegated Regulations 885/2013, 886/2013, 2015/962, 2017/1926, 2022/670 and 2023/1804.</w:t>
      </w:r>
    </w:p>
    <w:p w:rsidRPr="005E1D3B" w:rsidR="0020635F" w:rsidRDefault="0020635F" w14:paraId="134E062D" w14:textId="77777777">
      <w:pPr>
        <w:spacing w:before="60" w:after="60"/>
        <w:rPr>
          <w:del w:author="Petr Bureš (CZ/TTR)" w:date="2025-03-21T14:17:24.246Z" w16du:dateUtc="2025-03-21T14:17:24.246Z" w:id="1439356138"/>
          <w:color w:val="000000"/>
          <w:sz w:val="20"/>
          <w:szCs w:val="20"/>
          <w:lang w:val="en-GB"/>
        </w:rPr>
      </w:pPr>
      <w:commentRangeStart w:id="1469816752"/>
    </w:p>
    <w:p w:rsidRPr="005E1D3B" w:rsidR="0020635F" w:rsidRDefault="00E93F55" w14:paraId="334FB09C" w14:textId="77777777">
      <w:pPr>
        <w:spacing w:before="60" w:after="60"/>
        <w:rPr>
          <w:del w:author="Petr Bureš (CZ/TTR)" w:date="2025-03-21T14:17:24.246Z" w16du:dateUtc="2025-03-21T14:17:24.246Z" w:id="583208977"/>
          <w:color w:val="000000"/>
          <w:sz w:val="20"/>
          <w:szCs w:val="20"/>
          <w:lang w:val="en-GB"/>
        </w:rPr>
      </w:pPr>
      <w:del w:author="Petr Bureš (CZ/TTR)" w:date="2025-03-21T14:17:24.246Z" w:id="1311228292">
        <w:r w:rsidRPr="69ACB2AA" w:rsidDel="00E93F55">
          <w:rPr>
            <w:rFonts w:ascii="Times New Roman" w:hAnsi="Times New Roman" w:eastAsia="Times New Roman" w:cs="Times New Roman"/>
            <w:color w:val="000000" w:themeColor="text1" w:themeTint="FF" w:themeShade="FF"/>
            <w:sz w:val="20"/>
            <w:szCs w:val="20"/>
            <w:lang w:val="en-GB"/>
          </w:rPr>
          <w:delText xml:space="preserve">==========  </w:delText>
        </w:r>
      </w:del>
    </w:p>
    <w:p w:rsidRPr="005E1D3B" w:rsidR="0020635F" w:rsidRDefault="0020635F" w14:paraId="1337165C" w14:textId="77777777">
      <w:pPr>
        <w:spacing w:before="60" w:after="60"/>
        <w:rPr>
          <w:del w:author="Petr Bureš (CZ/TTR)" w:date="2025-03-21T14:17:24.246Z" w16du:dateUtc="2025-03-21T14:17:24.246Z" w:id="2023057684"/>
          <w:color w:val="000000"/>
          <w:sz w:val="20"/>
          <w:szCs w:val="20"/>
          <w:lang w:val="en-GB"/>
        </w:rPr>
      </w:pPr>
    </w:p>
    <w:p w:rsidRPr="005E1D3B" w:rsidR="0020635F" w:rsidRDefault="00E93F55" w14:paraId="4361780D" w14:textId="77777777">
      <w:pPr>
        <w:spacing w:before="60" w:after="60"/>
        <w:rPr>
          <w:del w:author="Petr Bureš (CZ/TTR)" w:date="2025-03-21T14:17:24.246Z" w16du:dateUtc="2025-03-21T14:17:24.246Z" w:id="1618292850"/>
          <w:color w:val="000000"/>
          <w:sz w:val="20"/>
          <w:szCs w:val="20"/>
          <w:lang w:val="en-GB"/>
        </w:rPr>
      </w:pPr>
      <w:del w:author="Petr Bureš (CZ/TTR)" w:date="2025-03-21T14:17:24.246Z" w:id="905640395">
        <w:r w:rsidRPr="69ACB2AA" w:rsidDel="00E93F55">
          <w:rPr>
            <w:rFonts w:ascii="Times New Roman" w:hAnsi="Times New Roman" w:eastAsia="Times New Roman" w:cs="Times New Roman"/>
            <w:color w:val="000000" w:themeColor="text1" w:themeTint="FF" w:themeShade="FF"/>
            <w:sz w:val="20"/>
            <w:szCs w:val="20"/>
            <w:lang w:val="en-GB"/>
          </w:rPr>
          <w:delText xml:space="preserve">TODO: </w:delText>
        </w:r>
      </w:del>
    </w:p>
    <w:p w:rsidRPr="005E1D3B" w:rsidR="0020635F" w:rsidRDefault="00E93F55" w14:paraId="0D476025" w14:textId="77777777">
      <w:pPr>
        <w:spacing w:before="60" w:after="60"/>
        <w:rPr>
          <w:del w:author="Petr Bureš (CZ/TTR)" w:date="2025-03-21T14:17:24.245Z" w16du:dateUtc="2025-03-21T14:17:24.245Z" w:id="406920535"/>
          <w:color w:val="000000"/>
          <w:sz w:val="20"/>
          <w:szCs w:val="20"/>
          <w:lang w:val="en-GB"/>
        </w:rPr>
      </w:pPr>
      <w:del w:author="Petr Bureš (CZ/TTR)" w:date="2025-03-21T14:17:24.246Z" w:id="939489916">
        <w:r w:rsidRPr="69ACB2AA" w:rsidDel="00E93F55">
          <w:rPr>
            <w:rFonts w:ascii="Times New Roman" w:hAnsi="Times New Roman" w:eastAsia="Times New Roman" w:cs="Times New Roman"/>
            <w:color w:val="000000" w:themeColor="text1" w:themeTint="FF" w:themeShade="FF"/>
            <w:sz w:val="20"/>
            <w:szCs w:val="20"/>
            <w:lang w:val="en-GB"/>
          </w:rPr>
          <w:delText xml:space="preserve">- check if information object is complete </w:delText>
        </w:r>
      </w:del>
      <w:bookmarkEnd w:id="0"/>
      <w:bookmarkEnd w:id="1"/>
      <w:bookmarkEnd w:id="94"/>
      <w:bookmarkEnd w:id="95"/>
      <w:bookmarkEnd w:id="98"/>
      <w:commentRangeEnd w:id="1469816752"/>
      <w:r>
        <w:rPr>
          <w:rStyle w:val="CommentReference"/>
        </w:rPr>
        <w:commentReference w:id="1469816752"/>
      </w:r>
    </w:p>
    <w:p w:rsidRPr="005E1D3B" w:rsidR="0020635F" w:rsidRDefault="0020635F" w14:paraId="0640219E" w14:textId="77777777">
      <w:pPr>
        <w:rPr>
          <w:sz w:val="20"/>
          <w:szCs w:val="20"/>
          <w:lang w:val="en-GB"/>
        </w:rPr>
      </w:pPr>
    </w:p>
    <w:p w:rsidRPr="005E1D3B" w:rsidR="0020635F" w:rsidRDefault="0020635F" w14:paraId="65566A63" w14:textId="77777777">
      <w:pPr>
        <w:rPr>
          <w:lang w:val="en-GB"/>
        </w:rPr>
      </w:pPr>
    </w:p>
    <w:sectPr w:rsidRPr="005E1D3B" w:rsidR="0020635F">
      <w:headerReference w:type="default" r:id="rId14"/>
      <w:footerReference w:type="default" r:id="rId15"/>
      <w:pgSz w:w="11902" w:h="16835" w:orient="portrait"/>
      <w:pgMar w:top="720" w:right="1080" w:bottom="720" w:left="1080" w:header="720" w:footer="720" w:gutter="0"/>
      <w:cols w:space="72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P(" w:author="Petr Bureš (CZ/TTR)" w:date="2025-03-21T14:35:27" w:id="723444414">
    <w:p xmlns:w14="http://schemas.microsoft.com/office/word/2010/wordml" xmlns:w="http://schemas.openxmlformats.org/wordprocessingml/2006/main" w:rsidR="2146B1CD" w:rsidRDefault="0703EE9E" w14:paraId="372DF83F" w14:textId="1BC2437B">
      <w:pPr>
        <w:pStyle w:val="CommentText"/>
      </w:pPr>
      <w:r>
        <w:rPr>
          <w:rStyle w:val="CommentReference"/>
        </w:rPr>
        <w:annotationRef/>
      </w:r>
      <w:r w:rsidRPr="098BD17C" w:rsidR="400634FD">
        <w:t>moved to an issue</w:t>
      </w:r>
    </w:p>
  </w:comment>
  <w:comment xmlns:w="http://schemas.openxmlformats.org/wordprocessingml/2006/main" w:initials="P(" w:author="Petr Bureš (CZ/TTR)" w:date="2025-03-21T14:38:42" w:id="167346784">
    <w:p xmlns:w14="http://schemas.microsoft.com/office/word/2010/wordml" xmlns:w="http://schemas.openxmlformats.org/wordprocessingml/2006/main" w:rsidR="70B227D6" w:rsidRDefault="1961D5AC" w14:paraId="036B508B" w14:textId="7721923D">
      <w:pPr>
        <w:pStyle w:val="CommentText"/>
      </w:pPr>
      <w:r>
        <w:rPr>
          <w:rStyle w:val="CommentReference"/>
        </w:rPr>
        <w:annotationRef/>
      </w:r>
      <w:r w:rsidRPr="4E701E05" w:rsidR="02B676A0">
        <w:t>moved to F3.6.10 #1</w:t>
      </w:r>
    </w:p>
  </w:comment>
  <w:comment xmlns:w="http://schemas.openxmlformats.org/wordprocessingml/2006/main" w:initials="P(" w:author="Petr Bureš (CZ/TTR)" w:date="2025-03-21T14:43:52" w:id="1627948492">
    <w:p xmlns:w14="http://schemas.microsoft.com/office/word/2010/wordml" xmlns:w="http://schemas.openxmlformats.org/wordprocessingml/2006/main" w:rsidR="0640F4E6" w:rsidRDefault="3BEA45BE" w14:paraId="4FEF5B42" w14:textId="56D3DBD7">
      <w:pPr>
        <w:pStyle w:val="CommentText"/>
      </w:pPr>
      <w:r>
        <w:rPr>
          <w:rStyle w:val="CommentReference"/>
        </w:rPr>
        <w:annotationRef/>
      </w:r>
      <w:r w:rsidRPr="4B0D5316" w:rsidR="4F5CA9FD">
        <w:t>moved to an issue</w:t>
      </w:r>
    </w:p>
  </w:comment>
  <w:comment xmlns:w="http://schemas.openxmlformats.org/wordprocessingml/2006/main" w:initials="P(" w:author="Petr Bureš (CZ/TTR)" w:date="2025-03-21T14:46:11" w:id="558705847">
    <w:p xmlns:w14="http://schemas.microsoft.com/office/word/2010/wordml" xmlns:w="http://schemas.openxmlformats.org/wordprocessingml/2006/main" w:rsidR="3515BE70" w:rsidRDefault="2226C8CE" w14:paraId="5B93BC82" w14:textId="056DCC25">
      <w:pPr>
        <w:pStyle w:val="CommentText"/>
      </w:pPr>
      <w:r>
        <w:rPr>
          <w:rStyle w:val="CommentReference"/>
        </w:rPr>
        <w:annotationRef/>
      </w:r>
      <w:r w:rsidRPr="6BC01617" w:rsidR="2F19BE3F">
        <w:t>moved tp issue F3.6..4 #1</w:t>
      </w:r>
    </w:p>
  </w:comment>
  <w:comment xmlns:w="http://schemas.openxmlformats.org/wordprocessingml/2006/main" w:initials="P(" w:author="Petr Bureš (CZ/TTR)" w:date="2025-03-21T14:48:46" w:id="1860744543">
    <w:p xmlns:w14="http://schemas.microsoft.com/office/word/2010/wordml" xmlns:w="http://schemas.openxmlformats.org/wordprocessingml/2006/main" w:rsidR="3354C824" w:rsidRDefault="6D81EE61" w14:paraId="4DD2FCAF" w14:textId="0FFBF3A3">
      <w:pPr>
        <w:pStyle w:val="CommentText"/>
      </w:pPr>
      <w:r>
        <w:rPr>
          <w:rStyle w:val="CommentReference"/>
        </w:rPr>
        <w:annotationRef/>
      </w:r>
      <w:r w:rsidRPr="12105D58" w:rsidR="4F245B22">
        <w:t>moved to issue</w:t>
      </w:r>
    </w:p>
  </w:comment>
  <w:comment xmlns:w="http://schemas.openxmlformats.org/wordprocessingml/2006/main" w:initials="P(" w:author="Petr Bureš (CZ/TTR)" w:date="2025-03-21T14:53:35" w:id="1302840609">
    <w:p xmlns:w14="http://schemas.microsoft.com/office/word/2010/wordml" xmlns:w="http://schemas.openxmlformats.org/wordprocessingml/2006/main" w:rsidR="760F7B81" w:rsidRDefault="260FA8D4" w14:paraId="3C536484" w14:textId="66CF516D">
      <w:pPr>
        <w:pStyle w:val="CommentText"/>
      </w:pPr>
      <w:r>
        <w:rPr>
          <w:rStyle w:val="CommentReference"/>
        </w:rPr>
        <w:annotationRef/>
      </w:r>
      <w:r w:rsidRPr="5C9E31A6" w:rsidR="10939BE1">
        <w:t>moved to issue</w:t>
      </w:r>
    </w:p>
  </w:comment>
  <w:comment xmlns:w="http://schemas.openxmlformats.org/wordprocessingml/2006/main" w:initials="P(" w:author="Petr Bureš (CZ/TTR)" w:date="2025-03-21T14:56:28" w:id="47198500">
    <w:p xmlns:w14="http://schemas.microsoft.com/office/word/2010/wordml" xmlns:w="http://schemas.openxmlformats.org/wordprocessingml/2006/main" w:rsidR="6F286CB8" w:rsidRDefault="124906E3" w14:paraId="0E28ABD2" w14:textId="086206EA">
      <w:pPr>
        <w:pStyle w:val="CommentText"/>
      </w:pPr>
      <w:r>
        <w:rPr>
          <w:rStyle w:val="CommentReference"/>
        </w:rPr>
        <w:annotationRef/>
      </w:r>
      <w:r w:rsidRPr="421FC750" w:rsidR="217BA0DB">
        <w:t>moved to issue</w:t>
      </w:r>
    </w:p>
  </w:comment>
  <w:comment xmlns:w="http://schemas.openxmlformats.org/wordprocessingml/2006/main" w:initials="P(" w:author="Petr Bureš (CZ/TTR)" w:date="2025-03-21T14:58:03" w:id="1181193652">
    <w:p xmlns:w14="http://schemas.microsoft.com/office/word/2010/wordml" xmlns:w="http://schemas.openxmlformats.org/wordprocessingml/2006/main" w:rsidR="751B8390" w:rsidRDefault="77272EFA" w14:paraId="08B56619" w14:textId="2772CE4B">
      <w:pPr>
        <w:pStyle w:val="CommentText"/>
      </w:pPr>
      <w:r>
        <w:rPr>
          <w:rStyle w:val="CommentReference"/>
        </w:rPr>
        <w:annotationRef/>
      </w:r>
      <w:r w:rsidRPr="40783015" w:rsidR="4A5EC805">
        <w:t>moved to issue</w:t>
      </w:r>
    </w:p>
  </w:comment>
  <w:comment xmlns:w="http://schemas.openxmlformats.org/wordprocessingml/2006/main" w:initials="P(" w:author="Petr Bureš (CZ/TTR)" w:date="2025-03-21T14:59:53" w:id="612232107">
    <w:p xmlns:w14="http://schemas.microsoft.com/office/word/2010/wordml" xmlns:w="http://schemas.openxmlformats.org/wordprocessingml/2006/main" w:rsidR="192AD495" w:rsidRDefault="19F0B00D" w14:paraId="0BC4A052" w14:textId="701905E1">
      <w:pPr>
        <w:pStyle w:val="CommentText"/>
      </w:pPr>
      <w:r>
        <w:rPr>
          <w:rStyle w:val="CommentReference"/>
        </w:rPr>
        <w:annotationRef/>
      </w:r>
      <w:r w:rsidRPr="555DB5B3" w:rsidR="4AB30B28">
        <w:t>moved to issues</w:t>
      </w:r>
    </w:p>
  </w:comment>
  <w:comment xmlns:w="http://schemas.openxmlformats.org/wordprocessingml/2006/main" w:initials="P(" w:author="Petr Bureš (CZ/TTR)" w:date="2025-03-21T15:02:03" w:id="325055986">
    <w:p xmlns:w14="http://schemas.microsoft.com/office/word/2010/wordml" xmlns:w="http://schemas.openxmlformats.org/wordprocessingml/2006/main" w:rsidR="785A1798" w:rsidRDefault="30EEA6E8" w14:paraId="3E2DABC1" w14:textId="74607D79">
      <w:pPr>
        <w:pStyle w:val="CommentText"/>
      </w:pPr>
      <w:r>
        <w:rPr>
          <w:rStyle w:val="CommentReference"/>
        </w:rPr>
        <w:annotationRef/>
      </w:r>
      <w:r w:rsidRPr="40738867" w:rsidR="04B5A0F6">
        <w:t>moved to issue</w:t>
      </w:r>
    </w:p>
  </w:comment>
  <w:comment xmlns:w="http://schemas.openxmlformats.org/wordprocessingml/2006/main" w:initials="P(" w:author="Petr Bureš (CZ/TTR)" w:date="2025-03-21T15:03:03" w:id="775475659">
    <w:p xmlns:w14="http://schemas.microsoft.com/office/word/2010/wordml" xmlns:w="http://schemas.openxmlformats.org/wordprocessingml/2006/main" w:rsidR="4F928544" w:rsidRDefault="1EC36C33" w14:paraId="5100AED0" w14:textId="5F86621D">
      <w:pPr>
        <w:pStyle w:val="CommentText"/>
      </w:pPr>
      <w:r>
        <w:rPr>
          <w:rStyle w:val="CommentReference"/>
        </w:rPr>
        <w:annotationRef/>
      </w:r>
      <w:r w:rsidRPr="7731F04E" w:rsidR="7081CFAD">
        <w:t>moved to issue</w:t>
      </w:r>
    </w:p>
  </w:comment>
  <w:comment xmlns:w="http://schemas.openxmlformats.org/wordprocessingml/2006/main" w:initials="P(" w:author="Petr Bureš (CZ/TTR)" w:date="2025-03-21T15:05:50" w:id="765189651">
    <w:p xmlns:w14="http://schemas.microsoft.com/office/word/2010/wordml" xmlns:w="http://schemas.openxmlformats.org/wordprocessingml/2006/main" w:rsidR="4C513502" w:rsidRDefault="2BFA276D" w14:paraId="5E65D203" w14:textId="3858C9C0">
      <w:pPr>
        <w:pStyle w:val="CommentText"/>
      </w:pPr>
      <w:r>
        <w:rPr>
          <w:rStyle w:val="CommentReference"/>
        </w:rPr>
        <w:annotationRef/>
      </w:r>
      <w:r w:rsidRPr="7B96D9D3" w:rsidR="66ECC386">
        <w:t>moved to issue</w:t>
      </w:r>
    </w:p>
  </w:comment>
  <w:comment xmlns:w="http://schemas.openxmlformats.org/wordprocessingml/2006/main" w:initials="P(" w:author="Petr Bureš (CZ/TTR)" w:date="2025-03-21T15:11:05" w:id="1350780727">
    <w:p xmlns:w14="http://schemas.microsoft.com/office/word/2010/wordml" xmlns:w="http://schemas.openxmlformats.org/wordprocessingml/2006/main" w:rsidR="442B0C6F" w:rsidRDefault="63788037" w14:paraId="127354C9" w14:textId="388F1440">
      <w:pPr>
        <w:pStyle w:val="CommentText"/>
      </w:pPr>
      <w:r>
        <w:rPr>
          <w:rStyle w:val="CommentReference"/>
        </w:rPr>
        <w:annotationRef/>
      </w:r>
      <w:r w:rsidRPr="685D1BB9" w:rsidR="109293D6">
        <w:t>moved to issue</w:t>
      </w:r>
    </w:p>
  </w:comment>
  <w:comment xmlns:w="http://schemas.openxmlformats.org/wordprocessingml/2006/main" w:initials="P(" w:author="Petr Bureš (CZ/TTR)" w:date="2025-03-21T15:12:28" w:id="326499525">
    <w:p xmlns:w14="http://schemas.microsoft.com/office/word/2010/wordml" xmlns:w="http://schemas.openxmlformats.org/wordprocessingml/2006/main" w:rsidR="2ABD5B84" w:rsidRDefault="72A3A8CF" w14:paraId="00EB40DA" w14:textId="4486CC39">
      <w:pPr>
        <w:pStyle w:val="CommentText"/>
      </w:pPr>
      <w:r>
        <w:rPr>
          <w:rStyle w:val="CommentReference"/>
        </w:rPr>
        <w:annotationRef/>
      </w:r>
      <w:r w:rsidRPr="0CB2AEE7" w:rsidR="19F9422C">
        <w:t>moved to issue</w:t>
      </w:r>
    </w:p>
  </w:comment>
  <w:comment xmlns:w="http://schemas.openxmlformats.org/wordprocessingml/2006/main" w:initials="P(" w:author="Petr Bureš (CZ/TTR)" w:date="2025-03-21T15:13:48" w:id="415809600">
    <w:p xmlns:w14="http://schemas.microsoft.com/office/word/2010/wordml" xmlns:w="http://schemas.openxmlformats.org/wordprocessingml/2006/main" w:rsidR="0B60FC43" w:rsidRDefault="2B0F12C9" w14:paraId="6B8048C9" w14:textId="12C72366">
      <w:pPr>
        <w:pStyle w:val="CommentText"/>
      </w:pPr>
      <w:r>
        <w:rPr>
          <w:rStyle w:val="CommentReference"/>
        </w:rPr>
        <w:annotationRef/>
      </w:r>
      <w:r w:rsidRPr="4ED1C365" w:rsidR="015E9E49">
        <w:t>moved to issue</w:t>
      </w:r>
    </w:p>
  </w:comment>
  <w:comment xmlns:w="http://schemas.openxmlformats.org/wordprocessingml/2006/main" w:initials="P(" w:author="Petr Bureš (CZ/TTR)" w:date="2025-03-21T15:14:56" w:id="1235313009">
    <w:p xmlns:w14="http://schemas.microsoft.com/office/word/2010/wordml" xmlns:w="http://schemas.openxmlformats.org/wordprocessingml/2006/main" w:rsidR="3D005692" w:rsidRDefault="62E53FB8" w14:paraId="114CE8CD" w14:textId="5827050F">
      <w:pPr>
        <w:pStyle w:val="CommentText"/>
      </w:pPr>
      <w:r>
        <w:rPr>
          <w:rStyle w:val="CommentReference"/>
        </w:rPr>
        <w:annotationRef/>
      </w:r>
      <w:r w:rsidRPr="2810EF0F" w:rsidR="16F37D60">
        <w:t>moved to issue</w:t>
      </w:r>
    </w:p>
  </w:comment>
  <w:comment xmlns:w="http://schemas.openxmlformats.org/wordprocessingml/2006/main" w:initials="P(" w:author="Petr Bureš (CZ/TTR)" w:date="2025-03-21T15:16:34" w:id="1677565509">
    <w:p xmlns:w14="http://schemas.microsoft.com/office/word/2010/wordml" xmlns:w="http://schemas.openxmlformats.org/wordprocessingml/2006/main" w:rsidR="7BBAEE99" w:rsidRDefault="37A1BABD" w14:paraId="21CE9717" w14:textId="199637AB">
      <w:pPr>
        <w:pStyle w:val="CommentText"/>
      </w:pPr>
      <w:r>
        <w:rPr>
          <w:rStyle w:val="CommentReference"/>
        </w:rPr>
        <w:annotationRef/>
      </w:r>
      <w:r w:rsidRPr="69B07403" w:rsidR="00B88E92">
        <w:t>moved to issue</w:t>
      </w:r>
    </w:p>
  </w:comment>
  <w:comment xmlns:w="http://schemas.openxmlformats.org/wordprocessingml/2006/main" w:initials="P(" w:author="Petr Bureš (CZ/TTR)" w:date="2025-03-21T15:17:32" w:id="1469816752">
    <w:p xmlns:w14="http://schemas.microsoft.com/office/word/2010/wordml" xmlns:w="http://schemas.openxmlformats.org/wordprocessingml/2006/main" w:rsidR="703C6027" w:rsidRDefault="2868E2FA" w14:paraId="4EA059EA" w14:textId="527B5A14">
      <w:pPr>
        <w:pStyle w:val="CommentText"/>
      </w:pPr>
      <w:r>
        <w:rPr>
          <w:rStyle w:val="CommentReference"/>
        </w:rPr>
        <w:annotationRef/>
      </w:r>
      <w:r w:rsidRPr="1EB5B979" w:rsidR="4BC13238">
        <w:t>moved to issue</w:t>
      </w:r>
    </w:p>
  </w:comment>
</w:comments>
</file>

<file path=word/commentsExtended.xml><?xml version="1.0" encoding="utf-8"?>
<w15:commentsEx xmlns:mc="http://schemas.openxmlformats.org/markup-compatibility/2006" xmlns:w15="http://schemas.microsoft.com/office/word/2012/wordml" mc:Ignorable="w15">
  <w15:commentEx w15:done="0" w15:paraId="372DF83F"/>
  <w15:commentEx w15:done="0" w15:paraId="036B508B"/>
  <w15:commentEx w15:done="0" w15:paraId="4FEF5B42"/>
  <w15:commentEx w15:done="0" w15:paraId="5B93BC82"/>
  <w15:commentEx w15:done="0" w15:paraId="4DD2FCAF"/>
  <w15:commentEx w15:done="0" w15:paraId="3C536484"/>
  <w15:commentEx w15:done="0" w15:paraId="0E28ABD2"/>
  <w15:commentEx w15:done="0" w15:paraId="08B56619"/>
  <w15:commentEx w15:done="0" w15:paraId="0BC4A052"/>
  <w15:commentEx w15:done="0" w15:paraId="3E2DABC1"/>
  <w15:commentEx w15:done="0" w15:paraId="5100AED0"/>
  <w15:commentEx w15:done="0" w15:paraId="5E65D203"/>
  <w15:commentEx w15:done="0" w15:paraId="127354C9"/>
  <w15:commentEx w15:done="0" w15:paraId="00EB40DA"/>
  <w15:commentEx w15:done="0" w15:paraId="6B8048C9"/>
  <w15:commentEx w15:done="0" w15:paraId="114CE8CD"/>
  <w15:commentEx w15:done="0" w15:paraId="21CE9717"/>
  <w15:commentEx w15:done="0" w15:paraId="4EA059E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59ECDF" w16cex:dateUtc="2025-03-21T13:35:27.922Z"/>
  <w16cex:commentExtensible w16cex:durableId="4FBA3D8C" w16cex:dateUtc="2025-03-21T13:38:42.816Z"/>
  <w16cex:commentExtensible w16cex:durableId="0FF783D5" w16cex:dateUtc="2025-03-21T13:43:52.023Z"/>
  <w16cex:commentExtensible w16cex:durableId="3B8FF0DA" w16cex:dateUtc="2025-03-21T13:46:11.412Z"/>
  <w16cex:commentExtensible w16cex:durableId="74665A20" w16cex:dateUtc="2025-03-21T13:48:46.79Z"/>
  <w16cex:commentExtensible w16cex:durableId="33C58AAA" w16cex:dateUtc="2025-03-21T13:53:35.398Z"/>
  <w16cex:commentExtensible w16cex:durableId="641A9B2E" w16cex:dateUtc="2025-03-21T13:56:28.078Z"/>
  <w16cex:commentExtensible w16cex:durableId="42980794" w16cex:dateUtc="2025-03-21T13:58:03.728Z"/>
  <w16cex:commentExtensible w16cex:durableId="075DFDA3" w16cex:dateUtc="2025-03-21T13:59:53.289Z"/>
  <w16cex:commentExtensible w16cex:durableId="4D28A204" w16cex:dateUtc="2025-03-21T14:02:03.859Z"/>
  <w16cex:commentExtensible w16cex:durableId="01173494" w16cex:dateUtc="2025-03-21T14:03:03.176Z"/>
  <w16cex:commentExtensible w16cex:durableId="4C1F0FF2" w16cex:dateUtc="2025-03-21T14:05:50.836Z"/>
  <w16cex:commentExtensible w16cex:durableId="26E77111" w16cex:dateUtc="2025-03-21T14:11:05.634Z"/>
  <w16cex:commentExtensible w16cex:durableId="7F3CC689" w16cex:dateUtc="2025-03-21T14:12:28.891Z"/>
  <w16cex:commentExtensible w16cex:durableId="17911396" w16cex:dateUtc="2025-03-21T14:13:48.235Z"/>
  <w16cex:commentExtensible w16cex:durableId="3EFCC209" w16cex:dateUtc="2025-03-21T14:14:56.927Z"/>
  <w16cex:commentExtensible w16cex:durableId="49A77E6C" w16cex:dateUtc="2025-03-21T14:16:34.146Z"/>
  <w16cex:commentExtensible w16cex:durableId="6C20F7E9" w16cex:dateUtc="2025-03-21T14:17:32.754Z"/>
</w16cex:commentsExtensible>
</file>

<file path=word/commentsIds.xml><?xml version="1.0" encoding="utf-8"?>
<w16cid:commentsIds xmlns:mc="http://schemas.openxmlformats.org/markup-compatibility/2006" xmlns:w16cid="http://schemas.microsoft.com/office/word/2016/wordml/cid" mc:Ignorable="w16cid">
  <w16cid:commentId w16cid:paraId="372DF83F" w16cid:durableId="0359ECDF"/>
  <w16cid:commentId w16cid:paraId="036B508B" w16cid:durableId="4FBA3D8C"/>
  <w16cid:commentId w16cid:paraId="4FEF5B42" w16cid:durableId="0FF783D5"/>
  <w16cid:commentId w16cid:paraId="5B93BC82" w16cid:durableId="3B8FF0DA"/>
  <w16cid:commentId w16cid:paraId="4DD2FCAF" w16cid:durableId="74665A20"/>
  <w16cid:commentId w16cid:paraId="3C536484" w16cid:durableId="33C58AAA"/>
  <w16cid:commentId w16cid:paraId="0E28ABD2" w16cid:durableId="641A9B2E"/>
  <w16cid:commentId w16cid:paraId="08B56619" w16cid:durableId="42980794"/>
  <w16cid:commentId w16cid:paraId="0BC4A052" w16cid:durableId="075DFDA3"/>
  <w16cid:commentId w16cid:paraId="3E2DABC1" w16cid:durableId="4D28A204"/>
  <w16cid:commentId w16cid:paraId="5100AED0" w16cid:durableId="01173494"/>
  <w16cid:commentId w16cid:paraId="5E65D203" w16cid:durableId="4C1F0FF2"/>
  <w16cid:commentId w16cid:paraId="127354C9" w16cid:durableId="26E77111"/>
  <w16cid:commentId w16cid:paraId="00EB40DA" w16cid:durableId="7F3CC689"/>
  <w16cid:commentId w16cid:paraId="6B8048C9" w16cid:durableId="17911396"/>
  <w16cid:commentId w16cid:paraId="114CE8CD" w16cid:durableId="3EFCC209"/>
  <w16cid:commentId w16cid:paraId="21CE9717" w16cid:durableId="49A77E6C"/>
  <w16cid:commentId w16cid:paraId="4EA059EA" w16cid:durableId="6C20F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2499" w:rsidRDefault="007B2499" w14:paraId="74FFE2C0" w14:textId="77777777">
      <w:r>
        <w:separator/>
      </w:r>
    </w:p>
  </w:endnote>
  <w:endnote w:type="continuationSeparator" w:id="0">
    <w:p w:rsidR="007B2499" w:rsidRDefault="007B2499" w14:paraId="0D6A92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0635F" w:rsidRDefault="00E93F55" w14:paraId="4BAB666A" w14:textId="77777777">
    <w:pPr>
      <w:jc w:val="cente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 1</w:t>
    </w:r>
    <w:r>
      <w:fldChar w:fldCharType="end"/>
    </w:r>
    <w:r>
      <w:rPr>
        <w:rFonts w:ascii="Times New Roman" w:hAnsi="Times New Roman" w:eastAsia="Times New Roman" w:cs="Times New Roman"/>
      </w:rPr>
      <w:t xml:space="preserve"> of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NUMPAGES </w:instrText>
    </w:r>
    <w:r>
      <w:rPr>
        <w:rFonts w:ascii="Times New Roman" w:hAnsi="Times New Roman" w:eastAsia="Times New Roman" w:cs="Times New Roman"/>
      </w:rPr>
      <w:fldChar w:fldCharType="separate"/>
    </w:r>
    <w:r>
      <w:rPr>
        <w:rFonts w:ascii="Times New Roman" w:hAnsi="Times New Roman" w:eastAsia="Times New Roman" w:cs="Times New Roman"/>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2499" w:rsidRDefault="007B2499" w14:paraId="28042C62" w14:textId="77777777">
      <w:r>
        <w:separator/>
      </w:r>
    </w:p>
  </w:footnote>
  <w:footnote w:type="continuationSeparator" w:id="0">
    <w:p w:rsidR="007B2499" w:rsidRDefault="007B2499" w14:paraId="591E0C6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0635F" w:rsidRDefault="00E93F55" w14:paraId="3F389EFB" w14:textId="77777777">
    <w:r>
      <w:rPr>
        <w:rFonts w:ascii="Times New Roman" w:hAnsi="Times New Roman"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2A207D4"/>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CE843636"/>
    <w:name w:val="TerOld1"/>
    <w:lvl w:ilvl="0">
      <w:numFmt w:val="decimal"/>
      <w:lvlText w:val="%1"/>
      <w:lvlJc w:val="left"/>
    </w:lvl>
  </w:abstractNum>
  <w:abstractNum w:abstractNumId="2" w15:restartNumberingAfterBreak="0">
    <w:nsid w:val="0ABCDEF2"/>
    <w:multiLevelType w:val="singleLevel"/>
    <w:tmpl w:val="074C3E7C"/>
    <w:name w:val="TerOld2"/>
    <w:lvl w:ilvl="0">
      <w:numFmt w:val="decimal"/>
      <w:lvlText w:val="%1"/>
      <w:lvlJc w:val="left"/>
    </w:lvl>
  </w:abstractNum>
  <w:abstractNum w:abstractNumId="3" w15:restartNumberingAfterBreak="0">
    <w:nsid w:val="0ABCDEF3"/>
    <w:multiLevelType w:val="singleLevel"/>
    <w:tmpl w:val="76E84404"/>
    <w:name w:val="TerOld3"/>
    <w:lvl w:ilvl="0">
      <w:numFmt w:val="decimal"/>
      <w:lvlText w:val="%1"/>
      <w:lvlJc w:val="left"/>
    </w:lvl>
  </w:abstractNum>
  <w:abstractNum w:abstractNumId="4" w15:restartNumberingAfterBreak="0">
    <w:nsid w:val="0ABCDEF4"/>
    <w:multiLevelType w:val="singleLevel"/>
    <w:tmpl w:val="52FCDDFA"/>
    <w:name w:val="TerOld4"/>
    <w:lvl w:ilvl="0">
      <w:numFmt w:val="decimal"/>
      <w:lvlText w:val="%1"/>
      <w:lvlJc w:val="left"/>
    </w:lvl>
  </w:abstractNum>
  <w:abstractNum w:abstractNumId="5" w15:restartNumberingAfterBreak="0">
    <w:nsid w:val="0ABCDEF5"/>
    <w:multiLevelType w:val="singleLevel"/>
    <w:tmpl w:val="7BF87AF0"/>
    <w:name w:val="TerOld5"/>
    <w:lvl w:ilvl="0">
      <w:numFmt w:val="decimal"/>
      <w:lvlText w:val="%1"/>
      <w:lvlJc w:val="left"/>
    </w:lvl>
  </w:abstractNum>
  <w:abstractNum w:abstractNumId="6" w15:restartNumberingAfterBreak="0">
    <w:nsid w:val="0ABCDEF6"/>
    <w:multiLevelType w:val="singleLevel"/>
    <w:tmpl w:val="CECAB28A"/>
    <w:name w:val="TerOld6"/>
    <w:lvl w:ilvl="0">
      <w:numFmt w:val="decimal"/>
      <w:lvlText w:val="%1"/>
      <w:lvlJc w:val="left"/>
    </w:lvl>
  </w:abstractNum>
  <w:abstractNum w:abstractNumId="7" w15:restartNumberingAfterBreak="0">
    <w:nsid w:val="0ABCDEF7"/>
    <w:multiLevelType w:val="singleLevel"/>
    <w:tmpl w:val="84867692"/>
    <w:name w:val="TerOld7"/>
    <w:lvl w:ilvl="0">
      <w:numFmt w:val="decimal"/>
      <w:lvlText w:val="%1"/>
      <w:lvlJc w:val="left"/>
    </w:lvl>
  </w:abstractNum>
  <w:abstractNum w:abstractNumId="8" w15:restartNumberingAfterBreak="0">
    <w:nsid w:val="0ABCDEF8"/>
    <w:multiLevelType w:val="singleLevel"/>
    <w:tmpl w:val="0644A7F4"/>
    <w:name w:val="TerOld8"/>
    <w:lvl w:ilvl="0">
      <w:numFmt w:val="decimal"/>
      <w:lvlText w:val="%1"/>
      <w:lvlJc w:val="left"/>
    </w:lvl>
  </w:abstractNum>
  <w:abstractNum w:abstractNumId="9" w15:restartNumberingAfterBreak="0">
    <w:nsid w:val="0ABCDEF9"/>
    <w:multiLevelType w:val="singleLevel"/>
    <w:tmpl w:val="A6ACBD9A"/>
    <w:name w:val="TerOld9"/>
    <w:lvl w:ilvl="0">
      <w:numFmt w:val="decimal"/>
      <w:lvlText w:val="%1"/>
      <w:lvlJc w:val="left"/>
    </w:lvl>
  </w:abstractNum>
  <w:abstractNum w:abstractNumId="10" w15:restartNumberingAfterBreak="0">
    <w:nsid w:val="0FDE24EF"/>
    <w:multiLevelType w:val="multilevel"/>
    <w:tmpl w:val="EB584B24"/>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FDE24FF"/>
    <w:multiLevelType w:val="multilevel"/>
    <w:tmpl w:val="DC5896D0"/>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FDE250E"/>
    <w:multiLevelType w:val="multilevel"/>
    <w:tmpl w:val="1A12A75E"/>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FDE251E"/>
    <w:multiLevelType w:val="multilevel"/>
    <w:tmpl w:val="1572196A"/>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FDE252E"/>
    <w:multiLevelType w:val="multilevel"/>
    <w:tmpl w:val="0CB62478"/>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FDE253D"/>
    <w:multiLevelType w:val="multilevel"/>
    <w:tmpl w:val="61C8A01E"/>
    <w:name w:val="HTML-List6"/>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FDE254D"/>
    <w:multiLevelType w:val="multilevel"/>
    <w:tmpl w:val="DAB04F1C"/>
    <w:name w:val="HTML-List7"/>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FDE255C"/>
    <w:multiLevelType w:val="multilevel"/>
    <w:tmpl w:val="EA707FB0"/>
    <w:name w:val="HTML-List8"/>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FDE256C"/>
    <w:multiLevelType w:val="multilevel"/>
    <w:tmpl w:val="6DC0D986"/>
    <w:name w:val="HTML-List9"/>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FDE257C"/>
    <w:multiLevelType w:val="multilevel"/>
    <w:tmpl w:val="1EE6DDBC"/>
    <w:name w:val="HTML-List10"/>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FDE258B"/>
    <w:multiLevelType w:val="multilevel"/>
    <w:tmpl w:val="33B0669A"/>
    <w:name w:val="HTML-List1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FDE259B"/>
    <w:multiLevelType w:val="multilevel"/>
    <w:tmpl w:val="D2408492"/>
    <w:name w:val="HTML-List1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FDE26E3"/>
    <w:multiLevelType w:val="multilevel"/>
    <w:tmpl w:val="5FEE9642"/>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318656903">
    <w:abstractNumId w:val="0"/>
    <w:lvlOverride w:ilvl="0">
      <w:startOverride w:val="1"/>
      <w:lvl w:ilvl="0">
        <w:start w:val="1"/>
        <w:numFmt w:val="decimal"/>
        <w:pStyle w:val="Nadpis1"/>
        <w:lvlText w:val="%1"/>
        <w:lvlJc w:val="left"/>
        <w:rPr>
          <w:rFonts w:ascii="Calibri" w:hAnsi="Calibri" w:eastAsia="Calibri" w:cs="Calibri"/>
          <w:b/>
          <w:color w:val="365F91"/>
          <w:sz w:val="44"/>
          <w:szCs w:val="44"/>
        </w:rPr>
      </w:lvl>
    </w:lvlOverride>
    <w:lvlOverride w:ilvl="1">
      <w:startOverride w:val="1"/>
      <w:lvl w:ilvl="1">
        <w:start w:val="1"/>
        <w:numFmt w:val="decimal"/>
        <w:pStyle w:val="Nadpis2"/>
        <w:lvlText w:val="%1.%2"/>
        <w:lvlJc w:val="left"/>
        <w:rPr>
          <w:rFonts w:ascii="Calibri" w:hAnsi="Calibri" w:eastAsia="Calibri" w:cs="Calibri"/>
          <w:b/>
          <w:color w:val="4F81BC"/>
          <w:sz w:val="36"/>
          <w:szCs w:val="36"/>
        </w:rPr>
      </w:lvl>
    </w:lvlOverride>
    <w:lvlOverride w:ilvl="2">
      <w:startOverride w:val="1"/>
      <w:lvl w:ilvl="2">
        <w:start w:val="1"/>
        <w:numFmt w:val="decimal"/>
        <w:pStyle w:val="Nadpis3"/>
        <w:lvlText w:val="%1.%2.%3"/>
        <w:lvlJc w:val="left"/>
        <w:rPr>
          <w:rFonts w:ascii="Calibri" w:hAnsi="Calibri" w:eastAsia="Calibri" w:cs="Calibri"/>
          <w:b/>
          <w:color w:val="4F81BC"/>
          <w:sz w:val="32"/>
          <w:szCs w:val="32"/>
        </w:rPr>
      </w:lvl>
    </w:lvlOverride>
    <w:lvlOverride w:ilvl="3">
      <w:startOverride w:val="1"/>
      <w:lvl w:ilvl="3">
        <w:start w:val="1"/>
        <w:numFmt w:val="decimal"/>
        <w:pStyle w:val="Nadpis4"/>
        <w:lvlText w:val="%1.%2.%3.%4"/>
        <w:lvlJc w:val="left"/>
        <w:rPr>
          <w:rFonts w:ascii="Calibri" w:hAnsi="Calibri" w:eastAsia="Calibri" w:cs="Calibri"/>
          <w:b/>
          <w:color w:val="4F81BC"/>
          <w:sz w:val="28"/>
          <w:szCs w:val="28"/>
        </w:rPr>
      </w:lvl>
    </w:lvlOverride>
    <w:lvlOverride w:ilvl="4">
      <w:startOverride w:val="1"/>
      <w:lvl w:ilvl="4">
        <w:start w:val="1"/>
        <w:numFmt w:val="decimal"/>
        <w:pStyle w:val="Nadpis5"/>
        <w:lvlText w:val="%1.%2.%3.%4.%5"/>
        <w:lvlJc w:val="left"/>
        <w:rPr>
          <w:rFonts w:ascii="Calibri" w:hAnsi="Calibri" w:eastAsia="Calibri" w:cs="Calibri"/>
          <w:b/>
          <w:color w:val="233E5F"/>
          <w:sz w:val="24"/>
          <w:szCs w:val="24"/>
        </w:rPr>
      </w:lvl>
    </w:lvlOverride>
    <w:lvlOverride w:ilvl="5">
      <w:startOverride w:val="1"/>
      <w:lvl w:ilvl="5">
        <w:start w:val="1"/>
        <w:numFmt w:val="decimal"/>
        <w:pStyle w:val="Nadpis6"/>
        <w:lvlText w:val="%1.%2.%3.%4.%5.%6"/>
        <w:lvlJc w:val="left"/>
        <w:rPr>
          <w:rFonts w:ascii="Calibri" w:hAnsi="Calibri" w:eastAsia="Calibri" w:cs="Calibri"/>
          <w:b/>
          <w:color w:val="233E5F"/>
          <w:sz w:val="24"/>
          <w:szCs w:val="24"/>
        </w:rPr>
      </w:lvl>
    </w:lvlOverride>
    <w:lvlOverride w:ilvl="6">
      <w:startOverride w:val="1"/>
      <w:lvl w:ilvl="6">
        <w:start w:val="1"/>
        <w:numFmt w:val="decimal"/>
        <w:pStyle w:val="Nadpis7"/>
        <w:lvlText w:val="%1.%2.%3.%4.%5.%6.%7"/>
        <w:lvlJc w:val="left"/>
        <w:rPr>
          <w:rFonts w:ascii="Calibri" w:hAnsi="Calibri" w:eastAsia="Calibri" w:cs="Calibri"/>
          <w:b/>
          <w:color w:val="3F3F3F"/>
          <w:sz w:val="24"/>
          <w:szCs w:val="24"/>
        </w:rPr>
      </w:lvl>
    </w:lvlOverride>
    <w:lvlOverride w:ilvl="7">
      <w:startOverride w:val="1"/>
      <w:lvl w:ilvl="7">
        <w:start w:val="1"/>
        <w:numFmt w:val="decimal"/>
        <w:pStyle w:val="Nadpis8"/>
        <w:lvlText w:val="%1.%2.%3.%4.%5.%6.%7.%8"/>
        <w:lvlJc w:val="left"/>
        <w:rPr>
          <w:rFonts w:ascii="Calibri" w:hAnsi="Calibri" w:eastAsia="Calibri" w:cs="Calibri"/>
          <w:b/>
          <w:color w:val="3F3F3F"/>
          <w:sz w:val="24"/>
          <w:szCs w:val="24"/>
        </w:rPr>
      </w:lvl>
    </w:lvlOverride>
    <w:lvlOverride w:ilvl="8">
      <w:startOverride w:val="1"/>
      <w:lvl w:ilvl="8">
        <w:start w:val="1"/>
        <w:numFmt w:val="decimal"/>
        <w:pStyle w:val="Nadpis9"/>
        <w:lvlText w:val="%1.%2.%3.%4.%5.%6.%7.%8.%9"/>
        <w:lvlJc w:val="left"/>
        <w:rPr>
          <w:rFonts w:ascii="Calibri" w:hAnsi="Calibri" w:eastAsia="Calibri" w:cs="Calibri"/>
          <w:b/>
          <w:color w:val="3F3F3F"/>
          <w:sz w:val="24"/>
          <w:szCs w:val="24"/>
        </w:rPr>
      </w:lvl>
    </w:lvlOverride>
  </w:num>
  <w:num w:numId="2" w16cid:durableId="763916224">
    <w:abstractNumId w:val="10"/>
  </w:num>
  <w:num w:numId="3" w16cid:durableId="499321433">
    <w:abstractNumId w:val="11"/>
  </w:num>
  <w:num w:numId="4" w16cid:durableId="1250387728">
    <w:abstractNumId w:val="12"/>
  </w:num>
  <w:num w:numId="5" w16cid:durableId="1194467286">
    <w:abstractNumId w:val="13"/>
  </w:num>
  <w:num w:numId="6" w16cid:durableId="1444610736">
    <w:abstractNumId w:val="14"/>
  </w:num>
  <w:num w:numId="7" w16cid:durableId="1200047414">
    <w:abstractNumId w:val="15"/>
  </w:num>
  <w:num w:numId="8" w16cid:durableId="2245019">
    <w:abstractNumId w:val="16"/>
  </w:num>
  <w:num w:numId="9" w16cid:durableId="494758692">
    <w:abstractNumId w:val="17"/>
  </w:num>
  <w:num w:numId="10" w16cid:durableId="336735910">
    <w:abstractNumId w:val="18"/>
  </w:num>
  <w:num w:numId="11" w16cid:durableId="806582581">
    <w:abstractNumId w:val="19"/>
  </w:num>
  <w:num w:numId="12" w16cid:durableId="1498687680">
    <w:abstractNumId w:val="20"/>
  </w:num>
  <w:num w:numId="13" w16cid:durableId="1454860346">
    <w:abstractNumId w:val="21"/>
  </w:num>
  <w:num w:numId="14" w16cid:durableId="2022931093">
    <w:abstractNumId w:val="22"/>
  </w:num>
  <w:num w:numId="15" w16cid:durableId="1606965312">
    <w:abstractNumId w:val="1"/>
  </w:num>
  <w:num w:numId="16" w16cid:durableId="1897162211">
    <w:abstractNumId w:val="2"/>
  </w:num>
  <w:num w:numId="17" w16cid:durableId="1531842620">
    <w:abstractNumId w:val="3"/>
  </w:num>
  <w:num w:numId="18" w16cid:durableId="559560809">
    <w:abstractNumId w:val="4"/>
  </w:num>
  <w:num w:numId="19" w16cid:durableId="1016493663">
    <w:abstractNumId w:val="5"/>
  </w:num>
  <w:num w:numId="20" w16cid:durableId="873032667">
    <w:abstractNumId w:val="6"/>
  </w:num>
  <w:num w:numId="21" w16cid:durableId="2087145236">
    <w:abstractNumId w:val="7"/>
  </w:num>
  <w:num w:numId="22" w16cid:durableId="651102121">
    <w:abstractNumId w:val="8"/>
  </w:num>
  <w:num w:numId="23" w16cid:durableId="2109226262">
    <w:abstractNumId w:val="9"/>
  </w:num>
</w:numbering>
</file>

<file path=word/people.xml><?xml version="1.0" encoding="utf-8"?>
<w15:people xmlns:mc="http://schemas.openxmlformats.org/markup-compatibility/2006" xmlns:w15="http://schemas.microsoft.com/office/word/2012/wordml" mc:Ignorable="w15">
  <w15:person w15:author="Petr Bureš (CZ/TTR)">
    <w15:presenceInfo w15:providerId="AD" w15:userId="S::petr.bures_tamtamresearch.com#ext#@rupprechtconsultde.onmicrosoft.com::5c505f83-6ac1-4020-bd5d-80d1af241118"/>
  </w15:person>
  <w15:person w15:author="Petr Bureš (CZ/TTR)">
    <w15:presenceInfo w15:providerId="AD" w15:userId="S::petr.bures_tamtamresearch.com#ext#@rupprechtconsultde.onmicrosoft.com::5c505f83-6ac1-4020-bd5d-80d1af24111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5F"/>
    <w:rsid w:val="00096408"/>
    <w:rsid w:val="0015746D"/>
    <w:rsid w:val="0020635F"/>
    <w:rsid w:val="005E1D3B"/>
    <w:rsid w:val="007B2499"/>
    <w:rsid w:val="00E921FE"/>
    <w:rsid w:val="00E93F55"/>
    <w:rsid w:val="02296CF4"/>
    <w:rsid w:val="0CA8A588"/>
    <w:rsid w:val="0DF0C116"/>
    <w:rsid w:val="0F4ADF04"/>
    <w:rsid w:val="13A5CE8C"/>
    <w:rsid w:val="184FF930"/>
    <w:rsid w:val="28C75DB2"/>
    <w:rsid w:val="2C1D6AA8"/>
    <w:rsid w:val="3CFFE48D"/>
    <w:rsid w:val="3E1D0F99"/>
    <w:rsid w:val="555224EE"/>
    <w:rsid w:val="56984856"/>
    <w:rsid w:val="58890FEC"/>
    <w:rsid w:val="58E580FB"/>
    <w:rsid w:val="632EF5B8"/>
    <w:rsid w:val="638D1E9F"/>
    <w:rsid w:val="6856F1AB"/>
    <w:rsid w:val="69ACB2AA"/>
    <w:rsid w:val="6B20B77D"/>
    <w:rsid w:val="6E5AC4AD"/>
    <w:rsid w:val="7C419599"/>
    <w:rsid w:val="7D00A3C6"/>
    <w:rsid w:val="7F26A1C1"/>
    <w:rsid w:val="7F49871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0ECA"/>
  <w15:docId w15:val="{E1767B2F-995D-46CF-B942-2E3AB2372B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style>
  <w:style w:type="paragraph" w:styleId="Nadpis1">
    <w:name w:val="heading 1"/>
    <w:basedOn w:val="Normln"/>
    <w:next w:val="Normln"/>
    <w:uiPriority w:val="9"/>
    <w:qFormat/>
    <w:pPr>
      <w:numPr>
        <w:numId w:val="1"/>
      </w:numPr>
      <w:spacing w:after="80"/>
      <w:outlineLvl w:val="0"/>
    </w:pPr>
    <w:rPr>
      <w:rFonts w:ascii="Calibri" w:hAnsi="Calibri" w:eastAsia="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hAnsi="Calibri" w:eastAsia="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hAnsi="Calibri" w:eastAsia="Calibri" w:cs="Calibri"/>
      <w:b/>
      <w:color w:val="4F81BC"/>
      <w:sz w:val="32"/>
      <w:szCs w:val="32"/>
    </w:rPr>
  </w:style>
  <w:style w:type="paragraph" w:styleId="Nadpis4">
    <w:name w:val="heading 4"/>
    <w:basedOn w:val="Normln"/>
    <w:next w:val="Normln"/>
    <w:uiPriority w:val="9"/>
    <w:unhideWhenUsed/>
    <w:qFormat/>
    <w:pPr>
      <w:numPr>
        <w:ilvl w:val="3"/>
        <w:numId w:val="1"/>
      </w:numPr>
      <w:spacing w:after="80"/>
      <w:outlineLvl w:val="3"/>
    </w:pPr>
    <w:rPr>
      <w:rFonts w:ascii="Calibri" w:hAnsi="Calibri" w:eastAsia="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hAnsi="Calibri" w:eastAsia="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hAnsi="Calibri" w:eastAsia="Calibri" w:cs="Calibri"/>
      <w:b/>
      <w:color w:val="233E5F"/>
    </w:rPr>
  </w:style>
  <w:style w:type="paragraph" w:styleId="Nadpis7">
    <w:name w:val="heading 7"/>
    <w:basedOn w:val="Normln"/>
    <w:next w:val="Normln"/>
    <w:pPr>
      <w:numPr>
        <w:ilvl w:val="6"/>
        <w:numId w:val="1"/>
      </w:numPr>
      <w:spacing w:after="80"/>
      <w:outlineLvl w:val="6"/>
    </w:pPr>
    <w:rPr>
      <w:rFonts w:ascii="Calibri" w:hAnsi="Calibri" w:eastAsia="Calibri" w:cs="Calibri"/>
      <w:b/>
      <w:color w:val="3F3F3F"/>
    </w:rPr>
  </w:style>
  <w:style w:type="paragraph" w:styleId="Nadpis8">
    <w:name w:val="heading 8"/>
    <w:basedOn w:val="Normln"/>
    <w:next w:val="Normln"/>
    <w:pPr>
      <w:numPr>
        <w:ilvl w:val="7"/>
        <w:numId w:val="1"/>
      </w:numPr>
      <w:spacing w:after="80"/>
      <w:outlineLvl w:val="7"/>
    </w:pPr>
    <w:rPr>
      <w:rFonts w:ascii="Calibri" w:hAnsi="Calibri" w:eastAsia="Calibri" w:cs="Calibri"/>
      <w:b/>
      <w:color w:val="3F3F3F"/>
    </w:rPr>
  </w:style>
  <w:style w:type="paragraph" w:styleId="Nadpis9">
    <w:name w:val="heading 9"/>
    <w:basedOn w:val="Normln"/>
    <w:next w:val="Normln"/>
    <w:pPr>
      <w:numPr>
        <w:ilvl w:val="8"/>
        <w:numId w:val="1"/>
      </w:numPr>
      <w:spacing w:after="80"/>
      <w:outlineLvl w:val="8"/>
    </w:pPr>
    <w:rPr>
      <w:rFonts w:ascii="Calibri" w:hAnsi="Calibri" w:eastAsia="Calibri" w:cs="Calibri"/>
      <w:b/>
      <w:color w:val="3F3F3F"/>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character" w:styleId="Italics" w:customStyle="1">
    <w:name w:val="Italics"/>
    <w:rPr>
      <w:i/>
    </w:rPr>
  </w:style>
  <w:style w:type="character" w:styleId="Bold" w:customStyle="1">
    <w:name w:val="Bold"/>
    <w:rPr>
      <w:b/>
    </w:rPr>
  </w:style>
  <w:style w:type="character" w:styleId="BoldItalics" w:customStyle="1">
    <w:name w:val="Bold Italics"/>
    <w:rPr>
      <w:b/>
      <w:i/>
    </w:rPr>
  </w:style>
  <w:style w:type="character" w:styleId="FieldLabel" w:customStyle="1">
    <w:name w:val="Field Label"/>
    <w:rPr>
      <w:rFonts w:ascii="Times New Roman" w:hAnsi="Times New Roman" w:eastAsia="Times New Roman" w:cs="Times New Roman"/>
    </w:rPr>
  </w:style>
  <w:style w:type="character" w:styleId="SSTemplateField" w:customStyle="1">
    <w:name w:val="SSTemplateField"/>
    <w:rPr>
      <w:rFonts w:ascii="Lucida Sans" w:hAnsi="Lucida Sans" w:eastAsia="Lucida Sans" w:cs="Lucida Sans"/>
      <w:b/>
      <w:color w:val="FFFFFF"/>
      <w:sz w:val="16"/>
      <w:szCs w:val="16"/>
      <w:shd w:val="clear" w:color="auto" w:fill="FF0000"/>
    </w:rPr>
  </w:style>
  <w:style w:type="character" w:styleId="SSBookmark" w:customStyle="1">
    <w:name w:val="SSBookmark"/>
    <w:rPr>
      <w:rFonts w:ascii="Lucida Sans" w:hAnsi="Lucida Sans" w:eastAsia="Lucida Sans" w:cs="Lucida Sans"/>
      <w:b/>
      <w:color w:val="000000"/>
      <w:sz w:val="16"/>
      <w:szCs w:val="16"/>
      <w:shd w:val="clear" w:color="auto" w:fill="FFFF80"/>
    </w:rPr>
  </w:style>
  <w:style w:type="paragraph" w:styleId="CoverHeading1" w:customStyle="1">
    <w:name w:val="Cover Heading 1"/>
    <w:basedOn w:val="Normln"/>
    <w:next w:val="Normln"/>
    <w:pPr>
      <w:jc w:val="right"/>
    </w:pPr>
    <w:rPr>
      <w:rFonts w:ascii="Calibri" w:hAnsi="Calibri" w:eastAsia="Calibri" w:cs="Calibri"/>
      <w:b/>
      <w:sz w:val="72"/>
      <w:szCs w:val="72"/>
    </w:rPr>
  </w:style>
  <w:style w:type="paragraph" w:styleId="CoverHeading2" w:customStyle="1">
    <w:name w:val="Cover Heading 2"/>
    <w:basedOn w:val="Normln"/>
    <w:next w:val="Normln"/>
    <w:pPr>
      <w:jc w:val="right"/>
    </w:pPr>
    <w:rPr>
      <w:rFonts w:ascii="Calibri" w:hAnsi="Calibri" w:eastAsia="Calibri" w:cs="Calibri"/>
      <w:color w:val="800000"/>
      <w:sz w:val="60"/>
      <w:szCs w:val="60"/>
    </w:rPr>
  </w:style>
  <w:style w:type="paragraph" w:styleId="CoverText1" w:customStyle="1">
    <w:name w:val="Cover Text 1"/>
    <w:basedOn w:val="Normln"/>
    <w:next w:val="Normln"/>
    <w:pPr>
      <w:jc w:val="right"/>
    </w:pPr>
    <w:rPr>
      <w:rFonts w:ascii="Liberation Sans Narrow" w:hAnsi="Liberation Sans Narrow" w:eastAsia="Liberation Sans Narrow" w:cs="Liberation Sans Narrow"/>
      <w:sz w:val="28"/>
      <w:szCs w:val="28"/>
    </w:rPr>
  </w:style>
  <w:style w:type="paragraph" w:styleId="CoverText2" w:customStyle="1">
    <w:name w:val="Cover Text 2"/>
    <w:basedOn w:val="Normln"/>
    <w:next w:val="Normln"/>
    <w:pPr>
      <w:jc w:val="right"/>
    </w:pPr>
    <w:rPr>
      <w:rFonts w:ascii="Liberation Sans Narrow" w:hAnsi="Liberation Sans Narrow" w:eastAsia="Liberation Sans Narrow" w:cs="Liberation Sans Narrow"/>
      <w:color w:val="7F7F7F"/>
      <w:sz w:val="20"/>
      <w:szCs w:val="20"/>
    </w:rPr>
  </w:style>
  <w:style w:type="paragraph" w:styleId="Nadpisobsahu">
    <w:name w:val="TOC Heading"/>
    <w:basedOn w:val="Normln"/>
    <w:next w:val="Normln"/>
    <w:pPr>
      <w:spacing w:before="240" w:after="80"/>
    </w:pPr>
    <w:rPr>
      <w:rFonts w:ascii="Calibri" w:hAnsi="Calibri" w:eastAsia="Calibri" w:cs="Calibri"/>
      <w:b/>
      <w:sz w:val="32"/>
      <w:szCs w:val="32"/>
    </w:rPr>
  </w:style>
  <w:style w:type="paragraph" w:styleId="Obsah1">
    <w:name w:val="toc 1"/>
    <w:basedOn w:val="Normln"/>
    <w:next w:val="Normln"/>
    <w:pPr>
      <w:spacing w:before="120" w:after="40"/>
      <w:ind w:right="720"/>
    </w:pPr>
    <w:rPr>
      <w:rFonts w:ascii="Times New Roman" w:hAnsi="Times New Roman" w:eastAsia="Times New Roman" w:cs="Times New Roman"/>
      <w:b/>
      <w:sz w:val="20"/>
      <w:szCs w:val="20"/>
    </w:rPr>
  </w:style>
  <w:style w:type="paragraph" w:styleId="Obsah2">
    <w:name w:val="toc 2"/>
    <w:basedOn w:val="Normln"/>
    <w:next w:val="Normln"/>
    <w:pPr>
      <w:spacing w:before="40" w:after="20"/>
      <w:ind w:right="720"/>
    </w:pPr>
    <w:rPr>
      <w:rFonts w:ascii="Times New Roman" w:hAnsi="Times New Roman" w:eastAsia="Times New Roman" w:cs="Times New Roman"/>
      <w:sz w:val="20"/>
      <w:szCs w:val="20"/>
    </w:rPr>
  </w:style>
  <w:style w:type="paragraph" w:styleId="Obsah3">
    <w:name w:val="toc 3"/>
    <w:basedOn w:val="Normln"/>
    <w:next w:val="Normln"/>
    <w:pPr>
      <w:spacing w:before="40" w:after="20"/>
      <w:ind w:right="720"/>
    </w:pPr>
    <w:rPr>
      <w:rFonts w:ascii="Times New Roman" w:hAnsi="Times New Roman" w:eastAsia="Times New Roman" w:cs="Times New Roman"/>
      <w:sz w:val="20"/>
      <w:szCs w:val="20"/>
    </w:rPr>
  </w:style>
  <w:style w:type="paragraph" w:styleId="Obsah4">
    <w:name w:val="toc 4"/>
    <w:basedOn w:val="Normln"/>
    <w:next w:val="Normln"/>
    <w:pPr>
      <w:spacing w:before="40" w:after="20"/>
      <w:ind w:right="720"/>
    </w:pPr>
    <w:rPr>
      <w:rFonts w:ascii="Times New Roman" w:hAnsi="Times New Roman" w:eastAsia="Times New Roman" w:cs="Times New Roman"/>
      <w:sz w:val="20"/>
      <w:szCs w:val="20"/>
    </w:rPr>
  </w:style>
  <w:style w:type="paragraph" w:styleId="Obsah5">
    <w:name w:val="toc 5"/>
    <w:basedOn w:val="Normln"/>
    <w:next w:val="Normln"/>
    <w:pPr>
      <w:spacing w:before="40" w:after="20"/>
      <w:ind w:right="720"/>
    </w:pPr>
    <w:rPr>
      <w:rFonts w:ascii="Times New Roman" w:hAnsi="Times New Roman" w:eastAsia="Times New Roman" w:cs="Times New Roman"/>
      <w:sz w:val="20"/>
      <w:szCs w:val="20"/>
    </w:rPr>
  </w:style>
  <w:style w:type="paragraph" w:styleId="Obsah6">
    <w:name w:val="toc 6"/>
    <w:basedOn w:val="Normln"/>
    <w:next w:val="Normln"/>
    <w:pPr>
      <w:spacing w:before="40" w:after="20"/>
      <w:ind w:right="720"/>
    </w:pPr>
    <w:rPr>
      <w:rFonts w:ascii="Times New Roman" w:hAnsi="Times New Roman" w:eastAsia="Times New Roman" w:cs="Times New Roman"/>
      <w:sz w:val="20"/>
      <w:szCs w:val="20"/>
    </w:rPr>
  </w:style>
  <w:style w:type="paragraph" w:styleId="Obsah7">
    <w:name w:val="toc 7"/>
    <w:basedOn w:val="Normln"/>
    <w:next w:val="Normln"/>
    <w:pPr>
      <w:spacing w:before="40" w:after="20"/>
      <w:ind w:right="720"/>
    </w:pPr>
    <w:rPr>
      <w:rFonts w:ascii="Times New Roman" w:hAnsi="Times New Roman" w:eastAsia="Times New Roman" w:cs="Times New Roman"/>
      <w:sz w:val="20"/>
      <w:szCs w:val="20"/>
    </w:rPr>
  </w:style>
  <w:style w:type="paragraph" w:styleId="Obsah8">
    <w:name w:val="toc 8"/>
    <w:basedOn w:val="Normln"/>
    <w:next w:val="Normln"/>
    <w:pPr>
      <w:spacing w:before="40" w:after="20"/>
      <w:ind w:right="720"/>
    </w:pPr>
    <w:rPr>
      <w:rFonts w:ascii="Times New Roman" w:hAnsi="Times New Roman" w:eastAsia="Times New Roman" w:cs="Times New Roman"/>
      <w:sz w:val="20"/>
      <w:szCs w:val="20"/>
    </w:rPr>
  </w:style>
  <w:style w:type="paragraph" w:styleId="Obsah9">
    <w:name w:val="toc 9"/>
    <w:basedOn w:val="Normln"/>
    <w:next w:val="Normln"/>
    <w:pPr>
      <w:spacing w:before="40" w:after="20"/>
      <w:ind w:right="720"/>
    </w:pPr>
    <w:rPr>
      <w:rFonts w:ascii="Times New Roman" w:hAnsi="Times New Roman" w:eastAsia="Times New Roman" w:cs="Times New Roman"/>
      <w:sz w:val="20"/>
      <w:szCs w:val="20"/>
    </w:rPr>
  </w:style>
  <w:style w:type="paragraph" w:styleId="Zhlav">
    <w:name w:val="header"/>
    <w:basedOn w:val="Normln"/>
    <w:next w:val="Normln"/>
    <w:rPr>
      <w:rFonts w:ascii="Times New Roman" w:hAnsi="Times New Roman" w:eastAsia="Times New Roman" w:cs="Times New Roman"/>
      <w:sz w:val="16"/>
      <w:szCs w:val="16"/>
    </w:rPr>
  </w:style>
  <w:style w:type="paragraph" w:styleId="Zpat">
    <w:name w:val="footer"/>
    <w:basedOn w:val="Normln"/>
    <w:next w:val="Normln"/>
    <w:pPr>
      <w:jc w:val="center"/>
    </w:pPr>
    <w:rPr>
      <w:rFonts w:ascii="Times New Roman" w:hAnsi="Times New Roman" w:eastAsia="Times New Roman" w:cs="Times New Roman"/>
      <w:sz w:val="16"/>
      <w:szCs w:val="16"/>
    </w:rPr>
  </w:style>
  <w:style w:type="paragraph" w:styleId="Properties" w:customStyle="1">
    <w:name w:val="Properties"/>
    <w:basedOn w:val="Normln"/>
    <w:next w:val="Normln"/>
    <w:pPr>
      <w:jc w:val="right"/>
    </w:pPr>
    <w:rPr>
      <w:rFonts w:ascii="Times New Roman" w:hAnsi="Times New Roman" w:eastAsia="Times New Roman" w:cs="Times New Roman"/>
      <w:color w:val="5F5F5F"/>
      <w:sz w:val="20"/>
      <w:szCs w:val="20"/>
    </w:rPr>
  </w:style>
  <w:style w:type="paragraph" w:styleId="Notes" w:customStyle="1">
    <w:name w:val="Notes"/>
    <w:basedOn w:val="Normln"/>
    <w:next w:val="Normln"/>
    <w:rPr>
      <w:rFonts w:ascii="Times New Roman" w:hAnsi="Times New Roman" w:eastAsia="Times New Roman" w:cs="Times New Roman"/>
      <w:sz w:val="20"/>
      <w:szCs w:val="20"/>
    </w:rPr>
  </w:style>
  <w:style w:type="paragraph" w:styleId="DiagramImage" w:customStyle="1">
    <w:name w:val="Diagram Image"/>
    <w:basedOn w:val="Normln"/>
    <w:next w:val="Normln"/>
    <w:pPr>
      <w:jc w:val="center"/>
    </w:pPr>
    <w:rPr>
      <w:rFonts w:ascii="Times New Roman" w:hAnsi="Times New Roman" w:eastAsia="Times New Roman" w:cs="Times New Roman"/>
    </w:rPr>
  </w:style>
  <w:style w:type="paragraph" w:styleId="DiagramLabel" w:customStyle="1">
    <w:name w:val="Diagram Label"/>
    <w:basedOn w:val="Normln"/>
    <w:next w:val="Normln"/>
    <w:pPr>
      <w:jc w:val="center"/>
    </w:pPr>
    <w:rPr>
      <w:rFonts w:ascii="Times New Roman" w:hAnsi="Times New Roman" w:eastAsia="Times New Roman" w:cs="Times New Roman"/>
      <w:sz w:val="16"/>
      <w:szCs w:val="16"/>
    </w:rPr>
  </w:style>
  <w:style w:type="paragraph" w:styleId="TableLabel" w:customStyle="1">
    <w:name w:val="Table Label"/>
    <w:basedOn w:val="Normln"/>
    <w:next w:val="Normln"/>
    <w:rPr>
      <w:rFonts w:ascii="Times New Roman" w:hAnsi="Times New Roman" w:eastAsia="Times New Roman" w:cs="Times New Roman"/>
      <w:sz w:val="16"/>
      <w:szCs w:val="16"/>
    </w:rPr>
  </w:style>
  <w:style w:type="paragraph" w:styleId="TableHeading" w:customStyle="1">
    <w:name w:val="Table Heading"/>
    <w:basedOn w:val="Normln"/>
    <w:next w:val="Normln"/>
    <w:pPr>
      <w:spacing w:before="80" w:after="40"/>
      <w:ind w:left="90" w:right="90"/>
    </w:pPr>
    <w:rPr>
      <w:rFonts w:ascii="Times New Roman" w:hAnsi="Times New Roman" w:eastAsia="Times New Roman" w:cs="Times New Roman"/>
      <w:b/>
      <w:sz w:val="18"/>
      <w:szCs w:val="18"/>
    </w:rPr>
  </w:style>
  <w:style w:type="paragraph" w:styleId="TableTitle0" w:customStyle="1">
    <w:name w:val="Table Title 0"/>
    <w:basedOn w:val="Normln"/>
    <w:next w:val="Normln"/>
    <w:pPr>
      <w:ind w:left="270" w:right="270"/>
    </w:pPr>
    <w:rPr>
      <w:rFonts w:ascii="Times New Roman" w:hAnsi="Times New Roman" w:eastAsia="Times New Roman" w:cs="Times New Roman"/>
      <w:b/>
      <w:sz w:val="22"/>
      <w:szCs w:val="22"/>
    </w:rPr>
  </w:style>
  <w:style w:type="paragraph" w:styleId="TableTitle1" w:customStyle="1">
    <w:name w:val="Table Title 1"/>
    <w:basedOn w:val="Normln"/>
    <w:next w:val="Normln"/>
    <w:pPr>
      <w:spacing w:before="80" w:after="80"/>
      <w:ind w:left="180" w:right="270"/>
    </w:pPr>
    <w:rPr>
      <w:rFonts w:ascii="Times New Roman" w:hAnsi="Times New Roman" w:eastAsia="Times New Roman" w:cs="Times New Roman"/>
      <w:b/>
      <w:sz w:val="18"/>
      <w:szCs w:val="18"/>
      <w:u w:val="single" w:color="000000"/>
    </w:rPr>
  </w:style>
  <w:style w:type="paragraph" w:styleId="TableTitle2" w:customStyle="1">
    <w:name w:val="Table Title 2"/>
    <w:basedOn w:val="Normln"/>
    <w:next w:val="Normln"/>
    <w:pPr>
      <w:spacing w:after="120"/>
      <w:ind w:left="270" w:right="270"/>
    </w:pPr>
    <w:rPr>
      <w:rFonts w:ascii="Times New Roman" w:hAnsi="Times New Roman" w:eastAsia="Times New Roman" w:cs="Times New Roman"/>
      <w:sz w:val="18"/>
      <w:szCs w:val="18"/>
      <w:u w:val="single" w:color="000000"/>
    </w:rPr>
  </w:style>
  <w:style w:type="paragraph" w:styleId="TableTextNormal" w:customStyle="1">
    <w:name w:val="Table Text Normal"/>
    <w:basedOn w:val="Normln"/>
    <w:next w:val="Normln"/>
    <w:pPr>
      <w:ind w:left="270" w:right="270"/>
    </w:pPr>
    <w:rPr>
      <w:rFonts w:ascii="Times New Roman" w:hAnsi="Times New Roman" w:eastAsia="Times New Roman" w:cs="Times New Roman"/>
      <w:sz w:val="18"/>
      <w:szCs w:val="18"/>
    </w:rPr>
  </w:style>
  <w:style w:type="paragraph" w:styleId="TableTextLight" w:customStyle="1">
    <w:name w:val="Table Text Light"/>
    <w:basedOn w:val="Normln"/>
    <w:next w:val="Normln"/>
    <w:pPr>
      <w:ind w:left="270" w:right="270"/>
    </w:pPr>
    <w:rPr>
      <w:rFonts w:ascii="Times New Roman" w:hAnsi="Times New Roman" w:eastAsia="Times New Roman" w:cs="Times New Roman"/>
      <w:color w:val="2F2F2F"/>
      <w:sz w:val="18"/>
      <w:szCs w:val="18"/>
    </w:rPr>
  </w:style>
  <w:style w:type="paragraph" w:styleId="TableTextBold" w:customStyle="1">
    <w:name w:val="Table Text Bold"/>
    <w:basedOn w:val="Normln"/>
    <w:next w:val="Normln"/>
    <w:pPr>
      <w:ind w:left="270" w:right="270"/>
    </w:pPr>
    <w:rPr>
      <w:rFonts w:ascii="Times New Roman" w:hAnsi="Times New Roman" w:eastAsia="Times New Roman" w:cs="Times New Roman"/>
      <w:b/>
      <w:sz w:val="18"/>
      <w:szCs w:val="18"/>
    </w:rPr>
  </w:style>
  <w:style w:type="paragraph" w:styleId="CoverText3" w:customStyle="1">
    <w:name w:val="Cover Text 3"/>
    <w:basedOn w:val="Normln"/>
    <w:next w:val="Normln"/>
    <w:pPr>
      <w:jc w:val="right"/>
    </w:pPr>
    <w:rPr>
      <w:rFonts w:ascii="Calibri" w:hAnsi="Calibri" w:eastAsia="Calibri" w:cs="Calibri"/>
      <w:b/>
      <w:color w:val="004080"/>
      <w:sz w:val="20"/>
      <w:szCs w:val="20"/>
    </w:rPr>
  </w:style>
  <w:style w:type="paragraph" w:styleId="TitleSmall" w:customStyle="1">
    <w:name w:val="Title Small"/>
    <w:basedOn w:val="Normln"/>
    <w:next w:val="Normln"/>
    <w:pPr>
      <w:spacing w:before="60" w:after="60"/>
    </w:pPr>
    <w:rPr>
      <w:rFonts w:ascii="Calibri" w:hAnsi="Calibri" w:eastAsia="Calibri" w:cs="Calibri"/>
      <w:b/>
      <w:i/>
      <w:color w:val="3F3F3F"/>
      <w:sz w:val="20"/>
      <w:szCs w:val="20"/>
    </w:rPr>
  </w:style>
  <w:style w:type="paragraph" w:styleId="TableTextCode" w:customStyle="1">
    <w:name w:val="Table Text Code"/>
    <w:basedOn w:val="Normln"/>
    <w:next w:val="Normln"/>
    <w:pPr>
      <w:ind w:left="90" w:right="90"/>
    </w:pPr>
    <w:rPr>
      <w:rFonts w:ascii="Courier New" w:hAnsi="Courier New" w:eastAsia="Courier New" w:cs="Courier New"/>
      <w:sz w:val="16"/>
      <w:szCs w:val="16"/>
    </w:rPr>
  </w:style>
  <w:style w:type="character" w:styleId="Code" w:customStyle="1">
    <w:name w:val="Code"/>
    <w:rPr>
      <w:rFonts w:ascii="Courier New" w:hAnsi="Courier New" w:eastAsia="Courier New" w:cs="Courier New"/>
    </w:rPr>
  </w:style>
  <w:style w:type="paragraph" w:styleId="Items" w:customStyle="1">
    <w:name w:val="Items"/>
    <w:basedOn w:val="Normln"/>
    <w:next w:val="Normln"/>
    <w:rPr>
      <w:rFonts w:ascii="Times New Roman" w:hAnsi="Times New Roman" w:eastAsia="Times New Roman" w:cs="Times New Roman"/>
      <w:sz w:val="20"/>
      <w:szCs w:val="20"/>
    </w:rPr>
  </w:style>
  <w:style w:type="paragraph" w:styleId="TableHeadingLight" w:customStyle="1">
    <w:name w:val="Table Heading Light"/>
    <w:basedOn w:val="Normln"/>
    <w:next w:val="Normln"/>
    <w:pPr>
      <w:spacing w:before="80" w:after="40"/>
      <w:ind w:left="90" w:right="90"/>
    </w:pPr>
    <w:rPr>
      <w:rFonts w:ascii="Times New Roman" w:hAnsi="Times New Roman" w:eastAsia="Times New Roman" w:cs="Times New Roman"/>
      <w:b/>
      <w:color w:val="4F4F4F"/>
      <w:sz w:val="18"/>
      <w:szCs w:val="18"/>
    </w:rPr>
  </w:style>
  <w:style w:type="character" w:styleId="TableFieldLabel" w:customStyle="1">
    <w:name w:val="Table Field Label"/>
    <w:rPr>
      <w:rFonts w:ascii="Times New Roman" w:hAnsi="Times New Roman" w:eastAsia="Times New Roman" w:cs="Times New Roman"/>
      <w:color w:val="6F6F6F"/>
    </w:rPr>
  </w:style>
  <w:style w:type="character" w:styleId="AllCaps" w:customStyle="1">
    <w:name w:val="All Caps"/>
    <w:rPr>
      <w:caps/>
    </w:rPr>
  </w:style>
  <w:style w:type="paragraph" w:styleId="Prosttext">
    <w:name w:val="Plain Text"/>
    <w:basedOn w:val="Normln"/>
    <w:next w:val="Normln"/>
    <w:rPr>
      <w:color w:val="000000"/>
      <w:sz w:val="20"/>
      <w:szCs w:val="20"/>
    </w:rPr>
  </w:style>
  <w:style w:type="paragraph" w:styleId="DefaultStyle" w:customStyle="1">
    <w:name w:val="Default Style"/>
    <w:basedOn w:val="Normln"/>
    <w:next w:val="Normln"/>
    <w:rPr>
      <w:rFonts w:ascii="Times New Roman" w:hAnsi="Times New Roman" w:eastAsia="Times New Roman" w:cs="Times New Roman"/>
      <w:color w:val="000000"/>
    </w:rPr>
  </w:style>
  <w:style w:type="paragraph" w:styleId="TableContents" w:customStyle="1">
    <w:name w:val="Table Contents"/>
    <w:basedOn w:val="Normln"/>
  </w:style>
  <w:style w:type="paragraph" w:styleId="Contents9" w:customStyle="1">
    <w:name w:val="Contents 9"/>
    <w:basedOn w:val="Normln"/>
    <w:pPr>
      <w:spacing w:before="40" w:after="20"/>
      <w:ind w:left="1440" w:right="720"/>
    </w:pPr>
    <w:rPr>
      <w:rFonts w:ascii="Times New Roman" w:hAnsi="Times New Roman" w:eastAsia="Times New Roman" w:cs="Times New Roman"/>
      <w:color w:val="000000"/>
      <w:sz w:val="20"/>
      <w:szCs w:val="20"/>
    </w:rPr>
  </w:style>
  <w:style w:type="paragraph" w:styleId="Contents8" w:customStyle="1">
    <w:name w:val="Contents 8"/>
    <w:basedOn w:val="Normln"/>
    <w:pPr>
      <w:spacing w:before="40" w:after="20"/>
      <w:ind w:left="1260" w:right="720"/>
    </w:pPr>
    <w:rPr>
      <w:rFonts w:ascii="Times New Roman" w:hAnsi="Times New Roman" w:eastAsia="Times New Roman" w:cs="Times New Roman"/>
      <w:color w:val="000000"/>
      <w:sz w:val="20"/>
      <w:szCs w:val="20"/>
    </w:rPr>
  </w:style>
  <w:style w:type="paragraph" w:styleId="Contents7" w:customStyle="1">
    <w:name w:val="Contents 7"/>
    <w:basedOn w:val="Normln"/>
    <w:pPr>
      <w:spacing w:before="40" w:after="20"/>
      <w:ind w:left="1080" w:right="720"/>
    </w:pPr>
    <w:rPr>
      <w:rFonts w:ascii="Times New Roman" w:hAnsi="Times New Roman" w:eastAsia="Times New Roman" w:cs="Times New Roman"/>
      <w:color w:val="000000"/>
      <w:sz w:val="20"/>
      <w:szCs w:val="20"/>
    </w:rPr>
  </w:style>
  <w:style w:type="paragraph" w:styleId="Contents6" w:customStyle="1">
    <w:name w:val="Contents 6"/>
    <w:basedOn w:val="Normln"/>
    <w:pPr>
      <w:spacing w:before="40" w:after="20"/>
      <w:ind w:left="900" w:right="720"/>
    </w:pPr>
    <w:rPr>
      <w:rFonts w:ascii="Times New Roman" w:hAnsi="Times New Roman" w:eastAsia="Times New Roman" w:cs="Times New Roman"/>
      <w:color w:val="000000"/>
      <w:sz w:val="20"/>
      <w:szCs w:val="20"/>
    </w:rPr>
  </w:style>
  <w:style w:type="paragraph" w:styleId="Contents5" w:customStyle="1">
    <w:name w:val="Contents 5"/>
    <w:basedOn w:val="Normln"/>
    <w:pPr>
      <w:spacing w:before="40" w:after="20"/>
      <w:ind w:left="720" w:right="720"/>
    </w:pPr>
    <w:rPr>
      <w:rFonts w:ascii="Times New Roman" w:hAnsi="Times New Roman" w:eastAsia="Times New Roman" w:cs="Times New Roman"/>
      <w:color w:val="000000"/>
      <w:sz w:val="20"/>
      <w:szCs w:val="20"/>
    </w:rPr>
  </w:style>
  <w:style w:type="paragraph" w:styleId="Contents4" w:customStyle="1">
    <w:name w:val="Contents 4"/>
    <w:basedOn w:val="Normln"/>
    <w:pPr>
      <w:spacing w:before="40" w:after="20"/>
      <w:ind w:left="540" w:right="720"/>
    </w:pPr>
    <w:rPr>
      <w:rFonts w:ascii="Times New Roman" w:hAnsi="Times New Roman" w:eastAsia="Times New Roman" w:cs="Times New Roman"/>
      <w:color w:val="000000"/>
      <w:sz w:val="20"/>
      <w:szCs w:val="20"/>
    </w:rPr>
  </w:style>
  <w:style w:type="paragraph" w:styleId="Contents3" w:customStyle="1">
    <w:name w:val="Contents 3"/>
    <w:basedOn w:val="Normln"/>
    <w:pPr>
      <w:spacing w:before="40" w:after="20"/>
      <w:ind w:left="360" w:right="720"/>
    </w:pPr>
    <w:rPr>
      <w:rFonts w:ascii="Times New Roman" w:hAnsi="Times New Roman" w:eastAsia="Times New Roman" w:cs="Times New Roman"/>
      <w:color w:val="000000"/>
      <w:sz w:val="20"/>
      <w:szCs w:val="20"/>
    </w:rPr>
  </w:style>
  <w:style w:type="paragraph" w:styleId="Contents2" w:customStyle="1">
    <w:name w:val="Contents 2"/>
    <w:basedOn w:val="Normln"/>
    <w:pPr>
      <w:spacing w:before="40" w:after="20"/>
      <w:ind w:left="180" w:right="720"/>
    </w:pPr>
    <w:rPr>
      <w:rFonts w:ascii="Times New Roman" w:hAnsi="Times New Roman" w:eastAsia="Times New Roman" w:cs="Times New Roman"/>
      <w:color w:val="000000"/>
      <w:sz w:val="20"/>
      <w:szCs w:val="20"/>
    </w:rPr>
  </w:style>
  <w:style w:type="paragraph" w:styleId="Contents1" w:customStyle="1">
    <w:name w:val="Contents 1"/>
    <w:basedOn w:val="Normln"/>
    <w:pPr>
      <w:spacing w:before="120" w:after="40"/>
      <w:ind w:right="720"/>
    </w:pPr>
    <w:rPr>
      <w:rFonts w:ascii="Times New Roman" w:hAnsi="Times New Roman" w:eastAsia="Times New Roman" w:cs="Times New Roman"/>
      <w:b/>
      <w:color w:val="000000"/>
      <w:sz w:val="20"/>
      <w:szCs w:val="20"/>
    </w:rPr>
  </w:style>
  <w:style w:type="paragraph" w:styleId="ContentsHeading" w:customStyle="1">
    <w:name w:val="Contents Heading"/>
    <w:basedOn w:val="Normln"/>
    <w:pPr>
      <w:keepNext/>
      <w:spacing w:before="240" w:after="80"/>
    </w:pPr>
    <w:rPr>
      <w:rFonts w:ascii="Calibri" w:hAnsi="Calibri" w:eastAsia="Calibri" w:cs="Calibri"/>
      <w:b/>
      <w:color w:val="000000"/>
      <w:sz w:val="32"/>
      <w:szCs w:val="32"/>
    </w:rPr>
  </w:style>
  <w:style w:type="paragraph" w:styleId="Index" w:customStyle="1">
    <w:name w:val="Index"/>
    <w:basedOn w:val="Normln"/>
    <w:rPr>
      <w:rFonts w:ascii="Times New Roman" w:hAnsi="Times New Roman" w:eastAsia="Times New Roman" w:cs="Times New Roman"/>
    </w:rPr>
  </w:style>
  <w:style w:type="paragraph" w:styleId="Titulek">
    <w:name w:val="caption"/>
    <w:basedOn w:val="Normln"/>
    <w:pPr>
      <w:spacing w:before="120" w:after="120"/>
    </w:pPr>
    <w:rPr>
      <w:rFonts w:ascii="Times New Roman" w:hAnsi="Times New Roman" w:eastAsia="Times New Roman" w:cs="Times New Roman"/>
      <w:i/>
    </w:rPr>
  </w:style>
  <w:style w:type="paragraph" w:styleId="Seznam">
    <w:name w:val="List"/>
    <w:basedOn w:val="Normln"/>
    <w:pPr>
      <w:spacing w:after="120"/>
    </w:pPr>
    <w:rPr>
      <w:rFonts w:ascii="Times New Roman" w:hAnsi="Times New Roman" w:eastAsia="Times New Roman" w:cs="Times New Roman"/>
    </w:rPr>
  </w:style>
  <w:style w:type="paragraph" w:styleId="TextBody" w:customStyle="1">
    <w:name w:val="Text Body"/>
    <w:basedOn w:val="Normln"/>
    <w:pPr>
      <w:spacing w:after="120"/>
    </w:pPr>
  </w:style>
  <w:style w:type="paragraph" w:styleId="Heading" w:customStyle="1">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comments" Target="comments.xml" Id="Rd2affd4e239a4882" /><Relationship Type="http://schemas.microsoft.com/office/2011/relationships/people" Target="people.xml" Id="Red5393f1dbff4df9" /><Relationship Type="http://schemas.microsoft.com/office/2011/relationships/commentsExtended" Target="commentsExtended.xml" Id="R0281b7a1e2a04e8b" /><Relationship Type="http://schemas.microsoft.com/office/2016/09/relationships/commentsIds" Target="commentsIds.xml" Id="Rf06cbf80c24142fa" /><Relationship Type="http://schemas.microsoft.com/office/2018/08/relationships/commentsExtensible" Target="commentsExtensible.xml" Id="Rc03e77bc8e8b4dbd"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0A786-6724-4281-8D56-AF8166F6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453D8A-F26E-4E72-AD92-C35A5689F329}">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0F77A363-D85C-43AA-8980-562ABDA32324}">
  <ds:schemaRefs>
    <ds:schemaRef ds:uri="http://schemas.microsoft.com/sharepoint/v3/contenttype/forms"/>
  </ds:schemaRefs>
</ds:datastoreItem>
</file>

<file path=customXml/itemProps4.xml><?xml version="1.0" encoding="utf-8"?>
<ds:datastoreItem xmlns:ds="http://schemas.openxmlformats.org/officeDocument/2006/customXml" ds:itemID="{6CABEDB4-CA0C-4AE6-821F-F9B34C33DB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Petr Bureš (CZ/TTR)</lastModifiedBy>
  <revision>4</revision>
  <dcterms:created xsi:type="dcterms:W3CDTF">2025-03-18T08:19:00.0000000Z</dcterms:created>
  <dcterms:modified xsi:type="dcterms:W3CDTF">2025-03-21T14:17:40.7424715Z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